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319" w:rsidRDefault="0047543F" w:rsidP="001103DD">
      <w:pPr>
        <w:pStyle w:val="TOC"/>
      </w:pPr>
      <w:r>
        <w:rPr>
          <w:noProof/>
        </w:rPr>
        <mc:AlternateContent>
          <mc:Choice Requires="wps">
            <w:drawing>
              <wp:anchor distT="0" distB="0" distL="114300" distR="114300" simplePos="0" relativeHeight="251656192" behindDoc="0" locked="0" layoutInCell="1" allowOverlap="1">
                <wp:simplePos x="0" y="0"/>
                <wp:positionH relativeFrom="column">
                  <wp:posOffset>2900045</wp:posOffset>
                </wp:positionH>
                <wp:positionV relativeFrom="paragraph">
                  <wp:posOffset>-593725</wp:posOffset>
                </wp:positionV>
                <wp:extent cx="3505835" cy="314325"/>
                <wp:effectExtent l="9525" t="11430" r="8890" b="762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835" cy="314325"/>
                        </a:xfrm>
                        <a:prstGeom prst="rect">
                          <a:avLst/>
                        </a:prstGeom>
                        <a:solidFill>
                          <a:srgbClr val="FFFFFF"/>
                        </a:solidFill>
                        <a:ln w="9525">
                          <a:solidFill>
                            <a:srgbClr val="000000"/>
                          </a:solidFill>
                          <a:miter lim="800000"/>
                          <a:headEnd/>
                          <a:tailEnd/>
                        </a:ln>
                      </wps:spPr>
                      <wps:txbx>
                        <w:txbxContent>
                          <w:p w:rsidR="008C777F" w:rsidRDefault="008C777F" w:rsidP="00B92319">
                            <w:r>
                              <w:rPr>
                                <w:rFonts w:hint="eastAsia"/>
                              </w:rPr>
                              <w:t>【架构设计与数据库设计人员】项目系统设计与分析报告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228.35pt;margin-top:-46.75pt;width:276.05pt;height:2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">
                <v:textbox>
                  <w:txbxContent>
                    <w:p w:rsidR="008C777F" w:rsidRDefault="008C777F" w:rsidP="00B92319">
                      <w:r>
                        <w:rPr>
                          <w:rFonts w:hint="eastAsia"/>
                        </w:rPr>
                        <w:t>【架构设计与数据库设计人员】项目系统设计与分析报告</w:t>
                      </w:r>
                    </w:p>
                  </w:txbxContent>
                </v:textbox>
              </v:rect>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3401060</wp:posOffset>
                </wp:positionH>
                <wp:positionV relativeFrom="paragraph">
                  <wp:posOffset>-96520</wp:posOffset>
                </wp:positionV>
                <wp:extent cx="2124075" cy="1114425"/>
                <wp:effectExtent l="586740" t="13335" r="13335" b="106299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1114425"/>
                        </a:xfrm>
                        <a:prstGeom prst="wedgeRoundRectCallout">
                          <a:avLst>
                            <a:gd name="adj1" fmla="val -75532"/>
                            <a:gd name="adj2" fmla="val 142366"/>
                            <a:gd name="adj3" fmla="val 16667"/>
                          </a:avLst>
                        </a:prstGeom>
                        <a:solidFill>
                          <a:srgbClr val="FFFFFF"/>
                        </a:solidFill>
                        <a:ln w="9525">
                          <a:solidFill>
                            <a:srgbClr val="000000"/>
                          </a:solidFill>
                          <a:miter lim="800000"/>
                          <a:headEnd/>
                          <a:tailEnd/>
                        </a:ln>
                      </wps:spPr>
                      <wps:txbx>
                        <w:txbxContent>
                          <w:p w:rsidR="008C777F" w:rsidRDefault="008C777F" w:rsidP="00B92319">
                            <w:pPr>
                              <w:rPr>
                                <w:b/>
                                <w:color w:val="FF0000"/>
                              </w:rPr>
                            </w:pPr>
                            <w:r>
                              <w:rPr>
                                <w:rFonts w:hint="eastAsia"/>
                                <w:color w:val="FF0000"/>
                              </w:rPr>
                              <w:t>“目录”字样小</w:t>
                            </w:r>
                            <w:r>
                              <w:rPr>
                                <w:color w:val="FF0000"/>
                              </w:rPr>
                              <w:t>3</w:t>
                            </w:r>
                            <w:r>
                              <w:rPr>
                                <w:rFonts w:hint="eastAsia"/>
                                <w:color w:val="FF0000"/>
                              </w:rPr>
                              <w:t>号黑体居中，第一级标题：宋体小三号，缩</w:t>
                            </w:r>
                            <w:r>
                              <w:rPr>
                                <w:color w:val="FF0000"/>
                              </w:rPr>
                              <w:t>2</w:t>
                            </w:r>
                            <w:r>
                              <w:rPr>
                                <w:rFonts w:hint="eastAsia"/>
                                <w:color w:val="FF0000"/>
                              </w:rPr>
                              <w:t>格；第二级标题：宋体小四号，缩</w:t>
                            </w:r>
                            <w:r>
                              <w:rPr>
                                <w:color w:val="FF0000"/>
                              </w:rPr>
                              <w:t>1</w:t>
                            </w:r>
                            <w:r>
                              <w:rPr>
                                <w:rFonts w:hint="eastAsia"/>
                                <w:color w:val="FF0000"/>
                              </w:rPr>
                              <w:t>格；</w:t>
                            </w:r>
                            <w:r>
                              <w:rPr>
                                <w:rFonts w:hint="eastAsia"/>
                                <w:b/>
                                <w:color w:val="FF0000"/>
                              </w:rPr>
                              <w:t>需要手动调美观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7" type="#_x0000_t62" style="position:absolute;left:0;text-align:left;margin-left:267.8pt;margin-top:-7.6pt;width:167.25pt;height:8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" adj="-5515,41551">
                <v:textbox>
                  <w:txbxContent>
                    <w:p w:rsidR="008C777F" w:rsidRDefault="008C777F" w:rsidP="00B92319">
                      <w:pPr>
                        <w:rPr>
                          <w:b/>
                          <w:color w:val="FF0000"/>
                        </w:rPr>
                      </w:pPr>
                      <w:r>
                        <w:rPr>
                          <w:rFonts w:hint="eastAsia"/>
                          <w:color w:val="FF0000"/>
                        </w:rPr>
                        <w:t>“目录”字样小</w:t>
                      </w:r>
                      <w:r>
                        <w:rPr>
                          <w:color w:val="FF0000"/>
                        </w:rPr>
                        <w:t>3</w:t>
                      </w:r>
                      <w:r>
                        <w:rPr>
                          <w:rFonts w:hint="eastAsia"/>
                          <w:color w:val="FF0000"/>
                        </w:rPr>
                        <w:t>号黑体居中，第一级标题：宋体小三号，缩</w:t>
                      </w:r>
                      <w:r>
                        <w:rPr>
                          <w:color w:val="FF0000"/>
                        </w:rPr>
                        <w:t>2</w:t>
                      </w:r>
                      <w:r>
                        <w:rPr>
                          <w:rFonts w:hint="eastAsia"/>
                          <w:color w:val="FF0000"/>
                        </w:rPr>
                        <w:t>格；第二级标题：宋体小四号，缩</w:t>
                      </w:r>
                      <w:r>
                        <w:rPr>
                          <w:color w:val="FF0000"/>
                        </w:rPr>
                        <w:t>1</w:t>
                      </w:r>
                      <w:r>
                        <w:rPr>
                          <w:rFonts w:hint="eastAsia"/>
                          <w:color w:val="FF0000"/>
                        </w:rPr>
                        <w:t>格；</w:t>
                      </w:r>
                      <w:r>
                        <w:rPr>
                          <w:rFonts w:hint="eastAsia"/>
                          <w:b/>
                          <w:color w:val="FF0000"/>
                        </w:rPr>
                        <w:t>需要手动调美观</w:t>
                      </w:r>
                    </w:p>
                  </w:txbxContent>
                </v:textbox>
              </v:shape>
            </w:pict>
          </mc:Fallback>
        </mc:AlternateContent>
      </w:r>
      <w:r w:rsidR="00B92319">
        <w:rPr>
          <w:rFonts w:hint="eastAsia"/>
          <w:lang w:val="zh-CN"/>
        </w:rPr>
        <w:t>目录</w:t>
      </w:r>
    </w:p>
    <w:p w:rsidR="00176533" w:rsidRDefault="00921197">
      <w:pPr>
        <w:pStyle w:val="10"/>
        <w:rPr>
          <w:rFonts w:asciiTheme="minorHAnsi" w:eastAsiaTheme="minorEastAsia" w:hAnsiTheme="minorHAnsi" w:cstheme="minorBidi"/>
          <w:noProof/>
        </w:rPr>
      </w:pPr>
      <w:r>
        <w:fldChar w:fldCharType="begin"/>
      </w:r>
      <w:r w:rsidR="00B92319">
        <w:instrText xml:space="preserve"> TOC \o "1-3" \h \z \u </w:instrText>
      </w:r>
      <w:r>
        <w:fldChar w:fldCharType="separate"/>
      </w:r>
      <w:hyperlink w:anchor="_Toc404084082" w:history="1">
        <w:r w:rsidR="00176533" w:rsidRPr="00FD48B5">
          <w:rPr>
            <w:rStyle w:val="a5"/>
            <w:noProof/>
            <w:highlight w:val="lightGray"/>
          </w:rPr>
          <w:t>1</w:t>
        </w:r>
        <w:r w:rsidR="00176533">
          <w:rPr>
            <w:rFonts w:asciiTheme="minorHAnsi" w:eastAsiaTheme="minorEastAsia" w:hAnsiTheme="minorHAnsi" w:cstheme="minorBidi"/>
            <w:noProof/>
          </w:rPr>
          <w:tab/>
        </w:r>
        <w:r w:rsidR="00176533" w:rsidRPr="00FD48B5">
          <w:rPr>
            <w:rStyle w:val="a5"/>
            <w:rFonts w:hint="eastAsia"/>
            <w:noProof/>
            <w:highlight w:val="lightGray"/>
          </w:rPr>
          <w:t>引言</w:t>
        </w:r>
        <w:r w:rsidR="00176533">
          <w:rPr>
            <w:noProof/>
            <w:webHidden/>
          </w:rPr>
          <w:tab/>
        </w:r>
        <w:r w:rsidR="00176533">
          <w:rPr>
            <w:noProof/>
            <w:webHidden/>
          </w:rPr>
          <w:fldChar w:fldCharType="begin"/>
        </w:r>
        <w:r w:rsidR="00176533">
          <w:rPr>
            <w:noProof/>
            <w:webHidden/>
          </w:rPr>
          <w:instrText xml:space="preserve"> PAGEREF _Toc404084082 \h </w:instrText>
        </w:r>
        <w:r w:rsidR="00176533">
          <w:rPr>
            <w:noProof/>
            <w:webHidden/>
          </w:rPr>
        </w:r>
        <w:r w:rsidR="00176533">
          <w:rPr>
            <w:noProof/>
            <w:webHidden/>
          </w:rPr>
          <w:fldChar w:fldCharType="separate"/>
        </w:r>
        <w:r w:rsidR="00176533">
          <w:rPr>
            <w:noProof/>
            <w:webHidden/>
          </w:rPr>
          <w:t>3</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083" w:history="1">
        <w:r w:rsidR="00176533" w:rsidRPr="00FD48B5">
          <w:rPr>
            <w:rStyle w:val="a5"/>
            <w:noProof/>
          </w:rPr>
          <w:t>1.1</w:t>
        </w:r>
        <w:r w:rsidR="00176533">
          <w:rPr>
            <w:rFonts w:asciiTheme="minorHAnsi" w:eastAsiaTheme="minorEastAsia" w:hAnsiTheme="minorHAnsi" w:cstheme="minorBidi"/>
            <w:noProof/>
          </w:rPr>
          <w:tab/>
        </w:r>
        <w:r w:rsidR="00176533" w:rsidRPr="00FD48B5">
          <w:rPr>
            <w:rStyle w:val="a5"/>
            <w:rFonts w:hint="eastAsia"/>
            <w:noProof/>
          </w:rPr>
          <w:t>编写目的</w:t>
        </w:r>
        <w:r w:rsidR="00176533">
          <w:rPr>
            <w:noProof/>
            <w:webHidden/>
          </w:rPr>
          <w:tab/>
        </w:r>
        <w:r w:rsidR="00176533">
          <w:rPr>
            <w:noProof/>
            <w:webHidden/>
          </w:rPr>
          <w:fldChar w:fldCharType="begin"/>
        </w:r>
        <w:r w:rsidR="00176533">
          <w:rPr>
            <w:noProof/>
            <w:webHidden/>
          </w:rPr>
          <w:instrText xml:space="preserve"> PAGEREF _Toc404084083 \h </w:instrText>
        </w:r>
        <w:r w:rsidR="00176533">
          <w:rPr>
            <w:noProof/>
            <w:webHidden/>
          </w:rPr>
        </w:r>
        <w:r w:rsidR="00176533">
          <w:rPr>
            <w:noProof/>
            <w:webHidden/>
          </w:rPr>
          <w:fldChar w:fldCharType="separate"/>
        </w:r>
        <w:r w:rsidR="00176533">
          <w:rPr>
            <w:noProof/>
            <w:webHidden/>
          </w:rPr>
          <w:t>3</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084" w:history="1">
        <w:r w:rsidR="00176533" w:rsidRPr="00FD48B5">
          <w:rPr>
            <w:rStyle w:val="a5"/>
            <w:noProof/>
          </w:rPr>
          <w:t>1.2</w:t>
        </w:r>
        <w:r w:rsidR="00176533">
          <w:rPr>
            <w:rFonts w:asciiTheme="minorHAnsi" w:eastAsiaTheme="minorEastAsia" w:hAnsiTheme="minorHAnsi" w:cstheme="minorBidi"/>
            <w:noProof/>
          </w:rPr>
          <w:tab/>
        </w:r>
        <w:r w:rsidR="00176533" w:rsidRPr="00FD48B5">
          <w:rPr>
            <w:rStyle w:val="a5"/>
            <w:rFonts w:hint="eastAsia"/>
            <w:noProof/>
          </w:rPr>
          <w:t>读者对象</w:t>
        </w:r>
        <w:r w:rsidR="00176533">
          <w:rPr>
            <w:noProof/>
            <w:webHidden/>
          </w:rPr>
          <w:tab/>
        </w:r>
        <w:r w:rsidR="00176533">
          <w:rPr>
            <w:noProof/>
            <w:webHidden/>
          </w:rPr>
          <w:fldChar w:fldCharType="begin"/>
        </w:r>
        <w:r w:rsidR="00176533">
          <w:rPr>
            <w:noProof/>
            <w:webHidden/>
          </w:rPr>
          <w:instrText xml:space="preserve"> PAGEREF _Toc404084084 \h </w:instrText>
        </w:r>
        <w:r w:rsidR="00176533">
          <w:rPr>
            <w:noProof/>
            <w:webHidden/>
          </w:rPr>
        </w:r>
        <w:r w:rsidR="00176533">
          <w:rPr>
            <w:noProof/>
            <w:webHidden/>
          </w:rPr>
          <w:fldChar w:fldCharType="separate"/>
        </w:r>
        <w:r w:rsidR="00176533">
          <w:rPr>
            <w:noProof/>
            <w:webHidden/>
          </w:rPr>
          <w:t>3</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085" w:history="1">
        <w:r w:rsidR="00176533" w:rsidRPr="00FD48B5">
          <w:rPr>
            <w:rStyle w:val="a5"/>
            <w:noProof/>
          </w:rPr>
          <w:t>1.3</w:t>
        </w:r>
        <w:r w:rsidR="00176533">
          <w:rPr>
            <w:rFonts w:asciiTheme="minorHAnsi" w:eastAsiaTheme="minorEastAsia" w:hAnsiTheme="minorHAnsi" w:cstheme="minorBidi"/>
            <w:noProof/>
          </w:rPr>
          <w:tab/>
        </w:r>
        <w:r w:rsidR="00176533" w:rsidRPr="00FD48B5">
          <w:rPr>
            <w:rStyle w:val="a5"/>
            <w:rFonts w:hint="eastAsia"/>
            <w:noProof/>
          </w:rPr>
          <w:t>术语解释</w:t>
        </w:r>
        <w:r w:rsidR="00176533">
          <w:rPr>
            <w:noProof/>
            <w:webHidden/>
          </w:rPr>
          <w:tab/>
        </w:r>
        <w:r w:rsidR="00176533">
          <w:rPr>
            <w:noProof/>
            <w:webHidden/>
          </w:rPr>
          <w:fldChar w:fldCharType="begin"/>
        </w:r>
        <w:r w:rsidR="00176533">
          <w:rPr>
            <w:noProof/>
            <w:webHidden/>
          </w:rPr>
          <w:instrText xml:space="preserve"> PAGEREF _Toc404084085 \h </w:instrText>
        </w:r>
        <w:r w:rsidR="00176533">
          <w:rPr>
            <w:noProof/>
            <w:webHidden/>
          </w:rPr>
        </w:r>
        <w:r w:rsidR="00176533">
          <w:rPr>
            <w:noProof/>
            <w:webHidden/>
          </w:rPr>
          <w:fldChar w:fldCharType="separate"/>
        </w:r>
        <w:r w:rsidR="00176533">
          <w:rPr>
            <w:noProof/>
            <w:webHidden/>
          </w:rPr>
          <w:t>3</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086" w:history="1">
        <w:r w:rsidR="00176533" w:rsidRPr="00FD48B5">
          <w:rPr>
            <w:rStyle w:val="a5"/>
            <w:noProof/>
          </w:rPr>
          <w:t>1.4</w:t>
        </w:r>
        <w:r w:rsidR="00176533">
          <w:rPr>
            <w:rFonts w:asciiTheme="minorHAnsi" w:eastAsiaTheme="minorEastAsia" w:hAnsiTheme="minorHAnsi" w:cstheme="minorBidi"/>
            <w:noProof/>
          </w:rPr>
          <w:tab/>
        </w:r>
        <w:r w:rsidR="00176533" w:rsidRPr="00FD48B5">
          <w:rPr>
            <w:rStyle w:val="a5"/>
            <w:rFonts w:hint="eastAsia"/>
            <w:noProof/>
          </w:rPr>
          <w:t>执行标准与相关文档</w:t>
        </w:r>
        <w:r w:rsidR="00176533">
          <w:rPr>
            <w:noProof/>
            <w:webHidden/>
          </w:rPr>
          <w:tab/>
        </w:r>
        <w:r w:rsidR="00176533">
          <w:rPr>
            <w:noProof/>
            <w:webHidden/>
          </w:rPr>
          <w:fldChar w:fldCharType="begin"/>
        </w:r>
        <w:r w:rsidR="00176533">
          <w:rPr>
            <w:noProof/>
            <w:webHidden/>
          </w:rPr>
          <w:instrText xml:space="preserve"> PAGEREF _Toc404084086 \h </w:instrText>
        </w:r>
        <w:r w:rsidR="00176533">
          <w:rPr>
            <w:noProof/>
            <w:webHidden/>
          </w:rPr>
        </w:r>
        <w:r w:rsidR="00176533">
          <w:rPr>
            <w:noProof/>
            <w:webHidden/>
          </w:rPr>
          <w:fldChar w:fldCharType="separate"/>
        </w:r>
        <w:r w:rsidR="00176533">
          <w:rPr>
            <w:noProof/>
            <w:webHidden/>
          </w:rPr>
          <w:t>3</w:t>
        </w:r>
        <w:r w:rsidR="00176533">
          <w:rPr>
            <w:noProof/>
            <w:webHidden/>
          </w:rPr>
          <w:fldChar w:fldCharType="end"/>
        </w:r>
      </w:hyperlink>
    </w:p>
    <w:p w:rsidR="00176533" w:rsidRDefault="008B6ECC">
      <w:pPr>
        <w:pStyle w:val="10"/>
        <w:rPr>
          <w:rFonts w:asciiTheme="minorHAnsi" w:eastAsiaTheme="minorEastAsia" w:hAnsiTheme="minorHAnsi" w:cstheme="minorBidi"/>
          <w:noProof/>
        </w:rPr>
      </w:pPr>
      <w:hyperlink w:anchor="_Toc404084087" w:history="1">
        <w:r w:rsidR="00176533" w:rsidRPr="00FD48B5">
          <w:rPr>
            <w:rStyle w:val="a5"/>
            <w:noProof/>
          </w:rPr>
          <w:t>2</w:t>
        </w:r>
        <w:r w:rsidR="00176533">
          <w:rPr>
            <w:rFonts w:asciiTheme="minorHAnsi" w:eastAsiaTheme="minorEastAsia" w:hAnsiTheme="minorHAnsi" w:cstheme="minorBidi"/>
            <w:noProof/>
          </w:rPr>
          <w:tab/>
        </w:r>
        <w:r w:rsidR="00176533" w:rsidRPr="00FD48B5">
          <w:rPr>
            <w:rStyle w:val="a5"/>
            <w:rFonts w:hint="eastAsia"/>
            <w:noProof/>
          </w:rPr>
          <w:t>项目概述</w:t>
        </w:r>
        <w:r w:rsidR="00176533">
          <w:rPr>
            <w:noProof/>
            <w:webHidden/>
          </w:rPr>
          <w:tab/>
        </w:r>
        <w:r w:rsidR="00176533">
          <w:rPr>
            <w:noProof/>
            <w:webHidden/>
          </w:rPr>
          <w:fldChar w:fldCharType="begin"/>
        </w:r>
        <w:r w:rsidR="00176533">
          <w:rPr>
            <w:noProof/>
            <w:webHidden/>
          </w:rPr>
          <w:instrText xml:space="preserve"> PAGEREF _Toc404084087 \h </w:instrText>
        </w:r>
        <w:r w:rsidR="00176533">
          <w:rPr>
            <w:noProof/>
            <w:webHidden/>
          </w:rPr>
        </w:r>
        <w:r w:rsidR="00176533">
          <w:rPr>
            <w:noProof/>
            <w:webHidden/>
          </w:rPr>
          <w:fldChar w:fldCharType="separate"/>
        </w:r>
        <w:r w:rsidR="00176533">
          <w:rPr>
            <w:noProof/>
            <w:webHidden/>
          </w:rPr>
          <w:t>3</w:t>
        </w:r>
        <w:r w:rsidR="00176533">
          <w:rPr>
            <w:noProof/>
            <w:webHidden/>
          </w:rPr>
          <w:fldChar w:fldCharType="end"/>
        </w:r>
      </w:hyperlink>
    </w:p>
    <w:p w:rsidR="00176533" w:rsidRDefault="008B6ECC">
      <w:pPr>
        <w:pStyle w:val="10"/>
        <w:rPr>
          <w:rFonts w:asciiTheme="minorHAnsi" w:eastAsiaTheme="minorEastAsia" w:hAnsiTheme="minorHAnsi" w:cstheme="minorBidi"/>
          <w:noProof/>
        </w:rPr>
      </w:pPr>
      <w:hyperlink w:anchor="_Toc404084088" w:history="1">
        <w:r w:rsidR="00176533" w:rsidRPr="00FD48B5">
          <w:rPr>
            <w:rStyle w:val="a5"/>
            <w:noProof/>
          </w:rPr>
          <w:t>2.1</w:t>
        </w:r>
        <w:r w:rsidR="00176533">
          <w:rPr>
            <w:rFonts w:asciiTheme="minorHAnsi" w:eastAsiaTheme="minorEastAsia" w:hAnsiTheme="minorHAnsi" w:cstheme="minorBidi"/>
            <w:noProof/>
          </w:rPr>
          <w:tab/>
        </w:r>
        <w:r w:rsidR="00176533" w:rsidRPr="00FD48B5">
          <w:rPr>
            <w:rStyle w:val="a5"/>
            <w:rFonts w:hint="eastAsia"/>
            <w:noProof/>
          </w:rPr>
          <w:t>项目背景</w:t>
        </w:r>
        <w:r w:rsidR="00176533">
          <w:rPr>
            <w:noProof/>
            <w:webHidden/>
          </w:rPr>
          <w:tab/>
        </w:r>
        <w:r w:rsidR="00176533">
          <w:rPr>
            <w:noProof/>
            <w:webHidden/>
          </w:rPr>
          <w:fldChar w:fldCharType="begin"/>
        </w:r>
        <w:r w:rsidR="00176533">
          <w:rPr>
            <w:noProof/>
            <w:webHidden/>
          </w:rPr>
          <w:instrText xml:space="preserve"> PAGEREF _Toc404084088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8B6ECC">
      <w:pPr>
        <w:pStyle w:val="10"/>
        <w:rPr>
          <w:rFonts w:asciiTheme="minorHAnsi" w:eastAsiaTheme="minorEastAsia" w:hAnsiTheme="minorHAnsi" w:cstheme="minorBidi"/>
          <w:noProof/>
        </w:rPr>
      </w:pPr>
      <w:hyperlink w:anchor="_Toc404084089" w:history="1">
        <w:r w:rsidR="00176533" w:rsidRPr="00FD48B5">
          <w:rPr>
            <w:rStyle w:val="a5"/>
            <w:noProof/>
          </w:rPr>
          <w:t>2.2</w:t>
        </w:r>
        <w:r w:rsidR="00176533">
          <w:rPr>
            <w:rFonts w:asciiTheme="minorHAnsi" w:eastAsiaTheme="minorEastAsia" w:hAnsiTheme="minorHAnsi" w:cstheme="minorBidi"/>
            <w:noProof/>
          </w:rPr>
          <w:tab/>
        </w:r>
        <w:r w:rsidR="00176533" w:rsidRPr="00FD48B5">
          <w:rPr>
            <w:rStyle w:val="a5"/>
            <w:rFonts w:hint="eastAsia"/>
            <w:noProof/>
          </w:rPr>
          <w:t>项目目标</w:t>
        </w:r>
        <w:r w:rsidR="00176533">
          <w:rPr>
            <w:noProof/>
            <w:webHidden/>
          </w:rPr>
          <w:tab/>
        </w:r>
        <w:r w:rsidR="00176533">
          <w:rPr>
            <w:noProof/>
            <w:webHidden/>
          </w:rPr>
          <w:fldChar w:fldCharType="begin"/>
        </w:r>
        <w:r w:rsidR="00176533">
          <w:rPr>
            <w:noProof/>
            <w:webHidden/>
          </w:rPr>
          <w:instrText xml:space="preserve"> PAGEREF _Toc404084089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8B6ECC">
      <w:pPr>
        <w:pStyle w:val="10"/>
        <w:rPr>
          <w:rFonts w:asciiTheme="minorHAnsi" w:eastAsiaTheme="minorEastAsia" w:hAnsiTheme="minorHAnsi" w:cstheme="minorBidi"/>
          <w:noProof/>
        </w:rPr>
      </w:pPr>
      <w:hyperlink w:anchor="_Toc404084090" w:history="1">
        <w:r w:rsidR="00176533" w:rsidRPr="00FD48B5">
          <w:rPr>
            <w:rStyle w:val="a5"/>
            <w:noProof/>
            <w:highlight w:val="lightGray"/>
          </w:rPr>
          <w:t>3</w:t>
        </w:r>
        <w:r w:rsidR="00176533">
          <w:rPr>
            <w:rFonts w:asciiTheme="minorHAnsi" w:eastAsiaTheme="minorEastAsia" w:hAnsiTheme="minorHAnsi" w:cstheme="minorBidi"/>
            <w:noProof/>
          </w:rPr>
          <w:tab/>
        </w:r>
        <w:r w:rsidR="00176533" w:rsidRPr="00FD48B5">
          <w:rPr>
            <w:rStyle w:val="a5"/>
            <w:rFonts w:hint="eastAsia"/>
            <w:noProof/>
            <w:highlight w:val="lightGray"/>
          </w:rPr>
          <w:t>架构设计思想</w:t>
        </w:r>
        <w:r w:rsidR="00176533">
          <w:rPr>
            <w:noProof/>
            <w:webHidden/>
          </w:rPr>
          <w:tab/>
        </w:r>
        <w:r w:rsidR="00176533">
          <w:rPr>
            <w:noProof/>
            <w:webHidden/>
          </w:rPr>
          <w:fldChar w:fldCharType="begin"/>
        </w:r>
        <w:r w:rsidR="00176533">
          <w:rPr>
            <w:noProof/>
            <w:webHidden/>
          </w:rPr>
          <w:instrText xml:space="preserve"> PAGEREF _Toc404084090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091" w:history="1">
        <w:r w:rsidR="00176533" w:rsidRPr="00FD48B5">
          <w:rPr>
            <w:rStyle w:val="a5"/>
            <w:noProof/>
          </w:rPr>
          <w:t>3.1</w:t>
        </w:r>
        <w:r w:rsidR="00176533">
          <w:rPr>
            <w:rFonts w:asciiTheme="minorHAnsi" w:eastAsiaTheme="minorEastAsia" w:hAnsiTheme="minorHAnsi" w:cstheme="minorBidi"/>
            <w:noProof/>
          </w:rPr>
          <w:tab/>
        </w:r>
        <w:r w:rsidR="00176533" w:rsidRPr="00FD48B5">
          <w:rPr>
            <w:rStyle w:val="a5"/>
            <w:rFonts w:hint="eastAsia"/>
            <w:noProof/>
          </w:rPr>
          <w:t>架构原则</w:t>
        </w:r>
        <w:r w:rsidR="00176533">
          <w:rPr>
            <w:noProof/>
            <w:webHidden/>
          </w:rPr>
          <w:tab/>
        </w:r>
        <w:r w:rsidR="00176533">
          <w:rPr>
            <w:noProof/>
            <w:webHidden/>
          </w:rPr>
          <w:fldChar w:fldCharType="begin"/>
        </w:r>
        <w:r w:rsidR="00176533">
          <w:rPr>
            <w:noProof/>
            <w:webHidden/>
          </w:rPr>
          <w:instrText xml:space="preserve"> PAGEREF _Toc404084091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092" w:history="1">
        <w:r w:rsidR="00176533" w:rsidRPr="00FD48B5">
          <w:rPr>
            <w:rStyle w:val="a5"/>
            <w:noProof/>
          </w:rPr>
          <w:t>3.2</w:t>
        </w:r>
        <w:r w:rsidR="00176533">
          <w:rPr>
            <w:rFonts w:asciiTheme="minorHAnsi" w:eastAsiaTheme="minorEastAsia" w:hAnsiTheme="minorHAnsi" w:cstheme="minorBidi"/>
            <w:noProof/>
          </w:rPr>
          <w:tab/>
        </w:r>
        <w:r w:rsidR="00176533" w:rsidRPr="00FD48B5">
          <w:rPr>
            <w:rStyle w:val="a5"/>
            <w:rFonts w:hint="eastAsia"/>
            <w:noProof/>
          </w:rPr>
          <w:t>实现策略</w:t>
        </w:r>
        <w:r w:rsidR="00176533">
          <w:rPr>
            <w:noProof/>
            <w:webHidden/>
          </w:rPr>
          <w:tab/>
        </w:r>
        <w:r w:rsidR="00176533">
          <w:rPr>
            <w:noProof/>
            <w:webHidden/>
          </w:rPr>
          <w:fldChar w:fldCharType="begin"/>
        </w:r>
        <w:r w:rsidR="00176533">
          <w:rPr>
            <w:noProof/>
            <w:webHidden/>
          </w:rPr>
          <w:instrText xml:space="preserve"> PAGEREF _Toc404084092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093" w:history="1">
        <w:r w:rsidR="00176533" w:rsidRPr="00FD48B5">
          <w:rPr>
            <w:rStyle w:val="a5"/>
            <w:noProof/>
          </w:rPr>
          <w:t>3.3</w:t>
        </w:r>
        <w:r w:rsidR="00176533">
          <w:rPr>
            <w:rFonts w:asciiTheme="minorHAnsi" w:eastAsiaTheme="minorEastAsia" w:hAnsiTheme="minorHAnsi" w:cstheme="minorBidi"/>
            <w:noProof/>
          </w:rPr>
          <w:tab/>
        </w:r>
        <w:r w:rsidR="00176533" w:rsidRPr="00FD48B5">
          <w:rPr>
            <w:rStyle w:val="a5"/>
            <w:rFonts w:hint="eastAsia"/>
            <w:noProof/>
          </w:rPr>
          <w:t>架构模式</w:t>
        </w:r>
        <w:r w:rsidR="00176533">
          <w:rPr>
            <w:noProof/>
            <w:webHidden/>
          </w:rPr>
          <w:tab/>
        </w:r>
        <w:r w:rsidR="00176533">
          <w:rPr>
            <w:noProof/>
            <w:webHidden/>
          </w:rPr>
          <w:fldChar w:fldCharType="begin"/>
        </w:r>
        <w:r w:rsidR="00176533">
          <w:rPr>
            <w:noProof/>
            <w:webHidden/>
          </w:rPr>
          <w:instrText xml:space="preserve"> PAGEREF _Toc404084093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8B6ECC">
      <w:pPr>
        <w:pStyle w:val="10"/>
        <w:rPr>
          <w:rFonts w:asciiTheme="minorHAnsi" w:eastAsiaTheme="minorEastAsia" w:hAnsiTheme="minorHAnsi" w:cstheme="minorBidi"/>
          <w:noProof/>
        </w:rPr>
      </w:pPr>
      <w:hyperlink w:anchor="_Toc404084094" w:history="1">
        <w:r w:rsidR="00176533" w:rsidRPr="00FD48B5">
          <w:rPr>
            <w:rStyle w:val="a5"/>
            <w:noProof/>
            <w:highlight w:val="lightGray"/>
          </w:rPr>
          <w:t>4</w:t>
        </w:r>
        <w:r w:rsidR="00176533">
          <w:rPr>
            <w:rFonts w:asciiTheme="minorHAnsi" w:eastAsiaTheme="minorEastAsia" w:hAnsiTheme="minorHAnsi" w:cstheme="minorBidi"/>
            <w:noProof/>
          </w:rPr>
          <w:tab/>
        </w:r>
        <w:r w:rsidR="00176533" w:rsidRPr="00FD48B5">
          <w:rPr>
            <w:rStyle w:val="a5"/>
            <w:rFonts w:hint="eastAsia"/>
            <w:noProof/>
            <w:highlight w:val="lightGray"/>
          </w:rPr>
          <w:t>架构设计</w:t>
        </w:r>
        <w:r w:rsidR="00176533">
          <w:rPr>
            <w:noProof/>
            <w:webHidden/>
          </w:rPr>
          <w:tab/>
        </w:r>
        <w:r w:rsidR="00176533">
          <w:rPr>
            <w:noProof/>
            <w:webHidden/>
          </w:rPr>
          <w:fldChar w:fldCharType="begin"/>
        </w:r>
        <w:r w:rsidR="00176533">
          <w:rPr>
            <w:noProof/>
            <w:webHidden/>
          </w:rPr>
          <w:instrText xml:space="preserve"> PAGEREF _Toc404084094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095" w:history="1">
        <w:r w:rsidR="00176533" w:rsidRPr="00FD48B5">
          <w:rPr>
            <w:rStyle w:val="a5"/>
            <w:noProof/>
          </w:rPr>
          <w:t>4.1</w:t>
        </w:r>
        <w:r w:rsidR="00176533">
          <w:rPr>
            <w:rFonts w:asciiTheme="minorHAnsi" w:eastAsiaTheme="minorEastAsia" w:hAnsiTheme="minorHAnsi" w:cstheme="minorBidi"/>
            <w:noProof/>
          </w:rPr>
          <w:tab/>
        </w:r>
        <w:r w:rsidR="00176533" w:rsidRPr="00FD48B5">
          <w:rPr>
            <w:rStyle w:val="a5"/>
            <w:rFonts w:hint="eastAsia"/>
            <w:noProof/>
          </w:rPr>
          <w:t>技术选型</w:t>
        </w:r>
        <w:r w:rsidR="00176533">
          <w:rPr>
            <w:noProof/>
            <w:webHidden/>
          </w:rPr>
          <w:tab/>
        </w:r>
        <w:r w:rsidR="00176533">
          <w:rPr>
            <w:noProof/>
            <w:webHidden/>
          </w:rPr>
          <w:fldChar w:fldCharType="begin"/>
        </w:r>
        <w:r w:rsidR="00176533">
          <w:rPr>
            <w:noProof/>
            <w:webHidden/>
          </w:rPr>
          <w:instrText xml:space="preserve"> PAGEREF _Toc404084095 \h </w:instrText>
        </w:r>
        <w:r w:rsidR="00176533">
          <w:rPr>
            <w:noProof/>
            <w:webHidden/>
          </w:rPr>
        </w:r>
        <w:r w:rsidR="00176533">
          <w:rPr>
            <w:noProof/>
            <w:webHidden/>
          </w:rPr>
          <w:fldChar w:fldCharType="separate"/>
        </w:r>
        <w:r w:rsidR="00176533">
          <w:rPr>
            <w:noProof/>
            <w:webHidden/>
          </w:rPr>
          <w:t>4</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096" w:history="1">
        <w:r w:rsidR="00176533" w:rsidRPr="00FD48B5">
          <w:rPr>
            <w:rStyle w:val="a5"/>
            <w:noProof/>
          </w:rPr>
          <w:t>4.2</w:t>
        </w:r>
        <w:r w:rsidR="00176533">
          <w:rPr>
            <w:rFonts w:asciiTheme="minorHAnsi" w:eastAsiaTheme="minorEastAsia" w:hAnsiTheme="minorHAnsi" w:cstheme="minorBidi"/>
            <w:noProof/>
          </w:rPr>
          <w:tab/>
        </w:r>
        <w:r w:rsidR="00176533" w:rsidRPr="00FD48B5">
          <w:rPr>
            <w:rStyle w:val="a5"/>
            <w:rFonts w:hint="eastAsia"/>
            <w:noProof/>
          </w:rPr>
          <w:t>用例视图</w:t>
        </w:r>
        <w:r w:rsidR="00176533">
          <w:rPr>
            <w:noProof/>
            <w:webHidden/>
          </w:rPr>
          <w:tab/>
        </w:r>
        <w:r w:rsidR="00176533">
          <w:rPr>
            <w:noProof/>
            <w:webHidden/>
          </w:rPr>
          <w:fldChar w:fldCharType="begin"/>
        </w:r>
        <w:r w:rsidR="00176533">
          <w:rPr>
            <w:noProof/>
            <w:webHidden/>
          </w:rPr>
          <w:instrText xml:space="preserve"> PAGEREF _Toc404084096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097" w:history="1">
        <w:r w:rsidR="00176533" w:rsidRPr="00FD48B5">
          <w:rPr>
            <w:rStyle w:val="a5"/>
            <w:noProof/>
          </w:rPr>
          <w:t>4.3</w:t>
        </w:r>
        <w:r w:rsidR="00176533">
          <w:rPr>
            <w:rFonts w:asciiTheme="minorHAnsi" w:eastAsiaTheme="minorEastAsia" w:hAnsiTheme="minorHAnsi" w:cstheme="minorBidi"/>
            <w:noProof/>
          </w:rPr>
          <w:tab/>
        </w:r>
        <w:r w:rsidR="00176533" w:rsidRPr="00FD48B5">
          <w:rPr>
            <w:rStyle w:val="a5"/>
            <w:rFonts w:hint="eastAsia"/>
            <w:noProof/>
          </w:rPr>
          <w:t>逻辑视图</w:t>
        </w:r>
        <w:r w:rsidR="00176533">
          <w:rPr>
            <w:noProof/>
            <w:webHidden/>
          </w:rPr>
          <w:tab/>
        </w:r>
        <w:r w:rsidR="00176533">
          <w:rPr>
            <w:noProof/>
            <w:webHidden/>
          </w:rPr>
          <w:fldChar w:fldCharType="begin"/>
        </w:r>
        <w:r w:rsidR="00176533">
          <w:rPr>
            <w:noProof/>
            <w:webHidden/>
          </w:rPr>
          <w:instrText xml:space="preserve"> PAGEREF _Toc404084097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8B6ECC">
      <w:pPr>
        <w:pStyle w:val="30"/>
        <w:rPr>
          <w:rFonts w:asciiTheme="minorHAnsi" w:eastAsiaTheme="minorEastAsia" w:hAnsiTheme="minorHAnsi" w:cstheme="minorBidi"/>
          <w:noProof/>
        </w:rPr>
      </w:pPr>
      <w:hyperlink w:anchor="_Toc404084098" w:history="1">
        <w:r w:rsidR="00176533" w:rsidRPr="00FD48B5">
          <w:rPr>
            <w:rStyle w:val="a5"/>
            <w:noProof/>
          </w:rPr>
          <w:t xml:space="preserve">4.3.1 </w:t>
        </w:r>
        <w:r w:rsidR="00176533" w:rsidRPr="00FD48B5">
          <w:rPr>
            <w:rStyle w:val="a5"/>
            <w:rFonts w:hint="eastAsia"/>
            <w:noProof/>
          </w:rPr>
          <w:t>概述</w:t>
        </w:r>
        <w:r w:rsidR="00176533">
          <w:rPr>
            <w:noProof/>
            <w:webHidden/>
          </w:rPr>
          <w:tab/>
        </w:r>
        <w:r w:rsidR="00176533">
          <w:rPr>
            <w:noProof/>
            <w:webHidden/>
          </w:rPr>
          <w:fldChar w:fldCharType="begin"/>
        </w:r>
        <w:r w:rsidR="00176533">
          <w:rPr>
            <w:noProof/>
            <w:webHidden/>
          </w:rPr>
          <w:instrText xml:space="preserve"> PAGEREF _Toc404084098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8B6ECC">
      <w:pPr>
        <w:pStyle w:val="30"/>
        <w:rPr>
          <w:rFonts w:asciiTheme="minorHAnsi" w:eastAsiaTheme="minorEastAsia" w:hAnsiTheme="minorHAnsi" w:cstheme="minorBidi"/>
          <w:noProof/>
        </w:rPr>
      </w:pPr>
      <w:hyperlink w:anchor="_Toc404084099" w:history="1">
        <w:r w:rsidR="00176533" w:rsidRPr="00FD48B5">
          <w:rPr>
            <w:rStyle w:val="a5"/>
            <w:noProof/>
          </w:rPr>
          <w:t>4.3.2</w:t>
        </w:r>
        <w:r w:rsidR="00176533" w:rsidRPr="00FD48B5">
          <w:rPr>
            <w:rStyle w:val="a5"/>
            <w:rFonts w:hint="eastAsia"/>
            <w:noProof/>
          </w:rPr>
          <w:t>逻辑架构</w:t>
        </w:r>
        <w:r w:rsidR="00176533">
          <w:rPr>
            <w:noProof/>
            <w:webHidden/>
          </w:rPr>
          <w:tab/>
        </w:r>
        <w:r w:rsidR="00176533">
          <w:rPr>
            <w:noProof/>
            <w:webHidden/>
          </w:rPr>
          <w:fldChar w:fldCharType="begin"/>
        </w:r>
        <w:r w:rsidR="00176533">
          <w:rPr>
            <w:noProof/>
            <w:webHidden/>
          </w:rPr>
          <w:instrText xml:space="preserve"> PAGEREF _Toc404084099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100" w:history="1">
        <w:r w:rsidR="00176533" w:rsidRPr="00FD48B5">
          <w:rPr>
            <w:rStyle w:val="a5"/>
            <w:noProof/>
          </w:rPr>
          <w:t>4.4</w:t>
        </w:r>
        <w:r w:rsidR="00176533">
          <w:rPr>
            <w:rFonts w:asciiTheme="minorHAnsi" w:eastAsiaTheme="minorEastAsia" w:hAnsiTheme="minorHAnsi" w:cstheme="minorBidi"/>
            <w:noProof/>
          </w:rPr>
          <w:tab/>
        </w:r>
        <w:r w:rsidR="00176533" w:rsidRPr="00FD48B5">
          <w:rPr>
            <w:rStyle w:val="a5"/>
            <w:rFonts w:hint="eastAsia"/>
            <w:noProof/>
          </w:rPr>
          <w:t>开发视图</w:t>
        </w:r>
        <w:r w:rsidR="00176533">
          <w:rPr>
            <w:noProof/>
            <w:webHidden/>
          </w:rPr>
          <w:tab/>
        </w:r>
        <w:r w:rsidR="00176533">
          <w:rPr>
            <w:noProof/>
            <w:webHidden/>
          </w:rPr>
          <w:fldChar w:fldCharType="begin"/>
        </w:r>
        <w:r w:rsidR="00176533">
          <w:rPr>
            <w:noProof/>
            <w:webHidden/>
          </w:rPr>
          <w:instrText xml:space="preserve"> PAGEREF _Toc404084100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101" w:history="1">
        <w:r w:rsidR="00176533" w:rsidRPr="00FD48B5">
          <w:rPr>
            <w:rStyle w:val="a5"/>
            <w:noProof/>
          </w:rPr>
          <w:t>4.5</w:t>
        </w:r>
        <w:r w:rsidR="00176533">
          <w:rPr>
            <w:rFonts w:asciiTheme="minorHAnsi" w:eastAsiaTheme="minorEastAsia" w:hAnsiTheme="minorHAnsi" w:cstheme="minorBidi"/>
            <w:noProof/>
          </w:rPr>
          <w:tab/>
        </w:r>
        <w:r w:rsidR="00176533" w:rsidRPr="00FD48B5">
          <w:rPr>
            <w:rStyle w:val="a5"/>
            <w:rFonts w:hint="eastAsia"/>
            <w:noProof/>
          </w:rPr>
          <w:t>物理视图</w:t>
        </w:r>
        <w:r w:rsidR="00176533">
          <w:rPr>
            <w:noProof/>
            <w:webHidden/>
          </w:rPr>
          <w:tab/>
        </w:r>
        <w:r w:rsidR="00176533">
          <w:rPr>
            <w:noProof/>
            <w:webHidden/>
          </w:rPr>
          <w:fldChar w:fldCharType="begin"/>
        </w:r>
        <w:r w:rsidR="00176533">
          <w:rPr>
            <w:noProof/>
            <w:webHidden/>
          </w:rPr>
          <w:instrText xml:space="preserve"> PAGEREF _Toc404084101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102" w:history="1">
        <w:r w:rsidR="00176533" w:rsidRPr="00FD48B5">
          <w:rPr>
            <w:rStyle w:val="a5"/>
            <w:noProof/>
          </w:rPr>
          <w:t>4.6</w:t>
        </w:r>
        <w:r w:rsidR="00176533">
          <w:rPr>
            <w:rFonts w:asciiTheme="minorHAnsi" w:eastAsiaTheme="minorEastAsia" w:hAnsiTheme="minorHAnsi" w:cstheme="minorBidi"/>
            <w:noProof/>
          </w:rPr>
          <w:tab/>
        </w:r>
        <w:r w:rsidR="00176533" w:rsidRPr="00FD48B5">
          <w:rPr>
            <w:rStyle w:val="a5"/>
            <w:rFonts w:hint="eastAsia"/>
            <w:noProof/>
          </w:rPr>
          <w:t>进程视图</w:t>
        </w:r>
        <w:r w:rsidR="00176533">
          <w:rPr>
            <w:noProof/>
            <w:webHidden/>
          </w:rPr>
          <w:tab/>
        </w:r>
        <w:r w:rsidR="00176533">
          <w:rPr>
            <w:noProof/>
            <w:webHidden/>
          </w:rPr>
          <w:fldChar w:fldCharType="begin"/>
        </w:r>
        <w:r w:rsidR="00176533">
          <w:rPr>
            <w:noProof/>
            <w:webHidden/>
          </w:rPr>
          <w:instrText xml:space="preserve"> PAGEREF _Toc404084102 \h </w:instrText>
        </w:r>
        <w:r w:rsidR="00176533">
          <w:rPr>
            <w:noProof/>
            <w:webHidden/>
          </w:rPr>
        </w:r>
        <w:r w:rsidR="00176533">
          <w:rPr>
            <w:noProof/>
            <w:webHidden/>
          </w:rPr>
          <w:fldChar w:fldCharType="separate"/>
        </w:r>
        <w:r w:rsidR="00176533">
          <w:rPr>
            <w:noProof/>
            <w:webHidden/>
          </w:rPr>
          <w:t>5</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103" w:history="1">
        <w:r w:rsidR="00176533" w:rsidRPr="00FD48B5">
          <w:rPr>
            <w:rStyle w:val="a5"/>
            <w:noProof/>
          </w:rPr>
          <w:t>4.7</w:t>
        </w:r>
        <w:r w:rsidR="00176533">
          <w:rPr>
            <w:rFonts w:asciiTheme="minorHAnsi" w:eastAsiaTheme="minorEastAsia" w:hAnsiTheme="minorHAnsi" w:cstheme="minorBidi"/>
            <w:noProof/>
          </w:rPr>
          <w:tab/>
        </w:r>
        <w:r w:rsidR="00176533" w:rsidRPr="00FD48B5">
          <w:rPr>
            <w:rStyle w:val="a5"/>
            <w:rFonts w:hint="eastAsia"/>
            <w:noProof/>
          </w:rPr>
          <w:t>数据存储设计</w:t>
        </w:r>
        <w:r w:rsidR="00176533">
          <w:rPr>
            <w:noProof/>
            <w:webHidden/>
          </w:rPr>
          <w:tab/>
        </w:r>
        <w:r w:rsidR="00176533">
          <w:rPr>
            <w:noProof/>
            <w:webHidden/>
          </w:rPr>
          <w:fldChar w:fldCharType="begin"/>
        </w:r>
        <w:r w:rsidR="00176533">
          <w:rPr>
            <w:noProof/>
            <w:webHidden/>
          </w:rPr>
          <w:instrText xml:space="preserve"> PAGEREF _Toc404084103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104" w:history="1">
        <w:r w:rsidR="00176533" w:rsidRPr="00FD48B5">
          <w:rPr>
            <w:rStyle w:val="a5"/>
            <w:noProof/>
          </w:rPr>
          <w:t>4.8</w:t>
        </w:r>
        <w:r w:rsidR="00176533">
          <w:rPr>
            <w:rFonts w:asciiTheme="minorHAnsi" w:eastAsiaTheme="minorEastAsia" w:hAnsiTheme="minorHAnsi" w:cstheme="minorBidi"/>
            <w:noProof/>
          </w:rPr>
          <w:tab/>
        </w:r>
        <w:r w:rsidR="00176533" w:rsidRPr="00FD48B5">
          <w:rPr>
            <w:rStyle w:val="a5"/>
            <w:rFonts w:hint="eastAsia"/>
            <w:noProof/>
          </w:rPr>
          <w:t>性能设计</w:t>
        </w:r>
        <w:r w:rsidR="00176533">
          <w:rPr>
            <w:noProof/>
            <w:webHidden/>
          </w:rPr>
          <w:tab/>
        </w:r>
        <w:r w:rsidR="00176533">
          <w:rPr>
            <w:noProof/>
            <w:webHidden/>
          </w:rPr>
          <w:fldChar w:fldCharType="begin"/>
        </w:r>
        <w:r w:rsidR="00176533">
          <w:rPr>
            <w:noProof/>
            <w:webHidden/>
          </w:rPr>
          <w:instrText xml:space="preserve"> PAGEREF _Toc404084104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8B6ECC">
      <w:pPr>
        <w:pStyle w:val="10"/>
        <w:rPr>
          <w:rFonts w:asciiTheme="minorHAnsi" w:eastAsiaTheme="minorEastAsia" w:hAnsiTheme="minorHAnsi" w:cstheme="minorBidi"/>
          <w:noProof/>
        </w:rPr>
      </w:pPr>
      <w:hyperlink w:anchor="_Toc404084105" w:history="1">
        <w:r w:rsidR="00176533" w:rsidRPr="00FD48B5">
          <w:rPr>
            <w:rStyle w:val="a5"/>
            <w:noProof/>
          </w:rPr>
          <w:t>5</w:t>
        </w:r>
        <w:r w:rsidR="00176533">
          <w:rPr>
            <w:rFonts w:asciiTheme="minorHAnsi" w:eastAsiaTheme="minorEastAsia" w:hAnsiTheme="minorHAnsi" w:cstheme="minorBidi"/>
            <w:noProof/>
          </w:rPr>
          <w:tab/>
        </w:r>
        <w:r w:rsidR="00176533" w:rsidRPr="00FD48B5">
          <w:rPr>
            <w:rStyle w:val="a5"/>
            <w:rFonts w:hint="eastAsia"/>
            <w:noProof/>
          </w:rPr>
          <w:t>数据库需求分析</w:t>
        </w:r>
        <w:r w:rsidR="00176533">
          <w:rPr>
            <w:noProof/>
            <w:webHidden/>
          </w:rPr>
          <w:tab/>
        </w:r>
        <w:r w:rsidR="00176533">
          <w:rPr>
            <w:noProof/>
            <w:webHidden/>
          </w:rPr>
          <w:fldChar w:fldCharType="begin"/>
        </w:r>
        <w:r w:rsidR="00176533">
          <w:rPr>
            <w:noProof/>
            <w:webHidden/>
          </w:rPr>
          <w:instrText xml:space="preserve"> PAGEREF _Toc404084105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106" w:history="1">
        <w:r w:rsidR="00176533" w:rsidRPr="00FD48B5">
          <w:rPr>
            <w:rStyle w:val="a5"/>
            <w:rFonts w:ascii="宋体" w:hAnsi="宋体"/>
            <w:noProof/>
          </w:rPr>
          <w:t>5.1</w:t>
        </w:r>
        <w:r w:rsidR="00176533">
          <w:rPr>
            <w:rFonts w:asciiTheme="minorHAnsi" w:eastAsiaTheme="minorEastAsia" w:hAnsiTheme="minorHAnsi" w:cstheme="minorBidi"/>
            <w:noProof/>
          </w:rPr>
          <w:tab/>
        </w:r>
        <w:r w:rsidR="00176533" w:rsidRPr="00FD48B5">
          <w:rPr>
            <w:rStyle w:val="a5"/>
            <w:rFonts w:ascii="宋体" w:hAnsi="宋体" w:hint="eastAsia"/>
            <w:noProof/>
          </w:rPr>
          <w:t>建立静态模型</w:t>
        </w:r>
        <w:r w:rsidR="00176533">
          <w:rPr>
            <w:noProof/>
            <w:webHidden/>
          </w:rPr>
          <w:tab/>
        </w:r>
        <w:r w:rsidR="00176533">
          <w:rPr>
            <w:noProof/>
            <w:webHidden/>
          </w:rPr>
          <w:fldChar w:fldCharType="begin"/>
        </w:r>
        <w:r w:rsidR="00176533">
          <w:rPr>
            <w:noProof/>
            <w:webHidden/>
          </w:rPr>
          <w:instrText xml:space="preserve"> PAGEREF _Toc404084106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8B6ECC">
      <w:pPr>
        <w:pStyle w:val="30"/>
        <w:rPr>
          <w:rFonts w:asciiTheme="minorHAnsi" w:eastAsiaTheme="minorEastAsia" w:hAnsiTheme="minorHAnsi" w:cstheme="minorBidi"/>
          <w:noProof/>
        </w:rPr>
      </w:pPr>
      <w:hyperlink w:anchor="_Toc404084107" w:history="1">
        <w:r w:rsidR="00176533" w:rsidRPr="00FD48B5">
          <w:rPr>
            <w:rStyle w:val="a5"/>
            <w:noProof/>
          </w:rPr>
          <w:t xml:space="preserve">5.1.1 </w:t>
        </w:r>
        <w:r w:rsidR="00176533" w:rsidRPr="00FD48B5">
          <w:rPr>
            <w:rStyle w:val="a5"/>
            <w:rFonts w:hint="eastAsia"/>
            <w:noProof/>
          </w:rPr>
          <w:t>识别类</w:t>
        </w:r>
        <w:r w:rsidR="00176533">
          <w:rPr>
            <w:noProof/>
            <w:webHidden/>
          </w:rPr>
          <w:tab/>
        </w:r>
        <w:r w:rsidR="00176533">
          <w:rPr>
            <w:noProof/>
            <w:webHidden/>
          </w:rPr>
          <w:fldChar w:fldCharType="begin"/>
        </w:r>
        <w:r w:rsidR="00176533">
          <w:rPr>
            <w:noProof/>
            <w:webHidden/>
          </w:rPr>
          <w:instrText xml:space="preserve"> PAGEREF _Toc404084107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8B6ECC">
      <w:pPr>
        <w:pStyle w:val="30"/>
        <w:rPr>
          <w:rFonts w:asciiTheme="minorHAnsi" w:eastAsiaTheme="minorEastAsia" w:hAnsiTheme="minorHAnsi" w:cstheme="minorBidi"/>
          <w:noProof/>
        </w:rPr>
      </w:pPr>
      <w:hyperlink w:anchor="_Toc404084108" w:history="1">
        <w:r w:rsidR="00176533" w:rsidRPr="00FD48B5">
          <w:rPr>
            <w:rStyle w:val="a5"/>
            <w:noProof/>
          </w:rPr>
          <w:t>5.1.2</w:t>
        </w:r>
        <w:r w:rsidR="00176533" w:rsidRPr="00FD48B5">
          <w:rPr>
            <w:rStyle w:val="a5"/>
            <w:rFonts w:hint="eastAsia"/>
            <w:noProof/>
          </w:rPr>
          <w:t>建立类图</w:t>
        </w:r>
        <w:r w:rsidR="00176533">
          <w:rPr>
            <w:noProof/>
            <w:webHidden/>
          </w:rPr>
          <w:tab/>
        </w:r>
        <w:r w:rsidR="00176533">
          <w:rPr>
            <w:noProof/>
            <w:webHidden/>
          </w:rPr>
          <w:fldChar w:fldCharType="begin"/>
        </w:r>
        <w:r w:rsidR="00176533">
          <w:rPr>
            <w:noProof/>
            <w:webHidden/>
          </w:rPr>
          <w:instrText xml:space="preserve"> PAGEREF _Toc404084108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109" w:history="1">
        <w:r w:rsidR="00176533" w:rsidRPr="00FD48B5">
          <w:rPr>
            <w:rStyle w:val="a5"/>
            <w:rFonts w:ascii="宋体" w:hAnsi="宋体"/>
            <w:noProof/>
          </w:rPr>
          <w:t>5.2</w:t>
        </w:r>
        <w:r w:rsidR="00176533">
          <w:rPr>
            <w:rFonts w:asciiTheme="minorHAnsi" w:eastAsiaTheme="minorEastAsia" w:hAnsiTheme="minorHAnsi" w:cstheme="minorBidi"/>
            <w:noProof/>
          </w:rPr>
          <w:tab/>
        </w:r>
        <w:r w:rsidR="00176533" w:rsidRPr="00FD48B5">
          <w:rPr>
            <w:rStyle w:val="a5"/>
            <w:rFonts w:ascii="宋体" w:hAnsi="宋体" w:hint="eastAsia"/>
            <w:noProof/>
          </w:rPr>
          <w:t>数据存储规划</w:t>
        </w:r>
        <w:r w:rsidR="00176533">
          <w:rPr>
            <w:noProof/>
            <w:webHidden/>
          </w:rPr>
          <w:tab/>
        </w:r>
        <w:r w:rsidR="00176533">
          <w:rPr>
            <w:noProof/>
            <w:webHidden/>
          </w:rPr>
          <w:fldChar w:fldCharType="begin"/>
        </w:r>
        <w:r w:rsidR="00176533">
          <w:rPr>
            <w:noProof/>
            <w:webHidden/>
          </w:rPr>
          <w:instrText xml:space="preserve"> PAGEREF _Toc404084109 \h </w:instrText>
        </w:r>
        <w:r w:rsidR="00176533">
          <w:rPr>
            <w:noProof/>
            <w:webHidden/>
          </w:rPr>
        </w:r>
        <w:r w:rsidR="00176533">
          <w:rPr>
            <w:noProof/>
            <w:webHidden/>
          </w:rPr>
          <w:fldChar w:fldCharType="separate"/>
        </w:r>
        <w:r w:rsidR="00176533">
          <w:rPr>
            <w:noProof/>
            <w:webHidden/>
          </w:rPr>
          <w:t>6</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110" w:history="1">
        <w:r w:rsidR="00176533" w:rsidRPr="00FD48B5">
          <w:rPr>
            <w:rStyle w:val="a5"/>
            <w:rFonts w:ascii="宋体" w:hAnsi="宋体"/>
            <w:noProof/>
          </w:rPr>
          <w:t>5.3</w:t>
        </w:r>
        <w:r w:rsidR="00176533">
          <w:rPr>
            <w:rFonts w:asciiTheme="minorHAnsi" w:eastAsiaTheme="minorEastAsia" w:hAnsiTheme="minorHAnsi" w:cstheme="minorBidi"/>
            <w:noProof/>
          </w:rPr>
          <w:tab/>
        </w:r>
        <w:r w:rsidR="00176533" w:rsidRPr="00FD48B5">
          <w:rPr>
            <w:rStyle w:val="a5"/>
            <w:rFonts w:ascii="宋体" w:hAnsi="宋体" w:hint="eastAsia"/>
            <w:noProof/>
          </w:rPr>
          <w:t>安全性和完整性要求</w:t>
        </w:r>
        <w:r w:rsidR="00176533">
          <w:rPr>
            <w:noProof/>
            <w:webHidden/>
          </w:rPr>
          <w:tab/>
        </w:r>
        <w:r w:rsidR="00176533">
          <w:rPr>
            <w:noProof/>
            <w:webHidden/>
          </w:rPr>
          <w:fldChar w:fldCharType="begin"/>
        </w:r>
        <w:r w:rsidR="00176533">
          <w:rPr>
            <w:noProof/>
            <w:webHidden/>
          </w:rPr>
          <w:instrText xml:space="preserve"> PAGEREF _Toc404084110 \h </w:instrText>
        </w:r>
        <w:r w:rsidR="00176533">
          <w:rPr>
            <w:noProof/>
            <w:webHidden/>
          </w:rPr>
        </w:r>
        <w:r w:rsidR="00176533">
          <w:rPr>
            <w:noProof/>
            <w:webHidden/>
          </w:rPr>
          <w:fldChar w:fldCharType="separate"/>
        </w:r>
        <w:r w:rsidR="00176533">
          <w:rPr>
            <w:noProof/>
            <w:webHidden/>
          </w:rPr>
          <w:t>7</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111" w:history="1">
        <w:r w:rsidR="00176533" w:rsidRPr="00FD48B5">
          <w:rPr>
            <w:rStyle w:val="a5"/>
            <w:rFonts w:ascii="宋体" w:hAnsi="宋体"/>
            <w:noProof/>
          </w:rPr>
          <w:t>5.4</w:t>
        </w:r>
        <w:r w:rsidR="00176533">
          <w:rPr>
            <w:rFonts w:asciiTheme="minorHAnsi" w:eastAsiaTheme="minorEastAsia" w:hAnsiTheme="minorHAnsi" w:cstheme="minorBidi"/>
            <w:noProof/>
          </w:rPr>
          <w:tab/>
        </w:r>
        <w:r w:rsidR="00176533" w:rsidRPr="00FD48B5">
          <w:rPr>
            <w:rStyle w:val="a5"/>
            <w:rFonts w:ascii="宋体" w:hAnsi="宋体" w:hint="eastAsia"/>
            <w:noProof/>
          </w:rPr>
          <w:t>数据库环境说明</w:t>
        </w:r>
        <w:r w:rsidR="00176533">
          <w:rPr>
            <w:noProof/>
            <w:webHidden/>
          </w:rPr>
          <w:tab/>
        </w:r>
        <w:r w:rsidR="00176533">
          <w:rPr>
            <w:noProof/>
            <w:webHidden/>
          </w:rPr>
          <w:fldChar w:fldCharType="begin"/>
        </w:r>
        <w:r w:rsidR="00176533">
          <w:rPr>
            <w:noProof/>
            <w:webHidden/>
          </w:rPr>
          <w:instrText xml:space="preserve"> PAGEREF _Toc404084111 \h </w:instrText>
        </w:r>
        <w:r w:rsidR="00176533">
          <w:rPr>
            <w:noProof/>
            <w:webHidden/>
          </w:rPr>
        </w:r>
        <w:r w:rsidR="00176533">
          <w:rPr>
            <w:noProof/>
            <w:webHidden/>
          </w:rPr>
          <w:fldChar w:fldCharType="separate"/>
        </w:r>
        <w:r w:rsidR="00176533">
          <w:rPr>
            <w:noProof/>
            <w:webHidden/>
          </w:rPr>
          <w:t>7</w:t>
        </w:r>
        <w:r w:rsidR="00176533">
          <w:rPr>
            <w:noProof/>
            <w:webHidden/>
          </w:rPr>
          <w:fldChar w:fldCharType="end"/>
        </w:r>
      </w:hyperlink>
    </w:p>
    <w:p w:rsidR="00176533" w:rsidRDefault="008B6ECC">
      <w:pPr>
        <w:pStyle w:val="10"/>
        <w:rPr>
          <w:rFonts w:asciiTheme="minorHAnsi" w:eastAsiaTheme="minorEastAsia" w:hAnsiTheme="minorHAnsi" w:cstheme="minorBidi"/>
          <w:noProof/>
        </w:rPr>
      </w:pPr>
      <w:hyperlink w:anchor="_Toc404084112" w:history="1">
        <w:r w:rsidR="00176533" w:rsidRPr="00FD48B5">
          <w:rPr>
            <w:rStyle w:val="a5"/>
            <w:noProof/>
          </w:rPr>
          <w:t>6</w:t>
        </w:r>
        <w:r w:rsidR="00176533">
          <w:rPr>
            <w:rFonts w:asciiTheme="minorHAnsi" w:eastAsiaTheme="minorEastAsia" w:hAnsiTheme="minorHAnsi" w:cstheme="minorBidi"/>
            <w:noProof/>
          </w:rPr>
          <w:tab/>
        </w:r>
        <w:r w:rsidR="00176533" w:rsidRPr="00FD48B5">
          <w:rPr>
            <w:rStyle w:val="a5"/>
            <w:rFonts w:hint="eastAsia"/>
            <w:noProof/>
          </w:rPr>
          <w:t>数据库的命名规则</w:t>
        </w:r>
        <w:r w:rsidR="00176533">
          <w:rPr>
            <w:noProof/>
            <w:webHidden/>
          </w:rPr>
          <w:tab/>
        </w:r>
        <w:r w:rsidR="00176533">
          <w:rPr>
            <w:noProof/>
            <w:webHidden/>
          </w:rPr>
          <w:fldChar w:fldCharType="begin"/>
        </w:r>
        <w:r w:rsidR="00176533">
          <w:rPr>
            <w:noProof/>
            <w:webHidden/>
          </w:rPr>
          <w:instrText xml:space="preserve"> PAGEREF _Toc404084112 \h </w:instrText>
        </w:r>
        <w:r w:rsidR="00176533">
          <w:rPr>
            <w:noProof/>
            <w:webHidden/>
          </w:rPr>
        </w:r>
        <w:r w:rsidR="00176533">
          <w:rPr>
            <w:noProof/>
            <w:webHidden/>
          </w:rPr>
          <w:fldChar w:fldCharType="separate"/>
        </w:r>
        <w:r w:rsidR="00176533">
          <w:rPr>
            <w:noProof/>
            <w:webHidden/>
          </w:rPr>
          <w:t>7</w:t>
        </w:r>
        <w:r w:rsidR="00176533">
          <w:rPr>
            <w:noProof/>
            <w:webHidden/>
          </w:rPr>
          <w:fldChar w:fldCharType="end"/>
        </w:r>
      </w:hyperlink>
    </w:p>
    <w:p w:rsidR="00176533" w:rsidRDefault="008B6ECC">
      <w:pPr>
        <w:pStyle w:val="10"/>
        <w:rPr>
          <w:rFonts w:asciiTheme="minorHAnsi" w:eastAsiaTheme="minorEastAsia" w:hAnsiTheme="minorHAnsi" w:cstheme="minorBidi"/>
          <w:noProof/>
        </w:rPr>
      </w:pPr>
      <w:hyperlink w:anchor="_Toc404084113" w:history="1">
        <w:r w:rsidR="00176533" w:rsidRPr="00FD48B5">
          <w:rPr>
            <w:rStyle w:val="a5"/>
            <w:noProof/>
          </w:rPr>
          <w:t>7</w:t>
        </w:r>
        <w:r w:rsidR="00176533">
          <w:rPr>
            <w:rFonts w:asciiTheme="minorHAnsi" w:eastAsiaTheme="minorEastAsia" w:hAnsiTheme="minorHAnsi" w:cstheme="minorBidi"/>
            <w:noProof/>
          </w:rPr>
          <w:tab/>
        </w:r>
        <w:r w:rsidR="00176533" w:rsidRPr="00FD48B5">
          <w:rPr>
            <w:rStyle w:val="a5"/>
            <w:rFonts w:hint="eastAsia"/>
            <w:noProof/>
          </w:rPr>
          <w:t>概念建模</w:t>
        </w:r>
        <w:r w:rsidR="00176533">
          <w:rPr>
            <w:noProof/>
            <w:webHidden/>
          </w:rPr>
          <w:tab/>
        </w:r>
        <w:r w:rsidR="00176533">
          <w:rPr>
            <w:noProof/>
            <w:webHidden/>
          </w:rPr>
          <w:fldChar w:fldCharType="begin"/>
        </w:r>
        <w:r w:rsidR="00176533">
          <w:rPr>
            <w:noProof/>
            <w:webHidden/>
          </w:rPr>
          <w:instrText xml:space="preserve"> PAGEREF _Toc404084113 \h </w:instrText>
        </w:r>
        <w:r w:rsidR="00176533">
          <w:rPr>
            <w:noProof/>
            <w:webHidden/>
          </w:rPr>
        </w:r>
        <w:r w:rsidR="00176533">
          <w:rPr>
            <w:noProof/>
            <w:webHidden/>
          </w:rPr>
          <w:fldChar w:fldCharType="separate"/>
        </w:r>
        <w:r w:rsidR="00176533">
          <w:rPr>
            <w:noProof/>
            <w:webHidden/>
          </w:rPr>
          <w:t>7</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114" w:history="1">
        <w:r w:rsidR="00176533" w:rsidRPr="00FD48B5">
          <w:rPr>
            <w:rStyle w:val="a5"/>
            <w:rFonts w:ascii="宋体" w:hAnsi="宋体"/>
            <w:noProof/>
          </w:rPr>
          <w:t>7.1</w:t>
        </w:r>
        <w:r w:rsidR="00176533">
          <w:rPr>
            <w:rFonts w:asciiTheme="minorHAnsi" w:eastAsiaTheme="minorEastAsia" w:hAnsiTheme="minorHAnsi" w:cstheme="minorBidi"/>
            <w:noProof/>
          </w:rPr>
          <w:tab/>
        </w:r>
        <w:r w:rsidR="00176533" w:rsidRPr="00FD48B5">
          <w:rPr>
            <w:rStyle w:val="a5"/>
            <w:rFonts w:ascii="宋体" w:hAnsi="宋体" w:hint="eastAsia"/>
            <w:noProof/>
          </w:rPr>
          <w:t>映射规则（映射策略）</w:t>
        </w:r>
        <w:r w:rsidR="00176533">
          <w:rPr>
            <w:noProof/>
            <w:webHidden/>
          </w:rPr>
          <w:tab/>
        </w:r>
        <w:r w:rsidR="00176533">
          <w:rPr>
            <w:noProof/>
            <w:webHidden/>
          </w:rPr>
          <w:fldChar w:fldCharType="begin"/>
        </w:r>
        <w:r w:rsidR="00176533">
          <w:rPr>
            <w:noProof/>
            <w:webHidden/>
          </w:rPr>
          <w:instrText xml:space="preserve"> PAGEREF _Toc404084114 \h </w:instrText>
        </w:r>
        <w:r w:rsidR="00176533">
          <w:rPr>
            <w:noProof/>
            <w:webHidden/>
          </w:rPr>
        </w:r>
        <w:r w:rsidR="00176533">
          <w:rPr>
            <w:noProof/>
            <w:webHidden/>
          </w:rPr>
          <w:fldChar w:fldCharType="separate"/>
        </w:r>
        <w:r w:rsidR="00176533">
          <w:rPr>
            <w:noProof/>
            <w:webHidden/>
          </w:rPr>
          <w:t>7</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115" w:history="1">
        <w:r w:rsidR="00176533" w:rsidRPr="00FD48B5">
          <w:rPr>
            <w:rStyle w:val="a5"/>
            <w:rFonts w:ascii="宋体" w:hAnsi="宋体"/>
            <w:noProof/>
          </w:rPr>
          <w:t>7.2</w:t>
        </w:r>
        <w:r w:rsidR="00176533">
          <w:rPr>
            <w:rFonts w:asciiTheme="minorHAnsi" w:eastAsiaTheme="minorEastAsia" w:hAnsiTheme="minorHAnsi" w:cstheme="minorBidi"/>
            <w:noProof/>
          </w:rPr>
          <w:tab/>
        </w:r>
        <w:r w:rsidR="00176533" w:rsidRPr="00FD48B5">
          <w:rPr>
            <w:rStyle w:val="a5"/>
            <w:rFonts w:ascii="宋体" w:hAnsi="宋体" w:hint="eastAsia"/>
            <w:noProof/>
          </w:rPr>
          <w:t>建模思路</w:t>
        </w:r>
        <w:r w:rsidR="00176533">
          <w:rPr>
            <w:noProof/>
            <w:webHidden/>
          </w:rPr>
          <w:tab/>
        </w:r>
        <w:r w:rsidR="00176533">
          <w:rPr>
            <w:noProof/>
            <w:webHidden/>
          </w:rPr>
          <w:fldChar w:fldCharType="begin"/>
        </w:r>
        <w:r w:rsidR="00176533">
          <w:rPr>
            <w:noProof/>
            <w:webHidden/>
          </w:rPr>
          <w:instrText xml:space="preserve"> PAGEREF _Toc404084115 \h </w:instrText>
        </w:r>
        <w:r w:rsidR="00176533">
          <w:rPr>
            <w:noProof/>
            <w:webHidden/>
          </w:rPr>
        </w:r>
        <w:r w:rsidR="00176533">
          <w:rPr>
            <w:noProof/>
            <w:webHidden/>
          </w:rPr>
          <w:fldChar w:fldCharType="separate"/>
        </w:r>
        <w:r w:rsidR="00176533">
          <w:rPr>
            <w:noProof/>
            <w:webHidden/>
          </w:rPr>
          <w:t>7</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116" w:history="1">
        <w:r w:rsidR="00176533" w:rsidRPr="00FD48B5">
          <w:rPr>
            <w:rStyle w:val="a5"/>
            <w:rFonts w:ascii="宋体" w:hAnsi="宋体"/>
            <w:noProof/>
          </w:rPr>
          <w:t>7.3</w:t>
        </w:r>
        <w:r w:rsidR="00176533">
          <w:rPr>
            <w:rFonts w:asciiTheme="minorHAnsi" w:eastAsiaTheme="minorEastAsia" w:hAnsiTheme="minorHAnsi" w:cstheme="minorBidi"/>
            <w:noProof/>
          </w:rPr>
          <w:tab/>
        </w:r>
        <w:r w:rsidR="00176533" w:rsidRPr="00FD48B5">
          <w:rPr>
            <w:rStyle w:val="a5"/>
            <w:rFonts w:ascii="宋体" w:hAnsi="宋体"/>
            <w:noProof/>
          </w:rPr>
          <w:t>CDM</w:t>
        </w:r>
        <w:r w:rsidR="00176533" w:rsidRPr="00FD48B5">
          <w:rPr>
            <w:rStyle w:val="a5"/>
            <w:rFonts w:ascii="宋体" w:hAnsi="宋体" w:hint="eastAsia"/>
            <w:noProof/>
          </w:rPr>
          <w:t>图与</w:t>
        </w:r>
        <w:r w:rsidR="00176533" w:rsidRPr="00FD48B5">
          <w:rPr>
            <w:rStyle w:val="a5"/>
            <w:rFonts w:ascii="宋体" w:hAnsi="宋体"/>
            <w:noProof/>
          </w:rPr>
          <w:t>ER</w:t>
        </w:r>
        <w:r w:rsidR="00176533" w:rsidRPr="00FD48B5">
          <w:rPr>
            <w:rStyle w:val="a5"/>
            <w:rFonts w:ascii="宋体" w:hAnsi="宋体" w:hint="eastAsia"/>
            <w:noProof/>
          </w:rPr>
          <w:t>图</w:t>
        </w:r>
        <w:r w:rsidR="00176533">
          <w:rPr>
            <w:noProof/>
            <w:webHidden/>
          </w:rPr>
          <w:tab/>
        </w:r>
        <w:r w:rsidR="00176533">
          <w:rPr>
            <w:noProof/>
            <w:webHidden/>
          </w:rPr>
          <w:fldChar w:fldCharType="begin"/>
        </w:r>
        <w:r w:rsidR="00176533">
          <w:rPr>
            <w:noProof/>
            <w:webHidden/>
          </w:rPr>
          <w:instrText xml:space="preserve"> PAGEREF _Toc404084116 \h </w:instrText>
        </w:r>
        <w:r w:rsidR="00176533">
          <w:rPr>
            <w:noProof/>
            <w:webHidden/>
          </w:rPr>
        </w:r>
        <w:r w:rsidR="00176533">
          <w:rPr>
            <w:noProof/>
            <w:webHidden/>
          </w:rPr>
          <w:fldChar w:fldCharType="separate"/>
        </w:r>
        <w:r w:rsidR="00176533">
          <w:rPr>
            <w:noProof/>
            <w:webHidden/>
          </w:rPr>
          <w:t>8</w:t>
        </w:r>
        <w:r w:rsidR="00176533">
          <w:rPr>
            <w:noProof/>
            <w:webHidden/>
          </w:rPr>
          <w:fldChar w:fldCharType="end"/>
        </w:r>
      </w:hyperlink>
    </w:p>
    <w:p w:rsidR="00176533" w:rsidRDefault="008B6ECC">
      <w:pPr>
        <w:pStyle w:val="10"/>
        <w:rPr>
          <w:rFonts w:asciiTheme="minorHAnsi" w:eastAsiaTheme="minorEastAsia" w:hAnsiTheme="minorHAnsi" w:cstheme="minorBidi"/>
          <w:noProof/>
        </w:rPr>
      </w:pPr>
      <w:hyperlink w:anchor="_Toc404084117" w:history="1">
        <w:r w:rsidR="00176533" w:rsidRPr="00FD48B5">
          <w:rPr>
            <w:rStyle w:val="a5"/>
            <w:noProof/>
          </w:rPr>
          <w:t>8</w:t>
        </w:r>
        <w:r w:rsidR="00176533">
          <w:rPr>
            <w:rFonts w:asciiTheme="minorHAnsi" w:eastAsiaTheme="minorEastAsia" w:hAnsiTheme="minorHAnsi" w:cstheme="minorBidi"/>
            <w:noProof/>
          </w:rPr>
          <w:tab/>
        </w:r>
        <w:r w:rsidR="00176533" w:rsidRPr="00FD48B5">
          <w:rPr>
            <w:rStyle w:val="a5"/>
            <w:rFonts w:hint="eastAsia"/>
            <w:noProof/>
          </w:rPr>
          <w:t>逻辑建模（可选）</w:t>
        </w:r>
        <w:r w:rsidR="00176533">
          <w:rPr>
            <w:noProof/>
            <w:webHidden/>
          </w:rPr>
          <w:tab/>
        </w:r>
        <w:r w:rsidR="00176533">
          <w:rPr>
            <w:noProof/>
            <w:webHidden/>
          </w:rPr>
          <w:fldChar w:fldCharType="begin"/>
        </w:r>
        <w:r w:rsidR="00176533">
          <w:rPr>
            <w:noProof/>
            <w:webHidden/>
          </w:rPr>
          <w:instrText xml:space="preserve"> PAGEREF _Toc404084117 \h </w:instrText>
        </w:r>
        <w:r w:rsidR="00176533">
          <w:rPr>
            <w:noProof/>
            <w:webHidden/>
          </w:rPr>
        </w:r>
        <w:r w:rsidR="00176533">
          <w:rPr>
            <w:noProof/>
            <w:webHidden/>
          </w:rPr>
          <w:fldChar w:fldCharType="separate"/>
        </w:r>
        <w:r w:rsidR="00176533">
          <w:rPr>
            <w:noProof/>
            <w:webHidden/>
          </w:rPr>
          <w:t>8</w:t>
        </w:r>
        <w:r w:rsidR="00176533">
          <w:rPr>
            <w:noProof/>
            <w:webHidden/>
          </w:rPr>
          <w:fldChar w:fldCharType="end"/>
        </w:r>
      </w:hyperlink>
    </w:p>
    <w:p w:rsidR="00176533" w:rsidRDefault="008B6ECC">
      <w:pPr>
        <w:pStyle w:val="10"/>
        <w:rPr>
          <w:rFonts w:asciiTheme="minorHAnsi" w:eastAsiaTheme="minorEastAsia" w:hAnsiTheme="minorHAnsi" w:cstheme="minorBidi"/>
          <w:noProof/>
        </w:rPr>
      </w:pPr>
      <w:hyperlink w:anchor="_Toc404084118" w:history="1">
        <w:r w:rsidR="00176533" w:rsidRPr="00FD48B5">
          <w:rPr>
            <w:rStyle w:val="a5"/>
            <w:rFonts w:ascii="宋体" w:hAnsi="宋体"/>
            <w:noProof/>
          </w:rPr>
          <w:t>9</w:t>
        </w:r>
        <w:r w:rsidR="00176533">
          <w:rPr>
            <w:rFonts w:asciiTheme="minorHAnsi" w:eastAsiaTheme="minorEastAsia" w:hAnsiTheme="minorHAnsi" w:cstheme="minorBidi"/>
            <w:noProof/>
          </w:rPr>
          <w:tab/>
        </w:r>
        <w:r w:rsidR="00176533" w:rsidRPr="00FD48B5">
          <w:rPr>
            <w:rStyle w:val="a5"/>
            <w:rFonts w:ascii="宋体" w:hAnsi="宋体" w:hint="eastAsia"/>
            <w:noProof/>
          </w:rPr>
          <w:t>数据模型关系图</w:t>
        </w:r>
        <w:r w:rsidR="00176533">
          <w:rPr>
            <w:noProof/>
            <w:webHidden/>
          </w:rPr>
          <w:tab/>
        </w:r>
        <w:r w:rsidR="00176533">
          <w:rPr>
            <w:noProof/>
            <w:webHidden/>
          </w:rPr>
          <w:fldChar w:fldCharType="begin"/>
        </w:r>
        <w:r w:rsidR="00176533">
          <w:rPr>
            <w:noProof/>
            <w:webHidden/>
          </w:rPr>
          <w:instrText xml:space="preserve"> PAGEREF _Toc404084118 \h </w:instrText>
        </w:r>
        <w:r w:rsidR="00176533">
          <w:rPr>
            <w:noProof/>
            <w:webHidden/>
          </w:rPr>
        </w:r>
        <w:r w:rsidR="00176533">
          <w:rPr>
            <w:noProof/>
            <w:webHidden/>
          </w:rPr>
          <w:fldChar w:fldCharType="separate"/>
        </w:r>
        <w:r w:rsidR="00176533">
          <w:rPr>
            <w:noProof/>
            <w:webHidden/>
          </w:rPr>
          <w:t>8</w:t>
        </w:r>
        <w:r w:rsidR="00176533">
          <w:rPr>
            <w:noProof/>
            <w:webHidden/>
          </w:rPr>
          <w:fldChar w:fldCharType="end"/>
        </w:r>
      </w:hyperlink>
    </w:p>
    <w:p w:rsidR="00176533" w:rsidRDefault="008B6ECC">
      <w:pPr>
        <w:pStyle w:val="10"/>
        <w:rPr>
          <w:rFonts w:asciiTheme="minorHAnsi" w:eastAsiaTheme="minorEastAsia" w:hAnsiTheme="minorHAnsi" w:cstheme="minorBidi"/>
          <w:noProof/>
        </w:rPr>
      </w:pPr>
      <w:hyperlink w:anchor="_Toc404084119" w:history="1">
        <w:r w:rsidR="00176533" w:rsidRPr="00FD48B5">
          <w:rPr>
            <w:rStyle w:val="a5"/>
            <w:noProof/>
          </w:rPr>
          <w:t>10</w:t>
        </w:r>
        <w:r w:rsidR="00176533">
          <w:rPr>
            <w:rFonts w:asciiTheme="minorHAnsi" w:eastAsiaTheme="minorEastAsia" w:hAnsiTheme="minorHAnsi" w:cstheme="minorBidi"/>
            <w:noProof/>
          </w:rPr>
          <w:tab/>
        </w:r>
        <w:r w:rsidR="00176533" w:rsidRPr="00FD48B5">
          <w:rPr>
            <w:rStyle w:val="a5"/>
            <w:rFonts w:hint="eastAsia"/>
            <w:noProof/>
          </w:rPr>
          <w:t>物理设计</w:t>
        </w:r>
        <w:r w:rsidR="00176533">
          <w:rPr>
            <w:noProof/>
            <w:webHidden/>
          </w:rPr>
          <w:tab/>
        </w:r>
        <w:r w:rsidR="00176533">
          <w:rPr>
            <w:noProof/>
            <w:webHidden/>
          </w:rPr>
          <w:fldChar w:fldCharType="begin"/>
        </w:r>
        <w:r w:rsidR="00176533">
          <w:rPr>
            <w:noProof/>
            <w:webHidden/>
          </w:rPr>
          <w:instrText xml:space="preserve"> PAGEREF _Toc404084119 \h </w:instrText>
        </w:r>
        <w:r w:rsidR="00176533">
          <w:rPr>
            <w:noProof/>
            <w:webHidden/>
          </w:rPr>
        </w:r>
        <w:r w:rsidR="00176533">
          <w:rPr>
            <w:noProof/>
            <w:webHidden/>
          </w:rPr>
          <w:fldChar w:fldCharType="separate"/>
        </w:r>
        <w:r w:rsidR="00176533">
          <w:rPr>
            <w:noProof/>
            <w:webHidden/>
          </w:rPr>
          <w:t>8</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120" w:history="1">
        <w:r w:rsidR="00176533" w:rsidRPr="00FD48B5">
          <w:rPr>
            <w:rStyle w:val="a5"/>
            <w:rFonts w:ascii="宋体" w:hAnsi="宋体"/>
            <w:noProof/>
          </w:rPr>
          <w:t>10.1</w:t>
        </w:r>
        <w:r w:rsidR="00176533">
          <w:rPr>
            <w:rFonts w:asciiTheme="minorHAnsi" w:eastAsiaTheme="minorEastAsia" w:hAnsiTheme="minorHAnsi" w:cstheme="minorBidi"/>
            <w:noProof/>
          </w:rPr>
          <w:tab/>
        </w:r>
        <w:r w:rsidR="00176533" w:rsidRPr="00FD48B5">
          <w:rPr>
            <w:rStyle w:val="a5"/>
            <w:rFonts w:ascii="宋体" w:hAnsi="宋体" w:hint="eastAsia"/>
            <w:noProof/>
          </w:rPr>
          <w:t>物理数据模型</w:t>
        </w:r>
        <w:r w:rsidR="00176533">
          <w:rPr>
            <w:noProof/>
            <w:webHidden/>
          </w:rPr>
          <w:tab/>
        </w:r>
        <w:r w:rsidR="00176533">
          <w:rPr>
            <w:noProof/>
            <w:webHidden/>
          </w:rPr>
          <w:fldChar w:fldCharType="begin"/>
        </w:r>
        <w:r w:rsidR="00176533">
          <w:rPr>
            <w:noProof/>
            <w:webHidden/>
          </w:rPr>
          <w:instrText xml:space="preserve"> PAGEREF _Toc404084120 \h </w:instrText>
        </w:r>
        <w:r w:rsidR="00176533">
          <w:rPr>
            <w:noProof/>
            <w:webHidden/>
          </w:rPr>
        </w:r>
        <w:r w:rsidR="00176533">
          <w:rPr>
            <w:noProof/>
            <w:webHidden/>
          </w:rPr>
          <w:fldChar w:fldCharType="separate"/>
        </w:r>
        <w:r w:rsidR="00176533">
          <w:rPr>
            <w:noProof/>
            <w:webHidden/>
          </w:rPr>
          <w:t>8</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121" w:history="1">
        <w:r w:rsidR="00176533" w:rsidRPr="00FD48B5">
          <w:rPr>
            <w:rStyle w:val="a5"/>
            <w:rFonts w:ascii="宋体" w:hAnsi="宋体"/>
            <w:noProof/>
          </w:rPr>
          <w:t>10.2</w:t>
        </w:r>
        <w:r w:rsidR="00176533">
          <w:rPr>
            <w:rFonts w:asciiTheme="minorHAnsi" w:eastAsiaTheme="minorEastAsia" w:hAnsiTheme="minorHAnsi" w:cstheme="minorBidi"/>
            <w:noProof/>
          </w:rPr>
          <w:tab/>
        </w:r>
        <w:r w:rsidR="00176533" w:rsidRPr="00FD48B5">
          <w:rPr>
            <w:rStyle w:val="a5"/>
            <w:rFonts w:ascii="宋体" w:hAnsi="宋体" w:hint="eastAsia"/>
            <w:noProof/>
          </w:rPr>
          <w:t>实体表汇总</w:t>
        </w:r>
        <w:r w:rsidR="00176533">
          <w:rPr>
            <w:noProof/>
            <w:webHidden/>
          </w:rPr>
          <w:tab/>
        </w:r>
        <w:r w:rsidR="00176533">
          <w:rPr>
            <w:noProof/>
            <w:webHidden/>
          </w:rPr>
          <w:fldChar w:fldCharType="begin"/>
        </w:r>
        <w:r w:rsidR="00176533">
          <w:rPr>
            <w:noProof/>
            <w:webHidden/>
          </w:rPr>
          <w:instrText xml:space="preserve"> PAGEREF _Toc404084121 \h </w:instrText>
        </w:r>
        <w:r w:rsidR="00176533">
          <w:rPr>
            <w:noProof/>
            <w:webHidden/>
          </w:rPr>
        </w:r>
        <w:r w:rsidR="00176533">
          <w:rPr>
            <w:noProof/>
            <w:webHidden/>
          </w:rPr>
          <w:fldChar w:fldCharType="separate"/>
        </w:r>
        <w:r w:rsidR="00176533">
          <w:rPr>
            <w:noProof/>
            <w:webHidden/>
          </w:rPr>
          <w:t>9</w:t>
        </w:r>
        <w:r w:rsidR="00176533">
          <w:rPr>
            <w:noProof/>
            <w:webHidden/>
          </w:rPr>
          <w:fldChar w:fldCharType="end"/>
        </w:r>
      </w:hyperlink>
    </w:p>
    <w:p w:rsidR="00176533" w:rsidRDefault="008B6ECC">
      <w:pPr>
        <w:pStyle w:val="30"/>
        <w:rPr>
          <w:rFonts w:asciiTheme="minorHAnsi" w:eastAsiaTheme="minorEastAsia" w:hAnsiTheme="minorHAnsi" w:cstheme="minorBidi"/>
          <w:noProof/>
        </w:rPr>
      </w:pPr>
      <w:hyperlink w:anchor="_Toc404084122" w:history="1">
        <w:r w:rsidR="00176533" w:rsidRPr="00FD48B5">
          <w:rPr>
            <w:rStyle w:val="a5"/>
            <w:noProof/>
          </w:rPr>
          <w:t xml:space="preserve">10.2.1 </w:t>
        </w:r>
        <w:r w:rsidR="00176533" w:rsidRPr="00FD48B5">
          <w:rPr>
            <w:rStyle w:val="a5"/>
            <w:rFonts w:hint="eastAsia"/>
            <w:noProof/>
          </w:rPr>
          <w:t>表</w:t>
        </w:r>
        <w:r w:rsidR="00176533" w:rsidRPr="00FD48B5">
          <w:rPr>
            <w:rStyle w:val="a5"/>
            <w:noProof/>
          </w:rPr>
          <w:t>A</w:t>
        </w:r>
        <w:r w:rsidR="00176533">
          <w:rPr>
            <w:noProof/>
            <w:webHidden/>
          </w:rPr>
          <w:tab/>
        </w:r>
        <w:r w:rsidR="00176533">
          <w:rPr>
            <w:noProof/>
            <w:webHidden/>
          </w:rPr>
          <w:fldChar w:fldCharType="begin"/>
        </w:r>
        <w:r w:rsidR="00176533">
          <w:rPr>
            <w:noProof/>
            <w:webHidden/>
          </w:rPr>
          <w:instrText xml:space="preserve"> PAGEREF _Toc404084122 \h </w:instrText>
        </w:r>
        <w:r w:rsidR="00176533">
          <w:rPr>
            <w:noProof/>
            <w:webHidden/>
          </w:rPr>
        </w:r>
        <w:r w:rsidR="00176533">
          <w:rPr>
            <w:noProof/>
            <w:webHidden/>
          </w:rPr>
          <w:fldChar w:fldCharType="separate"/>
        </w:r>
        <w:r w:rsidR="00176533">
          <w:rPr>
            <w:noProof/>
            <w:webHidden/>
          </w:rPr>
          <w:t>9</w:t>
        </w:r>
        <w:r w:rsidR="00176533">
          <w:rPr>
            <w:noProof/>
            <w:webHidden/>
          </w:rPr>
          <w:fldChar w:fldCharType="end"/>
        </w:r>
      </w:hyperlink>
    </w:p>
    <w:p w:rsidR="00176533" w:rsidRDefault="008B6ECC">
      <w:pPr>
        <w:pStyle w:val="30"/>
        <w:rPr>
          <w:rFonts w:asciiTheme="minorHAnsi" w:eastAsiaTheme="minorEastAsia" w:hAnsiTheme="minorHAnsi" w:cstheme="minorBidi"/>
          <w:noProof/>
        </w:rPr>
      </w:pPr>
      <w:hyperlink w:anchor="_Toc404084123" w:history="1">
        <w:r w:rsidR="00176533" w:rsidRPr="00FD48B5">
          <w:rPr>
            <w:rStyle w:val="a5"/>
            <w:noProof/>
          </w:rPr>
          <w:t xml:space="preserve">10.2.2 </w:t>
        </w:r>
        <w:r w:rsidR="00176533" w:rsidRPr="00FD48B5">
          <w:rPr>
            <w:rStyle w:val="a5"/>
            <w:rFonts w:hint="eastAsia"/>
            <w:noProof/>
          </w:rPr>
          <w:t>表</w:t>
        </w:r>
        <w:r w:rsidR="00176533" w:rsidRPr="00FD48B5">
          <w:rPr>
            <w:rStyle w:val="a5"/>
            <w:noProof/>
          </w:rPr>
          <w:t>N</w:t>
        </w:r>
        <w:r w:rsidR="00176533">
          <w:rPr>
            <w:noProof/>
            <w:webHidden/>
          </w:rPr>
          <w:tab/>
        </w:r>
        <w:r w:rsidR="00176533">
          <w:rPr>
            <w:noProof/>
            <w:webHidden/>
          </w:rPr>
          <w:fldChar w:fldCharType="begin"/>
        </w:r>
        <w:r w:rsidR="00176533">
          <w:rPr>
            <w:noProof/>
            <w:webHidden/>
          </w:rPr>
          <w:instrText xml:space="preserve"> PAGEREF _Toc404084123 \h </w:instrText>
        </w:r>
        <w:r w:rsidR="00176533">
          <w:rPr>
            <w:noProof/>
            <w:webHidden/>
          </w:rPr>
        </w:r>
        <w:r w:rsidR="00176533">
          <w:rPr>
            <w:noProof/>
            <w:webHidden/>
          </w:rPr>
          <w:fldChar w:fldCharType="separate"/>
        </w:r>
        <w:r w:rsidR="00176533">
          <w:rPr>
            <w:noProof/>
            <w:webHidden/>
          </w:rPr>
          <w:t>9</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124" w:history="1">
        <w:r w:rsidR="00176533" w:rsidRPr="00FD48B5">
          <w:rPr>
            <w:rStyle w:val="a5"/>
            <w:noProof/>
          </w:rPr>
          <w:t>10.3</w:t>
        </w:r>
        <w:r w:rsidR="00176533">
          <w:rPr>
            <w:rFonts w:asciiTheme="minorHAnsi" w:eastAsiaTheme="minorEastAsia" w:hAnsiTheme="minorHAnsi" w:cstheme="minorBidi"/>
            <w:noProof/>
          </w:rPr>
          <w:tab/>
        </w:r>
        <w:r w:rsidR="00176533" w:rsidRPr="00FD48B5">
          <w:rPr>
            <w:rStyle w:val="a5"/>
            <w:rFonts w:hint="eastAsia"/>
            <w:noProof/>
          </w:rPr>
          <w:t>存储过程设计</w:t>
        </w:r>
        <w:r w:rsidR="00176533">
          <w:rPr>
            <w:noProof/>
            <w:webHidden/>
          </w:rPr>
          <w:tab/>
        </w:r>
        <w:r w:rsidR="00176533">
          <w:rPr>
            <w:noProof/>
            <w:webHidden/>
          </w:rPr>
          <w:fldChar w:fldCharType="begin"/>
        </w:r>
        <w:r w:rsidR="00176533">
          <w:rPr>
            <w:noProof/>
            <w:webHidden/>
          </w:rPr>
          <w:instrText xml:space="preserve"> PAGEREF _Toc404084124 \h </w:instrText>
        </w:r>
        <w:r w:rsidR="00176533">
          <w:rPr>
            <w:noProof/>
            <w:webHidden/>
          </w:rPr>
        </w:r>
        <w:r w:rsidR="00176533">
          <w:rPr>
            <w:noProof/>
            <w:webHidden/>
          </w:rPr>
          <w:fldChar w:fldCharType="separate"/>
        </w:r>
        <w:r w:rsidR="00176533">
          <w:rPr>
            <w:noProof/>
            <w:webHidden/>
          </w:rPr>
          <w:t>9</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125" w:history="1">
        <w:r w:rsidR="00176533" w:rsidRPr="00FD48B5">
          <w:rPr>
            <w:rStyle w:val="a5"/>
            <w:noProof/>
          </w:rPr>
          <w:t>10.4</w:t>
        </w:r>
        <w:r w:rsidR="00176533">
          <w:rPr>
            <w:rFonts w:asciiTheme="minorHAnsi" w:eastAsiaTheme="minorEastAsia" w:hAnsiTheme="minorHAnsi" w:cstheme="minorBidi"/>
            <w:noProof/>
          </w:rPr>
          <w:tab/>
        </w:r>
        <w:r w:rsidR="00176533" w:rsidRPr="00FD48B5">
          <w:rPr>
            <w:rStyle w:val="a5"/>
            <w:rFonts w:hint="eastAsia"/>
            <w:noProof/>
          </w:rPr>
          <w:t>视图设计</w:t>
        </w:r>
        <w:r w:rsidR="00176533">
          <w:rPr>
            <w:noProof/>
            <w:webHidden/>
          </w:rPr>
          <w:tab/>
        </w:r>
        <w:r w:rsidR="00176533">
          <w:rPr>
            <w:noProof/>
            <w:webHidden/>
          </w:rPr>
          <w:fldChar w:fldCharType="begin"/>
        </w:r>
        <w:r w:rsidR="00176533">
          <w:rPr>
            <w:noProof/>
            <w:webHidden/>
          </w:rPr>
          <w:instrText xml:space="preserve"> PAGEREF _Toc404084125 \h </w:instrText>
        </w:r>
        <w:r w:rsidR="00176533">
          <w:rPr>
            <w:noProof/>
            <w:webHidden/>
          </w:rPr>
        </w:r>
        <w:r w:rsidR="00176533">
          <w:rPr>
            <w:noProof/>
            <w:webHidden/>
          </w:rPr>
          <w:fldChar w:fldCharType="separate"/>
        </w:r>
        <w:r w:rsidR="00176533">
          <w:rPr>
            <w:noProof/>
            <w:webHidden/>
          </w:rPr>
          <w:t>9</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126" w:history="1">
        <w:r w:rsidR="00176533" w:rsidRPr="00FD48B5">
          <w:rPr>
            <w:rStyle w:val="a5"/>
            <w:noProof/>
          </w:rPr>
          <w:t>10.5</w:t>
        </w:r>
        <w:r w:rsidR="00176533">
          <w:rPr>
            <w:rFonts w:asciiTheme="minorHAnsi" w:eastAsiaTheme="minorEastAsia" w:hAnsiTheme="minorHAnsi" w:cstheme="minorBidi"/>
            <w:noProof/>
          </w:rPr>
          <w:tab/>
        </w:r>
        <w:r w:rsidR="00176533" w:rsidRPr="00FD48B5">
          <w:rPr>
            <w:rStyle w:val="a5"/>
            <w:rFonts w:hint="eastAsia"/>
            <w:noProof/>
          </w:rPr>
          <w:t>安全性设计</w:t>
        </w:r>
        <w:r w:rsidR="00176533">
          <w:rPr>
            <w:noProof/>
            <w:webHidden/>
          </w:rPr>
          <w:tab/>
        </w:r>
        <w:r w:rsidR="00176533">
          <w:rPr>
            <w:noProof/>
            <w:webHidden/>
          </w:rPr>
          <w:fldChar w:fldCharType="begin"/>
        </w:r>
        <w:r w:rsidR="00176533">
          <w:rPr>
            <w:noProof/>
            <w:webHidden/>
          </w:rPr>
          <w:instrText xml:space="preserve"> PAGEREF _Toc404084126 \h </w:instrText>
        </w:r>
        <w:r w:rsidR="00176533">
          <w:rPr>
            <w:noProof/>
            <w:webHidden/>
          </w:rPr>
        </w:r>
        <w:r w:rsidR="00176533">
          <w:rPr>
            <w:noProof/>
            <w:webHidden/>
          </w:rPr>
          <w:fldChar w:fldCharType="separate"/>
        </w:r>
        <w:r w:rsidR="00176533">
          <w:rPr>
            <w:noProof/>
            <w:webHidden/>
          </w:rPr>
          <w:t>10</w:t>
        </w:r>
        <w:r w:rsidR="00176533">
          <w:rPr>
            <w:noProof/>
            <w:webHidden/>
          </w:rPr>
          <w:fldChar w:fldCharType="end"/>
        </w:r>
      </w:hyperlink>
    </w:p>
    <w:p w:rsidR="00176533" w:rsidRDefault="008B6ECC">
      <w:pPr>
        <w:pStyle w:val="10"/>
        <w:rPr>
          <w:rFonts w:asciiTheme="minorHAnsi" w:eastAsiaTheme="minorEastAsia" w:hAnsiTheme="minorHAnsi" w:cstheme="minorBidi"/>
          <w:noProof/>
        </w:rPr>
      </w:pPr>
      <w:hyperlink w:anchor="_Toc404084127" w:history="1">
        <w:r w:rsidR="00176533" w:rsidRPr="00FD48B5">
          <w:rPr>
            <w:rStyle w:val="a5"/>
            <w:noProof/>
          </w:rPr>
          <w:t>11</w:t>
        </w:r>
        <w:r w:rsidR="00176533">
          <w:rPr>
            <w:rFonts w:asciiTheme="minorHAnsi" w:eastAsiaTheme="minorEastAsia" w:hAnsiTheme="minorHAnsi" w:cstheme="minorBidi"/>
            <w:noProof/>
          </w:rPr>
          <w:tab/>
        </w:r>
        <w:r w:rsidR="00176533" w:rsidRPr="00FD48B5">
          <w:rPr>
            <w:rStyle w:val="a5"/>
            <w:rFonts w:hint="eastAsia"/>
            <w:noProof/>
          </w:rPr>
          <w:t>性能优化</w:t>
        </w:r>
        <w:r w:rsidR="00176533">
          <w:rPr>
            <w:noProof/>
            <w:webHidden/>
          </w:rPr>
          <w:tab/>
        </w:r>
        <w:r w:rsidR="00176533">
          <w:rPr>
            <w:noProof/>
            <w:webHidden/>
          </w:rPr>
          <w:fldChar w:fldCharType="begin"/>
        </w:r>
        <w:r w:rsidR="00176533">
          <w:rPr>
            <w:noProof/>
            <w:webHidden/>
          </w:rPr>
          <w:instrText xml:space="preserve"> PAGEREF _Toc404084127 \h </w:instrText>
        </w:r>
        <w:r w:rsidR="00176533">
          <w:rPr>
            <w:noProof/>
            <w:webHidden/>
          </w:rPr>
        </w:r>
        <w:r w:rsidR="00176533">
          <w:rPr>
            <w:noProof/>
            <w:webHidden/>
          </w:rPr>
          <w:fldChar w:fldCharType="separate"/>
        </w:r>
        <w:r w:rsidR="00176533">
          <w:rPr>
            <w:noProof/>
            <w:webHidden/>
          </w:rPr>
          <w:t>10</w:t>
        </w:r>
        <w:r w:rsidR="00176533">
          <w:rPr>
            <w:noProof/>
            <w:webHidden/>
          </w:rPr>
          <w:fldChar w:fldCharType="end"/>
        </w:r>
      </w:hyperlink>
    </w:p>
    <w:p w:rsidR="00176533" w:rsidRDefault="008B6ECC">
      <w:pPr>
        <w:pStyle w:val="10"/>
        <w:rPr>
          <w:rFonts w:asciiTheme="minorHAnsi" w:eastAsiaTheme="minorEastAsia" w:hAnsiTheme="minorHAnsi" w:cstheme="minorBidi"/>
          <w:noProof/>
        </w:rPr>
      </w:pPr>
      <w:hyperlink w:anchor="_Toc404084128" w:history="1">
        <w:r w:rsidR="00176533" w:rsidRPr="00FD48B5">
          <w:rPr>
            <w:rStyle w:val="a5"/>
            <w:noProof/>
          </w:rPr>
          <w:t>12</w:t>
        </w:r>
        <w:r w:rsidR="00176533">
          <w:rPr>
            <w:rFonts w:asciiTheme="minorHAnsi" w:eastAsiaTheme="minorEastAsia" w:hAnsiTheme="minorHAnsi" w:cstheme="minorBidi"/>
            <w:noProof/>
          </w:rPr>
          <w:tab/>
        </w:r>
        <w:r w:rsidR="00176533" w:rsidRPr="00FD48B5">
          <w:rPr>
            <w:rStyle w:val="a5"/>
            <w:rFonts w:hint="eastAsia"/>
            <w:noProof/>
          </w:rPr>
          <w:t>数据库管理与维护说明</w:t>
        </w:r>
        <w:r w:rsidR="00176533">
          <w:rPr>
            <w:noProof/>
            <w:webHidden/>
          </w:rPr>
          <w:tab/>
        </w:r>
        <w:r w:rsidR="00176533">
          <w:rPr>
            <w:noProof/>
            <w:webHidden/>
          </w:rPr>
          <w:fldChar w:fldCharType="begin"/>
        </w:r>
        <w:r w:rsidR="00176533">
          <w:rPr>
            <w:noProof/>
            <w:webHidden/>
          </w:rPr>
          <w:instrText xml:space="preserve"> PAGEREF _Toc404084128 \h </w:instrText>
        </w:r>
        <w:r w:rsidR="00176533">
          <w:rPr>
            <w:noProof/>
            <w:webHidden/>
          </w:rPr>
        </w:r>
        <w:r w:rsidR="00176533">
          <w:rPr>
            <w:noProof/>
            <w:webHidden/>
          </w:rPr>
          <w:fldChar w:fldCharType="separate"/>
        </w:r>
        <w:r w:rsidR="00176533">
          <w:rPr>
            <w:noProof/>
            <w:webHidden/>
          </w:rPr>
          <w:t>11</w:t>
        </w:r>
        <w:r w:rsidR="00176533">
          <w:rPr>
            <w:noProof/>
            <w:webHidden/>
          </w:rPr>
          <w:fldChar w:fldCharType="end"/>
        </w:r>
      </w:hyperlink>
    </w:p>
    <w:p w:rsidR="00176533" w:rsidRDefault="008B6ECC">
      <w:pPr>
        <w:pStyle w:val="10"/>
        <w:rPr>
          <w:rFonts w:asciiTheme="minorHAnsi" w:eastAsiaTheme="minorEastAsia" w:hAnsiTheme="minorHAnsi" w:cstheme="minorBidi"/>
          <w:noProof/>
        </w:rPr>
      </w:pPr>
      <w:hyperlink w:anchor="_Toc404084129" w:history="1">
        <w:r w:rsidR="00176533" w:rsidRPr="00FD48B5">
          <w:rPr>
            <w:rStyle w:val="a5"/>
            <w:noProof/>
            <w:highlight w:val="lightGray"/>
          </w:rPr>
          <w:t>7</w:t>
        </w:r>
        <w:r w:rsidR="00176533" w:rsidRPr="00FD48B5">
          <w:rPr>
            <w:rStyle w:val="a5"/>
            <w:rFonts w:hint="eastAsia"/>
            <w:noProof/>
            <w:highlight w:val="lightGray"/>
          </w:rPr>
          <w:t>总结与展望</w:t>
        </w:r>
        <w:r w:rsidR="00176533">
          <w:rPr>
            <w:noProof/>
            <w:webHidden/>
          </w:rPr>
          <w:tab/>
        </w:r>
        <w:r w:rsidR="00176533">
          <w:rPr>
            <w:noProof/>
            <w:webHidden/>
          </w:rPr>
          <w:fldChar w:fldCharType="begin"/>
        </w:r>
        <w:r w:rsidR="00176533">
          <w:rPr>
            <w:noProof/>
            <w:webHidden/>
          </w:rPr>
          <w:instrText xml:space="preserve"> PAGEREF _Toc404084129 \h </w:instrText>
        </w:r>
        <w:r w:rsidR="00176533">
          <w:rPr>
            <w:noProof/>
            <w:webHidden/>
          </w:rPr>
        </w:r>
        <w:r w:rsidR="00176533">
          <w:rPr>
            <w:noProof/>
            <w:webHidden/>
          </w:rPr>
          <w:fldChar w:fldCharType="separate"/>
        </w:r>
        <w:r w:rsidR="00176533">
          <w:rPr>
            <w:noProof/>
            <w:webHidden/>
          </w:rPr>
          <w:t>11</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134" w:history="1">
        <w:r w:rsidR="00176533" w:rsidRPr="00FD48B5">
          <w:rPr>
            <w:rStyle w:val="a5"/>
            <w:noProof/>
          </w:rPr>
          <w:t>7.1</w:t>
        </w:r>
        <w:r w:rsidR="00176533">
          <w:rPr>
            <w:rFonts w:asciiTheme="minorHAnsi" w:eastAsiaTheme="minorEastAsia" w:hAnsiTheme="minorHAnsi" w:cstheme="minorBidi"/>
            <w:noProof/>
          </w:rPr>
          <w:tab/>
        </w:r>
        <w:r w:rsidR="00176533" w:rsidRPr="00FD48B5">
          <w:rPr>
            <w:rStyle w:val="a5"/>
            <w:rFonts w:hint="eastAsia"/>
            <w:noProof/>
          </w:rPr>
          <w:t>设计亮点总结</w:t>
        </w:r>
        <w:r w:rsidR="00176533">
          <w:rPr>
            <w:noProof/>
            <w:webHidden/>
          </w:rPr>
          <w:tab/>
        </w:r>
        <w:r w:rsidR="00176533">
          <w:rPr>
            <w:noProof/>
            <w:webHidden/>
          </w:rPr>
          <w:fldChar w:fldCharType="begin"/>
        </w:r>
        <w:r w:rsidR="00176533">
          <w:rPr>
            <w:noProof/>
            <w:webHidden/>
          </w:rPr>
          <w:instrText xml:space="preserve"> PAGEREF _Toc404084134 \h </w:instrText>
        </w:r>
        <w:r w:rsidR="00176533">
          <w:rPr>
            <w:noProof/>
            <w:webHidden/>
          </w:rPr>
        </w:r>
        <w:r w:rsidR="00176533">
          <w:rPr>
            <w:noProof/>
            <w:webHidden/>
          </w:rPr>
          <w:fldChar w:fldCharType="separate"/>
        </w:r>
        <w:r w:rsidR="00176533">
          <w:rPr>
            <w:noProof/>
            <w:webHidden/>
          </w:rPr>
          <w:t>11</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135" w:history="1">
        <w:r w:rsidR="00176533" w:rsidRPr="00FD48B5">
          <w:rPr>
            <w:rStyle w:val="a5"/>
            <w:noProof/>
          </w:rPr>
          <w:t>7.2</w:t>
        </w:r>
        <w:r w:rsidR="00176533">
          <w:rPr>
            <w:rFonts w:asciiTheme="minorHAnsi" w:eastAsiaTheme="minorEastAsia" w:hAnsiTheme="minorHAnsi" w:cstheme="minorBidi"/>
            <w:noProof/>
          </w:rPr>
          <w:tab/>
        </w:r>
        <w:r w:rsidR="00176533" w:rsidRPr="00FD48B5">
          <w:rPr>
            <w:rStyle w:val="a5"/>
            <w:rFonts w:hint="eastAsia"/>
            <w:noProof/>
          </w:rPr>
          <w:t>设计缺陷总结</w:t>
        </w:r>
        <w:r w:rsidR="00176533">
          <w:rPr>
            <w:noProof/>
            <w:webHidden/>
          </w:rPr>
          <w:tab/>
        </w:r>
        <w:r w:rsidR="00176533">
          <w:rPr>
            <w:noProof/>
            <w:webHidden/>
          </w:rPr>
          <w:fldChar w:fldCharType="begin"/>
        </w:r>
        <w:r w:rsidR="00176533">
          <w:rPr>
            <w:noProof/>
            <w:webHidden/>
          </w:rPr>
          <w:instrText xml:space="preserve"> PAGEREF _Toc404084135 \h </w:instrText>
        </w:r>
        <w:r w:rsidR="00176533">
          <w:rPr>
            <w:noProof/>
            <w:webHidden/>
          </w:rPr>
        </w:r>
        <w:r w:rsidR="00176533">
          <w:rPr>
            <w:noProof/>
            <w:webHidden/>
          </w:rPr>
          <w:fldChar w:fldCharType="separate"/>
        </w:r>
        <w:r w:rsidR="00176533">
          <w:rPr>
            <w:noProof/>
            <w:webHidden/>
          </w:rPr>
          <w:t>11</w:t>
        </w:r>
        <w:r w:rsidR="00176533">
          <w:rPr>
            <w:noProof/>
            <w:webHidden/>
          </w:rPr>
          <w:fldChar w:fldCharType="end"/>
        </w:r>
      </w:hyperlink>
    </w:p>
    <w:p w:rsidR="00176533" w:rsidRDefault="008B6ECC">
      <w:pPr>
        <w:pStyle w:val="20"/>
        <w:rPr>
          <w:rFonts w:asciiTheme="minorHAnsi" w:eastAsiaTheme="minorEastAsia" w:hAnsiTheme="minorHAnsi" w:cstheme="minorBidi"/>
          <w:noProof/>
        </w:rPr>
      </w:pPr>
      <w:hyperlink w:anchor="_Toc404084136" w:history="1">
        <w:r w:rsidR="00176533" w:rsidRPr="00FD48B5">
          <w:rPr>
            <w:rStyle w:val="a5"/>
            <w:noProof/>
          </w:rPr>
          <w:t>7.3</w:t>
        </w:r>
        <w:r w:rsidR="00176533">
          <w:rPr>
            <w:rFonts w:asciiTheme="minorHAnsi" w:eastAsiaTheme="minorEastAsia" w:hAnsiTheme="minorHAnsi" w:cstheme="minorBidi"/>
            <w:noProof/>
          </w:rPr>
          <w:tab/>
        </w:r>
        <w:r w:rsidR="00176533" w:rsidRPr="00FD48B5">
          <w:rPr>
            <w:rStyle w:val="a5"/>
            <w:rFonts w:hint="eastAsia"/>
            <w:noProof/>
          </w:rPr>
          <w:t>心得与体会</w:t>
        </w:r>
        <w:r w:rsidR="00176533">
          <w:rPr>
            <w:noProof/>
            <w:webHidden/>
          </w:rPr>
          <w:tab/>
        </w:r>
        <w:r w:rsidR="00176533">
          <w:rPr>
            <w:noProof/>
            <w:webHidden/>
          </w:rPr>
          <w:fldChar w:fldCharType="begin"/>
        </w:r>
        <w:r w:rsidR="00176533">
          <w:rPr>
            <w:noProof/>
            <w:webHidden/>
          </w:rPr>
          <w:instrText xml:space="preserve"> PAGEREF _Toc404084136 \h </w:instrText>
        </w:r>
        <w:r w:rsidR="00176533">
          <w:rPr>
            <w:noProof/>
            <w:webHidden/>
          </w:rPr>
        </w:r>
        <w:r w:rsidR="00176533">
          <w:rPr>
            <w:noProof/>
            <w:webHidden/>
          </w:rPr>
          <w:fldChar w:fldCharType="separate"/>
        </w:r>
        <w:r w:rsidR="00176533">
          <w:rPr>
            <w:noProof/>
            <w:webHidden/>
          </w:rPr>
          <w:t>11</w:t>
        </w:r>
        <w:r w:rsidR="00176533">
          <w:rPr>
            <w:noProof/>
            <w:webHidden/>
          </w:rPr>
          <w:fldChar w:fldCharType="end"/>
        </w:r>
      </w:hyperlink>
    </w:p>
    <w:p w:rsidR="00176533" w:rsidRDefault="008B6ECC">
      <w:pPr>
        <w:pStyle w:val="10"/>
        <w:rPr>
          <w:rFonts w:asciiTheme="minorHAnsi" w:eastAsiaTheme="minorEastAsia" w:hAnsiTheme="minorHAnsi" w:cstheme="minorBidi"/>
          <w:noProof/>
        </w:rPr>
      </w:pPr>
      <w:hyperlink w:anchor="_Toc404084137" w:history="1">
        <w:r w:rsidR="00176533" w:rsidRPr="00FD48B5">
          <w:rPr>
            <w:rStyle w:val="a5"/>
            <w:rFonts w:hint="eastAsia"/>
            <w:noProof/>
          </w:rPr>
          <w:t>谢</w:t>
        </w:r>
        <w:r w:rsidR="00176533" w:rsidRPr="00FD48B5">
          <w:rPr>
            <w:rStyle w:val="a5"/>
            <w:noProof/>
          </w:rPr>
          <w:t xml:space="preserve"> </w:t>
        </w:r>
        <w:r w:rsidR="00176533" w:rsidRPr="00FD48B5">
          <w:rPr>
            <w:rStyle w:val="a5"/>
            <w:rFonts w:hint="eastAsia"/>
            <w:noProof/>
          </w:rPr>
          <w:t>辞</w:t>
        </w:r>
        <w:r w:rsidR="00176533">
          <w:rPr>
            <w:noProof/>
            <w:webHidden/>
          </w:rPr>
          <w:tab/>
        </w:r>
        <w:r w:rsidR="00176533">
          <w:rPr>
            <w:noProof/>
            <w:webHidden/>
          </w:rPr>
          <w:fldChar w:fldCharType="begin"/>
        </w:r>
        <w:r w:rsidR="00176533">
          <w:rPr>
            <w:noProof/>
            <w:webHidden/>
          </w:rPr>
          <w:instrText xml:space="preserve"> PAGEREF _Toc404084137 \h </w:instrText>
        </w:r>
        <w:r w:rsidR="00176533">
          <w:rPr>
            <w:noProof/>
            <w:webHidden/>
          </w:rPr>
        </w:r>
        <w:r w:rsidR="00176533">
          <w:rPr>
            <w:noProof/>
            <w:webHidden/>
          </w:rPr>
          <w:fldChar w:fldCharType="separate"/>
        </w:r>
        <w:r w:rsidR="00176533">
          <w:rPr>
            <w:noProof/>
            <w:webHidden/>
          </w:rPr>
          <w:t>1</w:t>
        </w:r>
        <w:r w:rsidR="00176533">
          <w:rPr>
            <w:noProof/>
            <w:webHidden/>
          </w:rPr>
          <w:fldChar w:fldCharType="end"/>
        </w:r>
      </w:hyperlink>
    </w:p>
    <w:p w:rsidR="00B92319" w:rsidRDefault="0047543F" w:rsidP="00B92319">
      <w:pPr>
        <w:tabs>
          <w:tab w:val="right" w:leader="dot" w:pos="8296"/>
        </w:tabs>
        <w:jc w:val="center"/>
        <w:rPr>
          <w:color w:val="000000"/>
        </w:rPr>
      </w:pPr>
      <w:r>
        <w:rPr>
          <w:noProof/>
          <w:highlight w:val="lightGray"/>
        </w:rPr>
        <mc:AlternateContent>
          <mc:Choice Requires="wps">
            <w:drawing>
              <wp:anchor distT="0" distB="0" distL="114300" distR="114300" simplePos="0" relativeHeight="251663360" behindDoc="0" locked="0" layoutInCell="1" allowOverlap="1">
                <wp:simplePos x="0" y="0"/>
                <wp:positionH relativeFrom="column">
                  <wp:posOffset>2426335</wp:posOffset>
                </wp:positionH>
                <wp:positionV relativeFrom="paragraph">
                  <wp:posOffset>1086485</wp:posOffset>
                </wp:positionV>
                <wp:extent cx="2952750" cy="1609725"/>
                <wp:effectExtent l="335915" t="9525" r="6985" b="514350"/>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1609725"/>
                        </a:xfrm>
                        <a:prstGeom prst="wedgeRoundRectCallout">
                          <a:avLst>
                            <a:gd name="adj1" fmla="val -59722"/>
                            <a:gd name="adj2" fmla="val 80495"/>
                            <a:gd name="adj3" fmla="val 16667"/>
                          </a:avLst>
                        </a:prstGeom>
                        <a:solidFill>
                          <a:srgbClr val="FFFFFF"/>
                        </a:solidFill>
                        <a:ln w="9525">
                          <a:solidFill>
                            <a:srgbClr val="000000"/>
                          </a:solidFill>
                          <a:miter lim="800000"/>
                          <a:headEnd/>
                          <a:tailEnd/>
                        </a:ln>
                      </wps:spPr>
                      <wps:txbx>
                        <w:txbxContent>
                          <w:p w:rsidR="008C777F" w:rsidRDefault="008C777F" w:rsidP="002A6C1B">
                            <w:pPr>
                              <w:rPr>
                                <w:b/>
                                <w:color w:val="FF0000"/>
                              </w:rPr>
                            </w:pPr>
                            <w:r>
                              <w:rPr>
                                <w:rFonts w:hint="eastAsia"/>
                                <w:b/>
                                <w:color w:val="FF0000"/>
                              </w:rPr>
                              <w:t>书写格式：首行缩进</w:t>
                            </w:r>
                            <w:r>
                              <w:rPr>
                                <w:b/>
                                <w:color w:val="FF0000"/>
                              </w:rPr>
                              <w:t>2</w:t>
                            </w:r>
                            <w:r>
                              <w:rPr>
                                <w:rFonts w:hint="eastAsia"/>
                                <w:b/>
                                <w:color w:val="FF0000"/>
                              </w:rPr>
                              <w:t>格</w:t>
                            </w:r>
                          </w:p>
                          <w:p w:rsidR="008C777F" w:rsidRDefault="008C777F" w:rsidP="002A6C1B">
                            <w:pPr>
                              <w:rPr>
                                <w:b/>
                                <w:color w:val="FF0000"/>
                              </w:rPr>
                            </w:pPr>
                            <w:r>
                              <w:rPr>
                                <w:rFonts w:hint="eastAsia"/>
                                <w:b/>
                                <w:color w:val="FF0000"/>
                              </w:rPr>
                              <w:t>一级目录：</w:t>
                            </w:r>
                            <w:r>
                              <w:rPr>
                                <w:b/>
                                <w:color w:val="FF0000"/>
                              </w:rPr>
                              <w:t>1</w:t>
                            </w:r>
                            <w:r>
                              <w:rPr>
                                <w:rFonts w:hint="eastAsia"/>
                                <w:b/>
                                <w:color w:val="FF0000"/>
                              </w:rPr>
                              <w:t>，宋体小三号，加粗，居左</w:t>
                            </w:r>
                          </w:p>
                          <w:p w:rsidR="008C777F" w:rsidRDefault="008C777F" w:rsidP="002A6C1B">
                            <w:pPr>
                              <w:rPr>
                                <w:b/>
                                <w:color w:val="FF0000"/>
                              </w:rPr>
                            </w:pPr>
                            <w:r>
                              <w:rPr>
                                <w:rFonts w:hint="eastAsia"/>
                                <w:b/>
                                <w:color w:val="FF0000"/>
                              </w:rPr>
                              <w:t>二级目录：</w:t>
                            </w:r>
                            <w:r>
                              <w:rPr>
                                <w:b/>
                                <w:color w:val="FF0000"/>
                              </w:rPr>
                              <w:t>1.1</w:t>
                            </w:r>
                            <w:r>
                              <w:rPr>
                                <w:rFonts w:hint="eastAsia"/>
                                <w:b/>
                                <w:color w:val="FF0000"/>
                              </w:rPr>
                              <w:t>，宋体四号。加粗，居左</w:t>
                            </w:r>
                          </w:p>
                          <w:p w:rsidR="008C777F" w:rsidRDefault="008C777F" w:rsidP="002A6C1B">
                            <w:pPr>
                              <w:rPr>
                                <w:b/>
                                <w:color w:val="FF0000"/>
                              </w:rPr>
                            </w:pPr>
                            <w:r>
                              <w:rPr>
                                <w:rFonts w:hint="eastAsia"/>
                                <w:b/>
                                <w:color w:val="FF0000"/>
                              </w:rPr>
                              <w:t>三级目录：</w:t>
                            </w:r>
                            <w:r>
                              <w:rPr>
                                <w:b/>
                                <w:color w:val="FF0000"/>
                              </w:rPr>
                              <w:t>1.1.1</w:t>
                            </w:r>
                            <w:r>
                              <w:rPr>
                                <w:rFonts w:hint="eastAsia"/>
                                <w:b/>
                                <w:color w:val="FF0000"/>
                              </w:rPr>
                              <w:t>，宋体小四，加粗，居左</w:t>
                            </w:r>
                          </w:p>
                          <w:p w:rsidR="008C777F" w:rsidRDefault="008C777F" w:rsidP="002A6C1B">
                            <w:pPr>
                              <w:rPr>
                                <w:b/>
                                <w:color w:val="FF0000"/>
                              </w:rPr>
                            </w:pPr>
                            <w:r>
                              <w:rPr>
                                <w:rFonts w:hint="eastAsia"/>
                                <w:b/>
                                <w:color w:val="FF0000"/>
                              </w:rPr>
                              <w:t>四级目录：</w:t>
                            </w:r>
                            <w:r>
                              <w:rPr>
                                <w:b/>
                                <w:color w:val="FF0000"/>
                              </w:rPr>
                              <w:t>1.1.1.1</w:t>
                            </w:r>
                            <w:r>
                              <w:rPr>
                                <w:rFonts w:hint="eastAsia"/>
                                <w:b/>
                                <w:color w:val="FF0000"/>
                              </w:rPr>
                              <w:t>，宋体五号，加粗，居左</w:t>
                            </w:r>
                          </w:p>
                          <w:p w:rsidR="008C777F" w:rsidRDefault="008C777F" w:rsidP="002A6C1B">
                            <w:pPr>
                              <w:rPr>
                                <w:b/>
                                <w:color w:val="FF0000"/>
                              </w:rPr>
                            </w:pPr>
                            <w:r>
                              <w:rPr>
                                <w:rFonts w:hint="eastAsia"/>
                                <w:b/>
                                <w:color w:val="FF0000"/>
                              </w:rPr>
                              <w:t>五级</w:t>
                            </w:r>
                            <w:proofErr w:type="gramStart"/>
                            <w:r>
                              <w:rPr>
                                <w:rFonts w:hint="eastAsia"/>
                                <w:b/>
                                <w:color w:val="FF0000"/>
                              </w:rPr>
                              <w:t>始采用</w:t>
                            </w:r>
                            <w:proofErr w:type="gramEnd"/>
                            <w:r>
                              <w:rPr>
                                <w:rFonts w:hint="eastAsia"/>
                                <w:b/>
                                <w:color w:val="FF0000"/>
                              </w:rPr>
                              <w:t>序号：（</w:t>
                            </w:r>
                            <w:r>
                              <w:rPr>
                                <w:b/>
                                <w:color w:val="FF0000"/>
                              </w:rPr>
                              <w:t>1</w:t>
                            </w:r>
                            <w:r>
                              <w:rPr>
                                <w:rFonts w:hint="eastAsia"/>
                                <w:b/>
                                <w:color w:val="FF0000"/>
                              </w:rPr>
                              <w:t>），宋体小四</w:t>
                            </w:r>
                          </w:p>
                          <w:p w:rsidR="008C777F" w:rsidRDefault="008C777F" w:rsidP="002A6C1B">
                            <w:pPr>
                              <w:rPr>
                                <w:b/>
                                <w:color w:val="FF0000"/>
                              </w:rPr>
                            </w:pPr>
                            <w:r>
                              <w:rPr>
                                <w:rFonts w:hint="eastAsia"/>
                                <w:b/>
                                <w:color w:val="FF0000"/>
                              </w:rPr>
                              <w:t>正文内容：宋体小四、行间距：</w:t>
                            </w:r>
                            <w:r>
                              <w:rPr>
                                <w:b/>
                                <w:color w:val="FF0000"/>
                              </w:rPr>
                              <w:t>22 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28" type="#_x0000_t62" style="position:absolute;left:0;text-align:left;margin-left:191.05pt;margin-top:85.55pt;width:232.5pt;height:12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" adj="-2100,28187">
                <v:textbox>
                  <w:txbxContent>
                    <w:p w:rsidR="008C777F" w:rsidRDefault="008C777F" w:rsidP="002A6C1B">
                      <w:pPr>
                        <w:rPr>
                          <w:b/>
                          <w:color w:val="FF0000"/>
                        </w:rPr>
                      </w:pPr>
                      <w:r>
                        <w:rPr>
                          <w:rFonts w:hint="eastAsia"/>
                          <w:b/>
                          <w:color w:val="FF0000"/>
                        </w:rPr>
                        <w:t>书写格式：首行缩进</w:t>
                      </w:r>
                      <w:r>
                        <w:rPr>
                          <w:b/>
                          <w:color w:val="FF0000"/>
                        </w:rPr>
                        <w:t>2</w:t>
                      </w:r>
                      <w:r>
                        <w:rPr>
                          <w:rFonts w:hint="eastAsia"/>
                          <w:b/>
                          <w:color w:val="FF0000"/>
                        </w:rPr>
                        <w:t>格</w:t>
                      </w:r>
                    </w:p>
                    <w:p w:rsidR="008C777F" w:rsidRDefault="008C777F" w:rsidP="002A6C1B">
                      <w:pPr>
                        <w:rPr>
                          <w:b/>
                          <w:color w:val="FF0000"/>
                        </w:rPr>
                      </w:pPr>
                      <w:r>
                        <w:rPr>
                          <w:rFonts w:hint="eastAsia"/>
                          <w:b/>
                          <w:color w:val="FF0000"/>
                        </w:rPr>
                        <w:t>一级目录：</w:t>
                      </w:r>
                      <w:r>
                        <w:rPr>
                          <w:b/>
                          <w:color w:val="FF0000"/>
                        </w:rPr>
                        <w:t>1</w:t>
                      </w:r>
                      <w:r>
                        <w:rPr>
                          <w:rFonts w:hint="eastAsia"/>
                          <w:b/>
                          <w:color w:val="FF0000"/>
                        </w:rPr>
                        <w:t>，宋体小三号，加粗，居左</w:t>
                      </w:r>
                    </w:p>
                    <w:p w:rsidR="008C777F" w:rsidRDefault="008C777F" w:rsidP="002A6C1B">
                      <w:pPr>
                        <w:rPr>
                          <w:b/>
                          <w:color w:val="FF0000"/>
                        </w:rPr>
                      </w:pPr>
                      <w:r>
                        <w:rPr>
                          <w:rFonts w:hint="eastAsia"/>
                          <w:b/>
                          <w:color w:val="FF0000"/>
                        </w:rPr>
                        <w:t>二级目录：</w:t>
                      </w:r>
                      <w:r>
                        <w:rPr>
                          <w:b/>
                          <w:color w:val="FF0000"/>
                        </w:rPr>
                        <w:t>1.1</w:t>
                      </w:r>
                      <w:r>
                        <w:rPr>
                          <w:rFonts w:hint="eastAsia"/>
                          <w:b/>
                          <w:color w:val="FF0000"/>
                        </w:rPr>
                        <w:t>，宋体四号。加粗，居左</w:t>
                      </w:r>
                    </w:p>
                    <w:p w:rsidR="008C777F" w:rsidRDefault="008C777F" w:rsidP="002A6C1B">
                      <w:pPr>
                        <w:rPr>
                          <w:b/>
                          <w:color w:val="FF0000"/>
                        </w:rPr>
                      </w:pPr>
                      <w:r>
                        <w:rPr>
                          <w:rFonts w:hint="eastAsia"/>
                          <w:b/>
                          <w:color w:val="FF0000"/>
                        </w:rPr>
                        <w:t>三级目录：</w:t>
                      </w:r>
                      <w:r>
                        <w:rPr>
                          <w:b/>
                          <w:color w:val="FF0000"/>
                        </w:rPr>
                        <w:t>1.1.1</w:t>
                      </w:r>
                      <w:r>
                        <w:rPr>
                          <w:rFonts w:hint="eastAsia"/>
                          <w:b/>
                          <w:color w:val="FF0000"/>
                        </w:rPr>
                        <w:t>，宋体小四，加粗，居左</w:t>
                      </w:r>
                    </w:p>
                    <w:p w:rsidR="008C777F" w:rsidRDefault="008C777F" w:rsidP="002A6C1B">
                      <w:pPr>
                        <w:rPr>
                          <w:b/>
                          <w:color w:val="FF0000"/>
                        </w:rPr>
                      </w:pPr>
                      <w:r>
                        <w:rPr>
                          <w:rFonts w:hint="eastAsia"/>
                          <w:b/>
                          <w:color w:val="FF0000"/>
                        </w:rPr>
                        <w:t>四级目录：</w:t>
                      </w:r>
                      <w:r>
                        <w:rPr>
                          <w:b/>
                          <w:color w:val="FF0000"/>
                        </w:rPr>
                        <w:t>1.1.1.1</w:t>
                      </w:r>
                      <w:r>
                        <w:rPr>
                          <w:rFonts w:hint="eastAsia"/>
                          <w:b/>
                          <w:color w:val="FF0000"/>
                        </w:rPr>
                        <w:t>，宋体五号，加粗，居左</w:t>
                      </w:r>
                    </w:p>
                    <w:p w:rsidR="008C777F" w:rsidRDefault="008C777F" w:rsidP="002A6C1B">
                      <w:pPr>
                        <w:rPr>
                          <w:b/>
                          <w:color w:val="FF0000"/>
                        </w:rPr>
                      </w:pPr>
                      <w:r>
                        <w:rPr>
                          <w:rFonts w:hint="eastAsia"/>
                          <w:b/>
                          <w:color w:val="FF0000"/>
                        </w:rPr>
                        <w:t>五级</w:t>
                      </w:r>
                      <w:proofErr w:type="gramStart"/>
                      <w:r>
                        <w:rPr>
                          <w:rFonts w:hint="eastAsia"/>
                          <w:b/>
                          <w:color w:val="FF0000"/>
                        </w:rPr>
                        <w:t>始采用</w:t>
                      </w:r>
                      <w:proofErr w:type="gramEnd"/>
                      <w:r>
                        <w:rPr>
                          <w:rFonts w:hint="eastAsia"/>
                          <w:b/>
                          <w:color w:val="FF0000"/>
                        </w:rPr>
                        <w:t>序号：（</w:t>
                      </w:r>
                      <w:r>
                        <w:rPr>
                          <w:b/>
                          <w:color w:val="FF0000"/>
                        </w:rPr>
                        <w:t>1</w:t>
                      </w:r>
                      <w:r>
                        <w:rPr>
                          <w:rFonts w:hint="eastAsia"/>
                          <w:b/>
                          <w:color w:val="FF0000"/>
                        </w:rPr>
                        <w:t>），宋体小四</w:t>
                      </w:r>
                    </w:p>
                    <w:p w:rsidR="008C777F" w:rsidRDefault="008C777F" w:rsidP="002A6C1B">
                      <w:pPr>
                        <w:rPr>
                          <w:b/>
                          <w:color w:val="FF0000"/>
                        </w:rPr>
                      </w:pPr>
                      <w:r>
                        <w:rPr>
                          <w:rFonts w:hint="eastAsia"/>
                          <w:b/>
                          <w:color w:val="FF0000"/>
                        </w:rPr>
                        <w:t>正文内容：宋体小四、行间距：</w:t>
                      </w:r>
                      <w:r>
                        <w:rPr>
                          <w:b/>
                          <w:color w:val="FF0000"/>
                        </w:rPr>
                        <w:t>22 Pt</w:t>
                      </w:r>
                    </w:p>
                  </w:txbxContent>
                </v:textbox>
              </v:shape>
            </w:pict>
          </mc:Fallback>
        </mc:AlternateContent>
      </w:r>
      <w:r w:rsidR="00921197">
        <w:rPr>
          <w:color w:val="000000"/>
        </w:rPr>
        <w:fldChar w:fldCharType="end"/>
      </w:r>
    </w:p>
    <w:p w:rsidR="00B92319" w:rsidRDefault="00B92319" w:rsidP="00B92319">
      <w:pPr>
        <w:widowControl/>
        <w:spacing w:beforeAutospacing="1" w:afterAutospacing="1"/>
        <w:jc w:val="left"/>
        <w:rPr>
          <w:ins w:id="0" w:author="wangxy" w:date="2010-09-15T15:57:00Z"/>
          <w:color w:val="000000"/>
        </w:rPr>
        <w:sectPr w:rsidR="00B92319">
          <w:headerReference w:type="default" r:id="rId7"/>
          <w:pgSz w:w="11906" w:h="16838"/>
          <w:pgMar w:top="1418" w:right="1134" w:bottom="1418" w:left="1418" w:header="851" w:footer="992" w:gutter="0"/>
          <w:pgNumType w:fmt="upperRoman" w:start="1"/>
          <w:cols w:space="720"/>
          <w:docGrid w:type="lines" w:linePitch="312"/>
        </w:sectPr>
      </w:pPr>
    </w:p>
    <w:p w:rsidR="00B92319" w:rsidRPr="00015993" w:rsidRDefault="00B92319" w:rsidP="00015993">
      <w:pPr>
        <w:pStyle w:val="1"/>
        <w:numPr>
          <w:ilvl w:val="0"/>
          <w:numId w:val="7"/>
        </w:numPr>
        <w:rPr>
          <w:highlight w:val="lightGray"/>
        </w:rPr>
      </w:pPr>
      <w:bookmarkStart w:id="1" w:name="_Toc257377202"/>
      <w:bookmarkStart w:id="2" w:name="_Toc180470352"/>
      <w:bookmarkStart w:id="3" w:name="_Toc180469128"/>
      <w:bookmarkStart w:id="4" w:name="_Toc178751918"/>
      <w:bookmarkStart w:id="5" w:name="_Toc176945117"/>
      <w:bookmarkStart w:id="6" w:name="_Toc137456975"/>
      <w:bookmarkStart w:id="7" w:name="_Toc404084082"/>
      <w:r w:rsidRPr="00015993">
        <w:rPr>
          <w:rFonts w:hint="eastAsia"/>
          <w:highlight w:val="lightGray"/>
        </w:rPr>
        <w:lastRenderedPageBreak/>
        <w:t>引言</w:t>
      </w:r>
      <w:bookmarkEnd w:id="1"/>
      <w:bookmarkEnd w:id="2"/>
      <w:bookmarkEnd w:id="3"/>
      <w:bookmarkEnd w:id="4"/>
      <w:bookmarkEnd w:id="5"/>
      <w:bookmarkEnd w:id="6"/>
      <w:bookmarkEnd w:id="7"/>
    </w:p>
    <w:p w:rsidR="00B92319" w:rsidRDefault="002A6C1B" w:rsidP="002A6C1B">
      <w:pPr>
        <w:pStyle w:val="2"/>
        <w:numPr>
          <w:ilvl w:val="1"/>
          <w:numId w:val="7"/>
        </w:numPr>
        <w:ind w:left="426" w:firstLineChars="0" w:hanging="426"/>
      </w:pPr>
      <w:bookmarkStart w:id="8" w:name="_Toc257377203"/>
      <w:bookmarkStart w:id="9" w:name="_Toc180470353"/>
      <w:bookmarkStart w:id="10" w:name="_Toc180469129"/>
      <w:bookmarkStart w:id="11" w:name="_Toc178751919"/>
      <w:bookmarkStart w:id="12" w:name="_Toc176945118"/>
      <w:bookmarkStart w:id="13" w:name="_Toc137456976"/>
      <w:r>
        <w:rPr>
          <w:rFonts w:hint="eastAsia"/>
        </w:rPr>
        <w:t xml:space="preserve"> </w:t>
      </w:r>
      <w:bookmarkStart w:id="14" w:name="_Toc404084083"/>
      <w:r w:rsidR="00B92319">
        <w:rPr>
          <w:rFonts w:hint="eastAsia"/>
        </w:rPr>
        <w:t>编写目的</w:t>
      </w:r>
      <w:bookmarkEnd w:id="8"/>
      <w:bookmarkEnd w:id="9"/>
      <w:bookmarkEnd w:id="10"/>
      <w:bookmarkEnd w:id="11"/>
      <w:bookmarkEnd w:id="12"/>
      <w:bookmarkEnd w:id="13"/>
      <w:bookmarkEnd w:id="14"/>
    </w:p>
    <w:p w:rsidR="00B92319" w:rsidRDefault="00B92319" w:rsidP="00B92319">
      <w:pPr>
        <w:spacing w:line="360" w:lineRule="auto"/>
        <w:ind w:firstLineChars="150" w:firstLine="315"/>
        <w:rPr>
          <w:i/>
          <w:color w:val="000000"/>
        </w:rPr>
      </w:pPr>
      <w:bookmarkStart w:id="15" w:name="_Toc257377208"/>
      <w:bookmarkStart w:id="16" w:name="_Toc180470355"/>
      <w:bookmarkStart w:id="17" w:name="_Toc180469131"/>
      <w:bookmarkStart w:id="18" w:name="_Toc178751921"/>
      <w:bookmarkStart w:id="19" w:name="_Toc176945120"/>
      <w:bookmarkStart w:id="20" w:name="_Toc137456978"/>
      <w:r>
        <w:rPr>
          <w:rFonts w:hint="eastAsia"/>
          <w:i/>
          <w:color w:val="000000"/>
        </w:rPr>
        <w:t>提示：撰写本文档目的是什么？</w:t>
      </w:r>
    </w:p>
    <w:p w:rsidR="00B92319" w:rsidRDefault="00B92319" w:rsidP="00B92319">
      <w:pPr>
        <w:spacing w:line="440" w:lineRule="exact"/>
        <w:ind w:firstLineChars="150" w:firstLine="360"/>
        <w:rPr>
          <w:color w:val="000000"/>
          <w:sz w:val="24"/>
          <w:szCs w:val="24"/>
        </w:rPr>
      </w:pPr>
      <w:r>
        <w:rPr>
          <w:rFonts w:hint="eastAsia"/>
          <w:color w:val="000000"/>
          <w:sz w:val="24"/>
          <w:szCs w:val="24"/>
        </w:rPr>
        <w:t>本文</w:t>
      </w:r>
      <w:r w:rsidR="00CB21BF" w:rsidRPr="00CB21BF">
        <w:rPr>
          <w:rFonts w:hint="eastAsia"/>
          <w:color w:val="000000"/>
          <w:sz w:val="24"/>
          <w:szCs w:val="24"/>
        </w:rPr>
        <w:t>关于</w:t>
      </w:r>
      <w:r w:rsidR="00CB21BF">
        <w:rPr>
          <w:rFonts w:hint="eastAsia"/>
          <w:color w:val="000000"/>
          <w:sz w:val="24"/>
          <w:szCs w:val="24"/>
        </w:rPr>
        <w:t>人员成长</w:t>
      </w:r>
      <w:r w:rsidR="00CB21BF">
        <w:rPr>
          <w:color w:val="000000"/>
          <w:sz w:val="24"/>
          <w:szCs w:val="24"/>
        </w:rPr>
        <w:t>管理</w:t>
      </w:r>
      <w:r w:rsidR="00CB21BF" w:rsidRPr="00CB21BF">
        <w:rPr>
          <w:rFonts w:hint="eastAsia"/>
          <w:color w:val="000000"/>
          <w:sz w:val="24"/>
          <w:szCs w:val="24"/>
        </w:rPr>
        <w:t>系统的系统设计与分析</w:t>
      </w:r>
      <w:r>
        <w:rPr>
          <w:rFonts w:hint="eastAsia"/>
          <w:color w:val="000000"/>
          <w:sz w:val="24"/>
          <w:szCs w:val="24"/>
        </w:rPr>
        <w:t>，</w:t>
      </w:r>
      <w:r w:rsidR="00CB21BF">
        <w:rPr>
          <w:rFonts w:hint="eastAsia"/>
          <w:color w:val="000000"/>
          <w:sz w:val="24"/>
          <w:szCs w:val="24"/>
        </w:rPr>
        <w:t>主要</w:t>
      </w:r>
      <w:r w:rsidR="00CB21BF">
        <w:rPr>
          <w:color w:val="000000"/>
          <w:sz w:val="24"/>
          <w:szCs w:val="24"/>
        </w:rPr>
        <w:t>内容包括</w:t>
      </w:r>
    </w:p>
    <w:p w:rsidR="00B92319" w:rsidRDefault="00B92319" w:rsidP="002A6C1B">
      <w:pPr>
        <w:pStyle w:val="2"/>
        <w:numPr>
          <w:ilvl w:val="1"/>
          <w:numId w:val="7"/>
        </w:numPr>
        <w:ind w:left="426" w:firstLineChars="0" w:hanging="426"/>
      </w:pPr>
      <w:bookmarkStart w:id="21" w:name="_Toc404084084"/>
      <w:r>
        <w:rPr>
          <w:rFonts w:hint="eastAsia"/>
        </w:rPr>
        <w:t>读者对象</w:t>
      </w:r>
      <w:bookmarkEnd w:id="15"/>
      <w:bookmarkEnd w:id="21"/>
    </w:p>
    <w:p w:rsidR="00C40318" w:rsidRPr="00C40318" w:rsidRDefault="00C40318" w:rsidP="00C40318">
      <w:r w:rsidRPr="00A31B27">
        <w:rPr>
          <w:rFonts w:ascii="Times New Roman" w:hAnsi="Times New Roman" w:hint="eastAsia"/>
          <w:iCs/>
          <w:sz w:val="24"/>
          <w:szCs w:val="24"/>
        </w:rPr>
        <w:t>本文档的读者有学生、教师、管理员</w:t>
      </w:r>
      <w:r w:rsidRPr="00A31B27">
        <w:rPr>
          <w:rFonts w:ascii="Times New Roman" w:hAnsi="Times New Roman" w:hint="eastAsia"/>
          <w:sz w:val="24"/>
          <w:szCs w:val="24"/>
        </w:rPr>
        <w:t>、开发人员</w:t>
      </w:r>
      <w:r>
        <w:rPr>
          <w:rFonts w:ascii="Times New Roman" w:hAnsi="Times New Roman" w:hint="eastAsia"/>
          <w:sz w:val="24"/>
          <w:szCs w:val="24"/>
        </w:rPr>
        <w:t>和</w:t>
      </w:r>
      <w:r w:rsidRPr="00A31B27">
        <w:rPr>
          <w:rFonts w:ascii="Times New Roman" w:hAnsi="Times New Roman" w:hint="eastAsia"/>
          <w:sz w:val="24"/>
          <w:szCs w:val="24"/>
        </w:rPr>
        <w:t>测试人员。</w:t>
      </w:r>
    </w:p>
    <w:p w:rsidR="00B92319" w:rsidRDefault="00B92319" w:rsidP="00B92319">
      <w:pPr>
        <w:spacing w:line="360" w:lineRule="auto"/>
        <w:ind w:firstLineChars="150" w:firstLine="315"/>
        <w:rPr>
          <w:i/>
          <w:color w:val="000000"/>
        </w:rPr>
      </w:pPr>
      <w:r>
        <w:rPr>
          <w:rFonts w:hint="eastAsia"/>
          <w:i/>
          <w:color w:val="000000"/>
        </w:rPr>
        <w:t>提示：阅读此文档的读者对象有哪些</w:t>
      </w:r>
      <w:r>
        <w:rPr>
          <w:rFonts w:hint="eastAsia"/>
          <w:color w:val="000000"/>
          <w:szCs w:val="21"/>
        </w:rPr>
        <w:t>。</w:t>
      </w:r>
      <w:r>
        <w:rPr>
          <w:i/>
          <w:color w:val="000000"/>
        </w:rPr>
        <w:tab/>
      </w:r>
    </w:p>
    <w:p w:rsidR="00B92319" w:rsidRDefault="002A6C1B" w:rsidP="002A6C1B">
      <w:pPr>
        <w:pStyle w:val="2"/>
        <w:numPr>
          <w:ilvl w:val="1"/>
          <w:numId w:val="7"/>
        </w:numPr>
        <w:ind w:left="426" w:firstLineChars="0" w:hanging="426"/>
      </w:pPr>
      <w:bookmarkStart w:id="22" w:name="_Toc257377209"/>
      <w:r>
        <w:rPr>
          <w:rFonts w:hint="eastAsia"/>
        </w:rPr>
        <w:t xml:space="preserve"> </w:t>
      </w:r>
      <w:bookmarkStart w:id="23" w:name="_Toc404084085"/>
      <w:r w:rsidR="00B92319">
        <w:rPr>
          <w:rFonts w:hint="eastAsia"/>
        </w:rPr>
        <w:t>术语解释</w:t>
      </w:r>
      <w:bookmarkEnd w:id="16"/>
      <w:bookmarkEnd w:id="17"/>
      <w:bookmarkEnd w:id="18"/>
      <w:bookmarkEnd w:id="19"/>
      <w:bookmarkEnd w:id="20"/>
      <w:bookmarkEnd w:id="22"/>
      <w:bookmarkEnd w:id="23"/>
    </w:p>
    <w:p w:rsidR="00B92319" w:rsidRDefault="00B92319" w:rsidP="00B92319">
      <w:r>
        <w:rPr>
          <w:rFonts w:hint="eastAsia"/>
          <w:i/>
          <w:color w:val="000000"/>
        </w:rPr>
        <w:t>提示：本小节应提供正确理解此文档所需的全部术语的定义、首字母缩写词和缩略语。</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6"/>
        <w:gridCol w:w="6559"/>
      </w:tblGrid>
      <w:tr w:rsidR="00B92319" w:rsidTr="00B92319">
        <w:trPr>
          <w:cantSplit/>
        </w:trPr>
        <w:tc>
          <w:tcPr>
            <w:tcW w:w="1358" w:type="pct"/>
            <w:tcBorders>
              <w:top w:val="single" w:sz="4" w:space="0" w:color="auto"/>
              <w:left w:val="single" w:sz="4" w:space="0" w:color="auto"/>
              <w:bottom w:val="single" w:sz="4" w:space="0" w:color="auto"/>
              <w:right w:val="single" w:sz="4" w:space="0" w:color="auto"/>
            </w:tcBorders>
            <w:shd w:val="clear" w:color="auto" w:fill="D9D9D9"/>
            <w:hideMark/>
          </w:tcPr>
          <w:p w:rsidR="00B92319" w:rsidRDefault="00B92319">
            <w:pPr>
              <w:tabs>
                <w:tab w:val="left" w:pos="3346"/>
              </w:tabs>
              <w:spacing w:line="360" w:lineRule="auto"/>
              <w:jc w:val="center"/>
              <w:rPr>
                <w:b/>
                <w:bCs/>
                <w:color w:val="000000"/>
                <w:sz w:val="18"/>
              </w:rPr>
            </w:pPr>
            <w:r>
              <w:rPr>
                <w:rFonts w:hint="eastAsia"/>
                <w:b/>
                <w:bCs/>
                <w:color w:val="000000"/>
                <w:sz w:val="18"/>
              </w:rPr>
              <w:t>缩写、术语</w:t>
            </w:r>
          </w:p>
        </w:tc>
        <w:tc>
          <w:tcPr>
            <w:tcW w:w="3642" w:type="pct"/>
            <w:tcBorders>
              <w:top w:val="single" w:sz="4" w:space="0" w:color="auto"/>
              <w:left w:val="single" w:sz="4" w:space="0" w:color="auto"/>
              <w:bottom w:val="single" w:sz="4" w:space="0" w:color="auto"/>
              <w:right w:val="single" w:sz="4" w:space="0" w:color="auto"/>
            </w:tcBorders>
            <w:shd w:val="clear" w:color="auto" w:fill="D9D9D9"/>
            <w:hideMark/>
          </w:tcPr>
          <w:p w:rsidR="00B92319" w:rsidRDefault="00B92319">
            <w:pPr>
              <w:tabs>
                <w:tab w:val="left" w:pos="3346"/>
              </w:tabs>
              <w:spacing w:line="360" w:lineRule="auto"/>
              <w:jc w:val="center"/>
              <w:rPr>
                <w:b/>
                <w:bCs/>
                <w:color w:val="000000"/>
                <w:sz w:val="18"/>
              </w:rPr>
            </w:pPr>
            <w:r>
              <w:rPr>
                <w:rFonts w:hint="eastAsia"/>
                <w:b/>
                <w:bCs/>
                <w:color w:val="000000"/>
                <w:sz w:val="18"/>
              </w:rPr>
              <w:t>解</w:t>
            </w:r>
            <w:r>
              <w:rPr>
                <w:b/>
                <w:bCs/>
                <w:color w:val="000000"/>
                <w:sz w:val="18"/>
              </w:rPr>
              <w:t xml:space="preserve"> </w:t>
            </w:r>
            <w:r>
              <w:rPr>
                <w:rFonts w:hint="eastAsia"/>
                <w:b/>
                <w:bCs/>
                <w:color w:val="000000"/>
                <w:sz w:val="18"/>
              </w:rPr>
              <w:t>释</w:t>
            </w:r>
          </w:p>
        </w:tc>
      </w:tr>
      <w:tr w:rsidR="00B92319" w:rsidTr="00B92319">
        <w:trPr>
          <w:cantSplit/>
        </w:trPr>
        <w:tc>
          <w:tcPr>
            <w:tcW w:w="1358" w:type="pct"/>
            <w:tcBorders>
              <w:top w:val="single" w:sz="4" w:space="0" w:color="auto"/>
              <w:left w:val="single" w:sz="4" w:space="0" w:color="auto"/>
              <w:bottom w:val="single" w:sz="4" w:space="0" w:color="auto"/>
              <w:right w:val="single" w:sz="4" w:space="0" w:color="auto"/>
            </w:tcBorders>
            <w:hideMark/>
          </w:tcPr>
          <w:p w:rsidR="00B92319" w:rsidRPr="008E7DC5" w:rsidRDefault="008E7DC5" w:rsidP="008E7DC5">
            <w:pPr>
              <w:spacing w:line="440" w:lineRule="exact"/>
              <w:ind w:firstLineChars="150" w:firstLine="360"/>
              <w:rPr>
                <w:color w:val="000000"/>
                <w:sz w:val="24"/>
                <w:szCs w:val="24"/>
              </w:rPr>
            </w:pPr>
            <w:r w:rsidRPr="008E7DC5">
              <w:rPr>
                <w:rFonts w:hint="eastAsia"/>
                <w:color w:val="000000"/>
                <w:sz w:val="24"/>
                <w:szCs w:val="24"/>
              </w:rPr>
              <w:t>MVC</w:t>
            </w:r>
          </w:p>
        </w:tc>
        <w:tc>
          <w:tcPr>
            <w:tcW w:w="3642" w:type="pct"/>
            <w:tcBorders>
              <w:top w:val="single" w:sz="4" w:space="0" w:color="auto"/>
              <w:left w:val="single" w:sz="4" w:space="0" w:color="auto"/>
              <w:bottom w:val="single" w:sz="4" w:space="0" w:color="auto"/>
              <w:right w:val="single" w:sz="4" w:space="0" w:color="auto"/>
            </w:tcBorders>
            <w:hideMark/>
          </w:tcPr>
          <w:p w:rsidR="00B92319" w:rsidRDefault="008E7DC5">
            <w:pPr>
              <w:widowControl/>
              <w:spacing w:line="300" w:lineRule="auto"/>
              <w:jc w:val="left"/>
              <w:textAlignment w:val="top"/>
              <w:rPr>
                <w:rFonts w:ascii="宋体" w:hAnsi="宋体" w:cs="宋体"/>
                <w:i/>
                <w:color w:val="000000"/>
                <w:kern w:val="0"/>
                <w:sz w:val="18"/>
                <w:szCs w:val="18"/>
              </w:rPr>
            </w:pPr>
            <w:r w:rsidRPr="008E7DC5">
              <w:rPr>
                <w:rFonts w:hint="eastAsia"/>
                <w:color w:val="000000"/>
                <w:sz w:val="24"/>
                <w:szCs w:val="24"/>
              </w:rPr>
              <w:t>是模型</w:t>
            </w:r>
            <w:r w:rsidRPr="008E7DC5">
              <w:rPr>
                <w:rFonts w:hint="eastAsia"/>
                <w:color w:val="000000"/>
                <w:sz w:val="24"/>
                <w:szCs w:val="24"/>
              </w:rPr>
              <w:t>(model)</w:t>
            </w:r>
            <w:r w:rsidRPr="008E7DC5">
              <w:rPr>
                <w:rFonts w:hint="eastAsia"/>
                <w:color w:val="000000"/>
                <w:sz w:val="24"/>
                <w:szCs w:val="24"/>
              </w:rPr>
              <w:t>－视图</w:t>
            </w:r>
            <w:r w:rsidRPr="008E7DC5">
              <w:rPr>
                <w:rFonts w:hint="eastAsia"/>
                <w:color w:val="000000"/>
                <w:sz w:val="24"/>
                <w:szCs w:val="24"/>
              </w:rPr>
              <w:t>(view)</w:t>
            </w:r>
            <w:r w:rsidRPr="008E7DC5">
              <w:rPr>
                <w:rFonts w:hint="eastAsia"/>
                <w:color w:val="000000"/>
                <w:sz w:val="24"/>
                <w:szCs w:val="24"/>
              </w:rPr>
              <w:t>－控制器</w:t>
            </w:r>
            <w:r w:rsidRPr="008E7DC5">
              <w:rPr>
                <w:rFonts w:hint="eastAsia"/>
                <w:color w:val="000000"/>
                <w:sz w:val="24"/>
                <w:szCs w:val="24"/>
              </w:rPr>
              <w:t>(controller)</w:t>
            </w:r>
            <w:r w:rsidRPr="008E7DC5">
              <w:rPr>
                <w:rFonts w:hint="eastAsia"/>
                <w:color w:val="000000"/>
                <w:sz w:val="24"/>
                <w:szCs w:val="24"/>
              </w:rPr>
              <w:t>的缩写，一种软件设计典范，用一种业务逻辑、数据、界面显示分离的方法组织代码</w:t>
            </w:r>
          </w:p>
        </w:tc>
      </w:tr>
      <w:tr w:rsidR="00B92319" w:rsidTr="00B92319">
        <w:trPr>
          <w:cantSplit/>
        </w:trPr>
        <w:tc>
          <w:tcPr>
            <w:tcW w:w="1358" w:type="pct"/>
            <w:tcBorders>
              <w:top w:val="single" w:sz="4" w:space="0" w:color="auto"/>
              <w:left w:val="single" w:sz="4" w:space="0" w:color="auto"/>
              <w:bottom w:val="single" w:sz="4" w:space="0" w:color="auto"/>
              <w:right w:val="single" w:sz="4" w:space="0" w:color="auto"/>
            </w:tcBorders>
          </w:tcPr>
          <w:p w:rsidR="00B92319" w:rsidRPr="008E7DC5" w:rsidRDefault="008E7DC5" w:rsidP="008E7DC5">
            <w:pPr>
              <w:spacing w:line="440" w:lineRule="exact"/>
              <w:ind w:firstLineChars="150" w:firstLine="360"/>
              <w:rPr>
                <w:color w:val="000000"/>
                <w:sz w:val="24"/>
                <w:szCs w:val="24"/>
              </w:rPr>
            </w:pPr>
            <w:r w:rsidRPr="008E7DC5">
              <w:rPr>
                <w:rFonts w:hint="eastAsia"/>
                <w:color w:val="000000"/>
                <w:sz w:val="24"/>
                <w:szCs w:val="24"/>
              </w:rPr>
              <w:t>SSH</w:t>
            </w:r>
          </w:p>
        </w:tc>
        <w:tc>
          <w:tcPr>
            <w:tcW w:w="3642" w:type="pct"/>
            <w:tcBorders>
              <w:top w:val="single" w:sz="4" w:space="0" w:color="auto"/>
              <w:left w:val="single" w:sz="4" w:space="0" w:color="auto"/>
              <w:bottom w:val="single" w:sz="4" w:space="0" w:color="auto"/>
              <w:right w:val="single" w:sz="4" w:space="0" w:color="auto"/>
            </w:tcBorders>
          </w:tcPr>
          <w:p w:rsidR="00B92319" w:rsidRPr="008E7DC5" w:rsidRDefault="008E7DC5" w:rsidP="008E7DC5">
            <w:pPr>
              <w:spacing w:line="440" w:lineRule="exact"/>
              <w:rPr>
                <w:color w:val="000000"/>
                <w:sz w:val="24"/>
                <w:szCs w:val="24"/>
              </w:rPr>
            </w:pPr>
            <w:r>
              <w:rPr>
                <w:rFonts w:hint="eastAsia"/>
                <w:color w:val="000000"/>
                <w:sz w:val="24"/>
                <w:szCs w:val="24"/>
              </w:rPr>
              <w:t>Struts+Spring+H</w:t>
            </w:r>
            <w:r w:rsidRPr="008E7DC5">
              <w:rPr>
                <w:rFonts w:hint="eastAsia"/>
                <w:color w:val="000000"/>
                <w:sz w:val="24"/>
                <w:szCs w:val="24"/>
              </w:rPr>
              <w:t>ibernate</w:t>
            </w:r>
            <w:r w:rsidRPr="008E7DC5">
              <w:rPr>
                <w:rFonts w:hint="eastAsia"/>
                <w:color w:val="000000"/>
                <w:sz w:val="24"/>
                <w:szCs w:val="24"/>
              </w:rPr>
              <w:t>的一个集成框架，是目前较流行的一种</w:t>
            </w:r>
            <w:r w:rsidRPr="008E7DC5">
              <w:rPr>
                <w:rFonts w:hint="eastAsia"/>
                <w:color w:val="000000"/>
                <w:sz w:val="24"/>
                <w:szCs w:val="24"/>
              </w:rPr>
              <w:t>Web</w:t>
            </w:r>
            <w:r w:rsidRPr="008E7DC5">
              <w:rPr>
                <w:rFonts w:hint="eastAsia"/>
                <w:color w:val="000000"/>
                <w:sz w:val="24"/>
                <w:szCs w:val="24"/>
              </w:rPr>
              <w:t>应用程序开源框架</w:t>
            </w:r>
          </w:p>
        </w:tc>
      </w:tr>
      <w:tr w:rsidR="00B92319" w:rsidTr="00B92319">
        <w:trPr>
          <w:cantSplit/>
        </w:trPr>
        <w:tc>
          <w:tcPr>
            <w:tcW w:w="1358" w:type="pct"/>
            <w:tcBorders>
              <w:top w:val="single" w:sz="4" w:space="0" w:color="auto"/>
              <w:left w:val="single" w:sz="4" w:space="0" w:color="auto"/>
              <w:bottom w:val="single" w:sz="4" w:space="0" w:color="auto"/>
              <w:right w:val="single" w:sz="4" w:space="0" w:color="auto"/>
            </w:tcBorders>
          </w:tcPr>
          <w:p w:rsidR="00B92319" w:rsidRDefault="00B92319">
            <w:pPr>
              <w:tabs>
                <w:tab w:val="left" w:pos="3346"/>
              </w:tabs>
              <w:spacing w:line="360" w:lineRule="auto"/>
              <w:rPr>
                <w:color w:val="000000"/>
                <w:sz w:val="18"/>
              </w:rPr>
            </w:pPr>
          </w:p>
        </w:tc>
        <w:tc>
          <w:tcPr>
            <w:tcW w:w="3642" w:type="pct"/>
            <w:tcBorders>
              <w:top w:val="single" w:sz="4" w:space="0" w:color="auto"/>
              <w:left w:val="single" w:sz="4" w:space="0" w:color="auto"/>
              <w:bottom w:val="single" w:sz="4" w:space="0" w:color="auto"/>
              <w:right w:val="single" w:sz="4" w:space="0" w:color="auto"/>
            </w:tcBorders>
          </w:tcPr>
          <w:p w:rsidR="00B92319" w:rsidRDefault="00B92319">
            <w:pPr>
              <w:tabs>
                <w:tab w:val="left" w:pos="3346"/>
              </w:tabs>
              <w:spacing w:line="360" w:lineRule="auto"/>
              <w:rPr>
                <w:color w:val="000000"/>
                <w:sz w:val="18"/>
                <w:szCs w:val="18"/>
              </w:rPr>
            </w:pPr>
          </w:p>
        </w:tc>
      </w:tr>
      <w:tr w:rsidR="00B92319" w:rsidTr="00B92319">
        <w:trPr>
          <w:cantSplit/>
        </w:trPr>
        <w:tc>
          <w:tcPr>
            <w:tcW w:w="1358" w:type="pct"/>
            <w:tcBorders>
              <w:top w:val="single" w:sz="4" w:space="0" w:color="auto"/>
              <w:left w:val="single" w:sz="4" w:space="0" w:color="auto"/>
              <w:bottom w:val="single" w:sz="4" w:space="0" w:color="auto"/>
              <w:right w:val="single" w:sz="4" w:space="0" w:color="auto"/>
            </w:tcBorders>
          </w:tcPr>
          <w:p w:rsidR="00B92319" w:rsidRDefault="00B92319">
            <w:pPr>
              <w:tabs>
                <w:tab w:val="left" w:pos="3346"/>
              </w:tabs>
              <w:spacing w:line="360" w:lineRule="auto"/>
              <w:rPr>
                <w:color w:val="000000"/>
                <w:sz w:val="18"/>
              </w:rPr>
            </w:pPr>
          </w:p>
        </w:tc>
        <w:tc>
          <w:tcPr>
            <w:tcW w:w="3642" w:type="pct"/>
            <w:tcBorders>
              <w:top w:val="single" w:sz="4" w:space="0" w:color="auto"/>
              <w:left w:val="single" w:sz="4" w:space="0" w:color="auto"/>
              <w:bottom w:val="single" w:sz="4" w:space="0" w:color="auto"/>
              <w:right w:val="single" w:sz="4" w:space="0" w:color="auto"/>
            </w:tcBorders>
          </w:tcPr>
          <w:p w:rsidR="00B92319" w:rsidRDefault="00B92319">
            <w:pPr>
              <w:tabs>
                <w:tab w:val="left" w:pos="3346"/>
              </w:tabs>
              <w:spacing w:line="360" w:lineRule="auto"/>
              <w:rPr>
                <w:color w:val="000000"/>
                <w:sz w:val="18"/>
              </w:rPr>
            </w:pPr>
          </w:p>
        </w:tc>
      </w:tr>
      <w:tr w:rsidR="00B92319" w:rsidTr="00B92319">
        <w:trPr>
          <w:cantSplit/>
        </w:trPr>
        <w:tc>
          <w:tcPr>
            <w:tcW w:w="1358" w:type="pct"/>
            <w:tcBorders>
              <w:top w:val="single" w:sz="4" w:space="0" w:color="auto"/>
              <w:left w:val="single" w:sz="4" w:space="0" w:color="auto"/>
              <w:bottom w:val="single" w:sz="4" w:space="0" w:color="auto"/>
              <w:right w:val="single" w:sz="4" w:space="0" w:color="auto"/>
            </w:tcBorders>
            <w:hideMark/>
          </w:tcPr>
          <w:p w:rsidR="00B92319" w:rsidRDefault="00B92319">
            <w:pPr>
              <w:tabs>
                <w:tab w:val="left" w:pos="3346"/>
              </w:tabs>
              <w:spacing w:line="360" w:lineRule="auto"/>
              <w:rPr>
                <w:color w:val="000000"/>
                <w:sz w:val="18"/>
              </w:rPr>
            </w:pPr>
          </w:p>
        </w:tc>
        <w:tc>
          <w:tcPr>
            <w:tcW w:w="3642" w:type="pct"/>
            <w:tcBorders>
              <w:top w:val="single" w:sz="4" w:space="0" w:color="auto"/>
              <w:left w:val="single" w:sz="4" w:space="0" w:color="auto"/>
              <w:bottom w:val="single" w:sz="4" w:space="0" w:color="auto"/>
              <w:right w:val="single" w:sz="4" w:space="0" w:color="auto"/>
            </w:tcBorders>
          </w:tcPr>
          <w:p w:rsidR="00B92319" w:rsidRDefault="00B92319">
            <w:pPr>
              <w:tabs>
                <w:tab w:val="left" w:pos="3346"/>
              </w:tabs>
              <w:spacing w:line="360" w:lineRule="auto"/>
              <w:rPr>
                <w:color w:val="000000"/>
                <w:sz w:val="18"/>
              </w:rPr>
            </w:pPr>
          </w:p>
        </w:tc>
      </w:tr>
    </w:tbl>
    <w:p w:rsidR="00B92319" w:rsidRDefault="00B92319" w:rsidP="002A6C1B">
      <w:pPr>
        <w:pStyle w:val="2"/>
        <w:numPr>
          <w:ilvl w:val="1"/>
          <w:numId w:val="7"/>
        </w:numPr>
        <w:ind w:left="426" w:firstLineChars="0" w:hanging="426"/>
      </w:pPr>
      <w:bookmarkStart w:id="24" w:name="_Toc404084086"/>
      <w:r>
        <w:rPr>
          <w:rFonts w:hint="eastAsia"/>
        </w:rPr>
        <w:t>执行标准与相关文档</w:t>
      </w:r>
      <w:bookmarkEnd w:id="24"/>
    </w:p>
    <w:p w:rsidR="00273209" w:rsidRDefault="00E077B0" w:rsidP="00E077B0">
      <w:r>
        <w:rPr>
          <w:rFonts w:hint="eastAsia"/>
        </w:rPr>
        <w:t>（</w:t>
      </w:r>
      <w:r>
        <w:rPr>
          <w:rFonts w:hint="eastAsia"/>
        </w:rPr>
        <w:t>1</w:t>
      </w:r>
      <w:r>
        <w:t>）</w:t>
      </w:r>
      <w:r>
        <w:rPr>
          <w:rFonts w:hint="eastAsia"/>
        </w:rPr>
        <w:t>《</w:t>
      </w:r>
      <w:r w:rsidRPr="00E077B0">
        <w:rPr>
          <w:rFonts w:hint="eastAsia"/>
        </w:rPr>
        <w:t>人员成长档案管理系统</w:t>
      </w:r>
      <w:r w:rsidRPr="00E077B0">
        <w:rPr>
          <w:rFonts w:hint="eastAsia"/>
        </w:rPr>
        <w:t>_</w:t>
      </w:r>
      <w:r w:rsidRPr="00E077B0">
        <w:rPr>
          <w:rFonts w:hint="eastAsia"/>
        </w:rPr>
        <w:t>需求规格说明书</w:t>
      </w:r>
      <w:r>
        <w:t>》</w:t>
      </w:r>
    </w:p>
    <w:p w:rsidR="00273209" w:rsidRPr="00273209" w:rsidRDefault="00273209" w:rsidP="00E077B0">
      <w:r>
        <w:rPr>
          <w:rFonts w:hint="eastAsia"/>
        </w:rPr>
        <w:t>（</w:t>
      </w:r>
      <w:r>
        <w:rPr>
          <w:rFonts w:hint="eastAsia"/>
        </w:rPr>
        <w:t>2</w:t>
      </w:r>
      <w:r>
        <w:t>）</w:t>
      </w:r>
      <w:r>
        <w:rPr>
          <w:rFonts w:hint="eastAsia"/>
        </w:rPr>
        <w:t>《</w:t>
      </w:r>
      <w:r w:rsidRPr="00273209">
        <w:rPr>
          <w:rFonts w:hint="eastAsia"/>
        </w:rPr>
        <w:t>毕业设计（工程文档）执行规范和要求</w:t>
      </w:r>
      <w:r w:rsidRPr="00273209">
        <w:rPr>
          <w:rFonts w:hint="eastAsia"/>
        </w:rPr>
        <w:t>V1.5</w:t>
      </w:r>
      <w:r>
        <w:t>》</w:t>
      </w:r>
    </w:p>
    <w:p w:rsidR="00B92319" w:rsidRDefault="00B92319" w:rsidP="00B92319">
      <w:pPr>
        <w:rPr>
          <w:i/>
          <w:color w:val="000000"/>
        </w:rPr>
      </w:pPr>
      <w:r>
        <w:rPr>
          <w:rFonts w:hint="eastAsia"/>
          <w:i/>
          <w:color w:val="000000"/>
        </w:rPr>
        <w:t>提示：编写些文档参考的标准与相关文档；</w:t>
      </w:r>
    </w:p>
    <w:p w:rsidR="000A1539" w:rsidRDefault="000A1539" w:rsidP="00305B08">
      <w:pPr>
        <w:pStyle w:val="1"/>
        <w:numPr>
          <w:ilvl w:val="0"/>
          <w:numId w:val="7"/>
        </w:numPr>
        <w:spacing w:beforeLines="50" w:before="156" w:beforeAutospacing="0" w:afterLines="50" w:after="156" w:afterAutospacing="0" w:line="440" w:lineRule="exact"/>
        <w:ind w:left="608" w:hangingChars="202" w:hanging="608"/>
        <w:rPr>
          <w:color w:val="000000"/>
        </w:rPr>
      </w:pPr>
      <w:bookmarkStart w:id="25" w:name="_Toc137456980"/>
      <w:bookmarkStart w:id="26" w:name="_Toc257377211"/>
      <w:bookmarkStart w:id="27" w:name="_Toc396916739"/>
      <w:bookmarkStart w:id="28" w:name="_Toc404084087"/>
      <w:r w:rsidRPr="00753400">
        <w:rPr>
          <w:rFonts w:hint="eastAsia"/>
          <w:color w:val="000000"/>
        </w:rPr>
        <w:t>项目概述</w:t>
      </w:r>
      <w:bookmarkEnd w:id="25"/>
      <w:bookmarkEnd w:id="26"/>
      <w:bookmarkEnd w:id="27"/>
      <w:bookmarkEnd w:id="28"/>
    </w:p>
    <w:p w:rsidR="00920A23" w:rsidRPr="00920A23" w:rsidRDefault="00920A23" w:rsidP="00920A23">
      <w:pPr>
        <w:pStyle w:val="a6"/>
        <w:spacing w:line="440" w:lineRule="exact"/>
        <w:ind w:left="425"/>
        <w:rPr>
          <w:rFonts w:ascii="宋体" w:hAnsi="宋体"/>
          <w:sz w:val="24"/>
          <w:szCs w:val="24"/>
        </w:rPr>
      </w:pPr>
      <w:r>
        <w:rPr>
          <w:rFonts w:hint="eastAsia"/>
        </w:rPr>
        <w:t>本</w:t>
      </w:r>
      <w:r>
        <w:rPr>
          <w:rFonts w:ascii="宋体" w:hAnsi="宋体" w:hint="eastAsia"/>
          <w:sz w:val="24"/>
          <w:szCs w:val="24"/>
        </w:rPr>
        <w:t>系统是移动公司用于管理营销中心员工成长档案的一个信息管理系统。</w:t>
      </w:r>
    </w:p>
    <w:p w:rsidR="000A1539" w:rsidRPr="00753400" w:rsidRDefault="000A1539" w:rsidP="000A1539">
      <w:pPr>
        <w:pStyle w:val="1"/>
        <w:numPr>
          <w:ilvl w:val="1"/>
          <w:numId w:val="7"/>
        </w:numPr>
        <w:ind w:left="709" w:hanging="709"/>
      </w:pPr>
      <w:bookmarkStart w:id="29" w:name="_Toc257377213"/>
      <w:bookmarkStart w:id="30" w:name="_Toc396916740"/>
      <w:bookmarkStart w:id="31" w:name="_Toc404084088"/>
      <w:r w:rsidRPr="00753400">
        <w:rPr>
          <w:rFonts w:hint="eastAsia"/>
        </w:rPr>
        <w:lastRenderedPageBreak/>
        <w:t>项目背景</w:t>
      </w:r>
      <w:bookmarkEnd w:id="29"/>
      <w:bookmarkEnd w:id="30"/>
      <w:bookmarkEnd w:id="31"/>
    </w:p>
    <w:p w:rsidR="007105B8" w:rsidRDefault="007105B8" w:rsidP="00176327">
      <w:pPr>
        <w:pStyle w:val="a6"/>
        <w:spacing w:line="440" w:lineRule="exact"/>
        <w:ind w:left="425" w:firstLine="480"/>
        <w:rPr>
          <w:rFonts w:ascii="宋体" w:hAnsi="宋体"/>
          <w:sz w:val="24"/>
          <w:szCs w:val="24"/>
        </w:rPr>
      </w:pPr>
      <w:bookmarkStart w:id="32" w:name="_Toc257377214"/>
      <w:bookmarkStart w:id="33" w:name="_Toc396916741"/>
      <w:bookmarkStart w:id="34" w:name="_Toc404084089"/>
      <w:r w:rsidRPr="007105B8">
        <w:rPr>
          <w:rFonts w:ascii="宋体" w:hAnsi="宋体" w:hint="eastAsia"/>
          <w:sz w:val="24"/>
          <w:szCs w:val="24"/>
        </w:rPr>
        <w:t>随着知识经济的到来，激烈的竞争将会使我国企业面临三方面的挑战：竞争的全球化挑战、满足利益相关者需要的挑战以及高绩效工作系统的挑战。企业越来越认识到人力资源是发展的第一资源，是企业获得并保持市场竞争优势的重要来源和途径，企业战略目标得以实现的重要保障。在人员成长管理与开发中，人员成长管理处于核心地位，建立科学的绩效管理体系已经成为企业培育核心竞争能力、获取持续竞争优势的必然选择。有效的人员管理是基于人本管理的思想，实现企业与员工发展的“双赢”。</w:t>
      </w:r>
    </w:p>
    <w:p w:rsidR="00176327" w:rsidRDefault="00176327" w:rsidP="00176327">
      <w:pPr>
        <w:pStyle w:val="a6"/>
        <w:spacing w:line="440" w:lineRule="exact"/>
        <w:ind w:left="425" w:firstLine="480"/>
        <w:rPr>
          <w:rFonts w:ascii="宋体" w:hAnsi="宋体"/>
          <w:sz w:val="24"/>
          <w:szCs w:val="24"/>
        </w:rPr>
      </w:pPr>
      <w:r w:rsidRPr="00176327">
        <w:rPr>
          <w:rFonts w:ascii="宋体" w:hAnsi="宋体" w:hint="eastAsia"/>
          <w:sz w:val="24"/>
          <w:szCs w:val="24"/>
        </w:rPr>
        <w:t>随着计算机科学的发展与普及，人们越来越多的把现实中繁重、复杂的任务工作交给程序处理。人员成长信息的管理是企业管理的一个很重要的部分，而且员工成长信息量大，单纯的通过Excel等工具进行人工维护管理的话，不仅效率低，而且会影响到数据的准确性以及管理的质量。</w:t>
      </w:r>
    </w:p>
    <w:p w:rsidR="00920A23" w:rsidRPr="00920A23" w:rsidRDefault="00920A23" w:rsidP="00176327">
      <w:pPr>
        <w:pStyle w:val="a6"/>
        <w:spacing w:line="440" w:lineRule="exact"/>
        <w:ind w:left="420" w:firstLine="480"/>
        <w:rPr>
          <w:rFonts w:ascii="宋体" w:hAnsi="宋体"/>
          <w:sz w:val="24"/>
          <w:szCs w:val="24"/>
        </w:rPr>
      </w:pPr>
      <w:r w:rsidRPr="00920A23">
        <w:rPr>
          <w:rFonts w:ascii="宋体" w:hAnsi="宋体" w:hint="eastAsia"/>
          <w:sz w:val="24"/>
          <w:szCs w:val="24"/>
        </w:rPr>
        <w:t>目前，移动公司主要利用Office Excel等办公软件，进行人工式地录入、筛选、统计、核对员工的成长档案信息，从而大大降低了工作效率，增加了劳动成本。因此，对此现状，南京市移动公司希望借助于本系统替代人工作业方式，以达到减轻工作负担，提升工作效率的目的。</w:t>
      </w:r>
    </w:p>
    <w:p w:rsidR="000A1539" w:rsidRDefault="000A1539" w:rsidP="000A1539">
      <w:pPr>
        <w:pStyle w:val="1"/>
        <w:numPr>
          <w:ilvl w:val="1"/>
          <w:numId w:val="7"/>
        </w:numPr>
        <w:ind w:left="709" w:hanging="709"/>
      </w:pPr>
      <w:r w:rsidRPr="00753400">
        <w:rPr>
          <w:rFonts w:hint="eastAsia"/>
        </w:rPr>
        <w:t>项目目标</w:t>
      </w:r>
      <w:bookmarkEnd w:id="32"/>
      <w:bookmarkEnd w:id="33"/>
      <w:bookmarkEnd w:id="34"/>
    </w:p>
    <w:p w:rsidR="00E077B0" w:rsidRPr="00176327" w:rsidRDefault="00E077B0" w:rsidP="00176327">
      <w:pPr>
        <w:pStyle w:val="a6"/>
        <w:spacing w:line="440" w:lineRule="exact"/>
        <w:ind w:left="425" w:firstLine="480"/>
        <w:rPr>
          <w:rFonts w:ascii="宋体" w:hAnsi="宋体"/>
          <w:sz w:val="24"/>
          <w:szCs w:val="24"/>
        </w:rPr>
      </w:pPr>
      <w:r w:rsidRPr="00176327">
        <w:rPr>
          <w:rFonts w:ascii="宋体" w:hAnsi="宋体" w:hint="eastAsia"/>
          <w:sz w:val="24"/>
          <w:szCs w:val="24"/>
        </w:rPr>
        <w:t>本项目</w:t>
      </w:r>
      <w:r w:rsidRPr="00176327">
        <w:rPr>
          <w:rFonts w:ascii="宋体" w:hAnsi="宋体"/>
          <w:sz w:val="24"/>
          <w:szCs w:val="24"/>
        </w:rPr>
        <w:t>旨在</w:t>
      </w:r>
      <w:r w:rsidRPr="00176327">
        <w:rPr>
          <w:rFonts w:ascii="宋体" w:hAnsi="宋体" w:hint="eastAsia"/>
          <w:sz w:val="24"/>
          <w:szCs w:val="24"/>
        </w:rPr>
        <w:t>开发一个界面友好，易于操作的员工成长信息管理系统，</w:t>
      </w:r>
      <w:r w:rsidRPr="00176327">
        <w:rPr>
          <w:rFonts w:ascii="宋体" w:hAnsi="宋体"/>
          <w:sz w:val="24"/>
          <w:szCs w:val="24"/>
        </w:rPr>
        <w:t>该系统能</w:t>
      </w:r>
      <w:r w:rsidRPr="00176327">
        <w:rPr>
          <w:rFonts w:ascii="宋体" w:hAnsi="宋体" w:hint="eastAsia"/>
          <w:sz w:val="24"/>
          <w:szCs w:val="24"/>
        </w:rPr>
        <w:t>进行自动化处理员工成长</w:t>
      </w:r>
      <w:r w:rsidRPr="00176327">
        <w:rPr>
          <w:rFonts w:ascii="宋体" w:hAnsi="宋体"/>
          <w:sz w:val="24"/>
          <w:szCs w:val="24"/>
        </w:rPr>
        <w:t>信息</w:t>
      </w:r>
      <w:r w:rsidRPr="00176327">
        <w:rPr>
          <w:rFonts w:ascii="宋体" w:hAnsi="宋体" w:hint="eastAsia"/>
          <w:sz w:val="24"/>
          <w:szCs w:val="24"/>
        </w:rPr>
        <w:t>。本系统能高效地实现员工信息管理系统的各项功能, 包括权限管理、人员综合信息管理、员工培训/考试管理、标准化和暗访管理、积分管理、创新管理、奖惩信息管理、绩效管理八大功能模块，通过这些功能模块，可以实现对人员的基本信息、考核成绩、进阶成绩、积分、创新信息、奖惩、绩效等信息的管理，包括录入、修改、删除、查询、批量导出等功能。</w:t>
      </w:r>
    </w:p>
    <w:p w:rsidR="00B92319" w:rsidRDefault="00B92319" w:rsidP="00015993">
      <w:pPr>
        <w:pStyle w:val="1"/>
        <w:numPr>
          <w:ilvl w:val="0"/>
          <w:numId w:val="7"/>
        </w:numPr>
        <w:rPr>
          <w:highlight w:val="lightGray"/>
        </w:rPr>
      </w:pPr>
      <w:bookmarkStart w:id="35" w:name="_Toc404084090"/>
      <w:r w:rsidRPr="00015993">
        <w:rPr>
          <w:rFonts w:hint="eastAsia"/>
          <w:highlight w:val="lightGray"/>
        </w:rPr>
        <w:t>架构设计思想</w:t>
      </w:r>
      <w:bookmarkEnd w:id="35"/>
    </w:p>
    <w:p w:rsidR="00B92319" w:rsidRPr="00093185" w:rsidRDefault="00093185" w:rsidP="00093185">
      <w:pPr>
        <w:pStyle w:val="a6"/>
        <w:spacing w:line="440" w:lineRule="exact"/>
        <w:ind w:left="425" w:firstLine="480"/>
        <w:rPr>
          <w:rFonts w:ascii="宋体" w:hAnsi="宋体"/>
          <w:sz w:val="24"/>
          <w:szCs w:val="24"/>
        </w:rPr>
      </w:pPr>
      <w:r w:rsidRPr="00093185">
        <w:rPr>
          <w:rFonts w:ascii="宋体" w:hAnsi="宋体" w:hint="eastAsia"/>
          <w:sz w:val="24"/>
          <w:szCs w:val="24"/>
        </w:rPr>
        <w:t>本</w:t>
      </w:r>
      <w:r w:rsidRPr="00093185">
        <w:rPr>
          <w:rFonts w:ascii="宋体" w:hAnsi="宋体"/>
          <w:sz w:val="24"/>
          <w:szCs w:val="24"/>
        </w:rPr>
        <w:t>小节主要</w:t>
      </w:r>
      <w:r w:rsidRPr="00093185">
        <w:rPr>
          <w:rFonts w:ascii="宋体" w:hAnsi="宋体" w:hint="eastAsia"/>
          <w:sz w:val="24"/>
          <w:szCs w:val="24"/>
        </w:rPr>
        <w:t>说明</w:t>
      </w:r>
      <w:r w:rsidRPr="00093185">
        <w:rPr>
          <w:rFonts w:ascii="宋体" w:hAnsi="宋体"/>
          <w:sz w:val="24"/>
          <w:szCs w:val="24"/>
        </w:rPr>
        <w:t>系统的架构原则</w:t>
      </w:r>
      <w:r w:rsidRPr="00093185">
        <w:rPr>
          <w:rFonts w:ascii="宋体" w:hAnsi="宋体" w:hint="eastAsia"/>
          <w:sz w:val="24"/>
          <w:szCs w:val="24"/>
        </w:rPr>
        <w:t>和</w:t>
      </w:r>
      <w:r w:rsidRPr="00093185">
        <w:rPr>
          <w:rFonts w:ascii="宋体" w:hAnsi="宋体"/>
          <w:sz w:val="24"/>
          <w:szCs w:val="24"/>
        </w:rPr>
        <w:t>实施</w:t>
      </w:r>
      <w:r w:rsidRPr="00093185">
        <w:rPr>
          <w:rFonts w:ascii="宋体" w:hAnsi="宋体" w:hint="eastAsia"/>
          <w:sz w:val="24"/>
          <w:szCs w:val="24"/>
        </w:rPr>
        <w:t>策略以及架构</w:t>
      </w:r>
      <w:r w:rsidRPr="00093185">
        <w:rPr>
          <w:rFonts w:ascii="宋体" w:hAnsi="宋体"/>
          <w:sz w:val="24"/>
          <w:szCs w:val="24"/>
        </w:rPr>
        <w:t>模式，通过这三方面</w:t>
      </w:r>
      <w:r w:rsidRPr="00093185">
        <w:rPr>
          <w:rFonts w:ascii="宋体" w:hAnsi="宋体" w:hint="eastAsia"/>
          <w:sz w:val="24"/>
          <w:szCs w:val="24"/>
        </w:rPr>
        <w:t>来</w:t>
      </w:r>
      <w:r>
        <w:rPr>
          <w:rFonts w:ascii="宋体" w:hAnsi="宋体"/>
          <w:sz w:val="24"/>
          <w:szCs w:val="24"/>
        </w:rPr>
        <w:t>阐述本系统的架构设计思</w:t>
      </w:r>
      <w:r>
        <w:rPr>
          <w:rFonts w:ascii="宋体" w:hAnsi="宋体" w:hint="eastAsia"/>
          <w:sz w:val="24"/>
          <w:szCs w:val="24"/>
        </w:rPr>
        <w:t>想</w:t>
      </w:r>
      <w:r>
        <w:rPr>
          <w:rFonts w:ascii="宋体" w:hAnsi="宋体"/>
          <w:sz w:val="24"/>
          <w:szCs w:val="24"/>
        </w:rPr>
        <w:t>。</w:t>
      </w:r>
    </w:p>
    <w:p w:rsidR="00B92319" w:rsidRDefault="002A6C1B" w:rsidP="002A6C1B">
      <w:pPr>
        <w:pStyle w:val="2"/>
        <w:numPr>
          <w:ilvl w:val="1"/>
          <w:numId w:val="7"/>
        </w:numPr>
        <w:ind w:firstLineChars="0"/>
      </w:pPr>
      <w:r>
        <w:rPr>
          <w:rFonts w:hint="eastAsia"/>
        </w:rPr>
        <w:lastRenderedPageBreak/>
        <w:t xml:space="preserve"> </w:t>
      </w:r>
      <w:bookmarkStart w:id="36" w:name="_Toc404084091"/>
      <w:r w:rsidR="00B92319">
        <w:rPr>
          <w:rFonts w:hint="eastAsia"/>
        </w:rPr>
        <w:t>架构原则</w:t>
      </w:r>
      <w:bookmarkEnd w:id="36"/>
    </w:p>
    <w:p w:rsidR="00BF36B5" w:rsidRPr="00176327" w:rsidRDefault="00BF36B5" w:rsidP="00176327">
      <w:r w:rsidRPr="00176327">
        <w:rPr>
          <w:rFonts w:hint="eastAsia"/>
        </w:rPr>
        <w:t>（</w:t>
      </w:r>
      <w:r w:rsidRPr="00176327">
        <w:rPr>
          <w:rFonts w:hint="eastAsia"/>
        </w:rPr>
        <w:t>1</w:t>
      </w:r>
      <w:r w:rsidRPr="00176327">
        <w:rPr>
          <w:rFonts w:hint="eastAsia"/>
        </w:rPr>
        <w:t>）</w:t>
      </w:r>
      <w:r w:rsidRPr="00176327">
        <w:rPr>
          <w:rFonts w:hint="eastAsia"/>
        </w:rPr>
        <w:tab/>
      </w:r>
      <w:r w:rsidRPr="00176327">
        <w:rPr>
          <w:rFonts w:hint="eastAsia"/>
        </w:rPr>
        <w:t>基于面对对象的程序设计思想，采用</w:t>
      </w:r>
      <w:r w:rsidRPr="00176327">
        <w:rPr>
          <w:rFonts w:hint="eastAsia"/>
        </w:rPr>
        <w:t>B/S</w:t>
      </w:r>
      <w:r w:rsidRPr="00176327">
        <w:rPr>
          <w:rFonts w:hint="eastAsia"/>
        </w:rPr>
        <w:t>三层架构思想设计</w:t>
      </w:r>
    </w:p>
    <w:p w:rsidR="00BF36B5" w:rsidRPr="00176327" w:rsidRDefault="00BF36B5" w:rsidP="00176327">
      <w:pPr>
        <w:spacing w:line="440" w:lineRule="exact"/>
        <w:rPr>
          <w:rFonts w:ascii="宋体" w:hAnsi="宋体"/>
          <w:sz w:val="24"/>
          <w:szCs w:val="24"/>
        </w:rPr>
      </w:pPr>
      <w:r w:rsidRPr="00176327">
        <w:rPr>
          <w:rFonts w:ascii="宋体" w:hAnsi="宋体" w:hint="eastAsia"/>
          <w:sz w:val="24"/>
          <w:szCs w:val="24"/>
        </w:rPr>
        <w:t>（2）</w:t>
      </w:r>
      <w:r w:rsidRPr="00176327">
        <w:rPr>
          <w:rFonts w:ascii="宋体" w:hAnsi="宋体" w:hint="eastAsia"/>
          <w:sz w:val="24"/>
          <w:szCs w:val="24"/>
        </w:rPr>
        <w:tab/>
        <w:t>系统分成几个相对独立的模块，但这些模块都进行集中式管理</w:t>
      </w:r>
    </w:p>
    <w:p w:rsidR="00BF36B5" w:rsidRPr="00176327" w:rsidRDefault="00BF36B5" w:rsidP="00176327">
      <w:pPr>
        <w:spacing w:line="440" w:lineRule="exact"/>
        <w:rPr>
          <w:rFonts w:ascii="宋体" w:hAnsi="宋体"/>
          <w:sz w:val="24"/>
          <w:szCs w:val="24"/>
        </w:rPr>
      </w:pPr>
      <w:r w:rsidRPr="00176327">
        <w:rPr>
          <w:rFonts w:ascii="宋体" w:hAnsi="宋体" w:hint="eastAsia"/>
          <w:sz w:val="24"/>
          <w:szCs w:val="24"/>
        </w:rPr>
        <w:t>（3）</w:t>
      </w:r>
      <w:r w:rsidRPr="00176327">
        <w:rPr>
          <w:rFonts w:ascii="宋体" w:hAnsi="宋体" w:hint="eastAsia"/>
          <w:sz w:val="24"/>
          <w:szCs w:val="24"/>
        </w:rPr>
        <w:tab/>
        <w:t>分层的模块化程序设计思想，整个系统采用模块化结构设计。作为应用程序有较强的可操作性和扩展性。</w:t>
      </w:r>
    </w:p>
    <w:p w:rsidR="00BF36B5" w:rsidRPr="00176327" w:rsidRDefault="00BF36B5" w:rsidP="00176327">
      <w:pPr>
        <w:spacing w:line="440" w:lineRule="exact"/>
        <w:rPr>
          <w:rFonts w:ascii="宋体" w:hAnsi="宋体"/>
          <w:sz w:val="24"/>
          <w:szCs w:val="24"/>
        </w:rPr>
      </w:pPr>
      <w:r w:rsidRPr="00176327">
        <w:rPr>
          <w:rFonts w:ascii="宋体" w:hAnsi="宋体" w:hint="eastAsia"/>
          <w:sz w:val="24"/>
          <w:szCs w:val="24"/>
        </w:rPr>
        <w:t>（4）</w:t>
      </w:r>
      <w:r w:rsidRPr="00176327">
        <w:rPr>
          <w:rFonts w:ascii="宋体" w:hAnsi="宋体" w:hint="eastAsia"/>
          <w:sz w:val="24"/>
          <w:szCs w:val="24"/>
        </w:rPr>
        <w:tab/>
        <w:t>在应用系统设计中，相对独立的模块间以数据流相互连接，通过spring解耦使各模块间的耦合性较低，方便系统运行，提高系统安全性。</w:t>
      </w:r>
    </w:p>
    <w:p w:rsidR="00B92319" w:rsidRDefault="00B92319" w:rsidP="002A6C1B">
      <w:pPr>
        <w:pStyle w:val="2"/>
        <w:numPr>
          <w:ilvl w:val="1"/>
          <w:numId w:val="7"/>
        </w:numPr>
        <w:ind w:left="426" w:firstLineChars="0" w:hanging="426"/>
      </w:pPr>
      <w:bookmarkStart w:id="37" w:name="_Toc404084092"/>
      <w:r>
        <w:rPr>
          <w:rFonts w:hint="eastAsia"/>
        </w:rPr>
        <w:t>实现策略</w:t>
      </w:r>
      <w:bookmarkEnd w:id="37"/>
    </w:p>
    <w:p w:rsidR="001618C6" w:rsidRPr="001618C6" w:rsidRDefault="001618C6" w:rsidP="001618C6">
      <w:pPr>
        <w:pStyle w:val="a6"/>
        <w:numPr>
          <w:ilvl w:val="0"/>
          <w:numId w:val="34"/>
        </w:numPr>
        <w:spacing w:line="440" w:lineRule="exact"/>
        <w:ind w:left="823" w:hangingChars="343" w:hanging="823"/>
        <w:rPr>
          <w:rFonts w:asciiTheme="minorEastAsia" w:eastAsiaTheme="minorEastAsia" w:hAnsiTheme="minorEastAsia"/>
          <w:sz w:val="24"/>
          <w:szCs w:val="24"/>
        </w:rPr>
      </w:pPr>
      <w:r w:rsidRPr="001618C6">
        <w:rPr>
          <w:rFonts w:asciiTheme="minorEastAsia" w:eastAsiaTheme="minorEastAsia" w:hAnsiTheme="minorEastAsia" w:hint="eastAsia"/>
          <w:sz w:val="24"/>
          <w:szCs w:val="24"/>
        </w:rPr>
        <w:t>使用Struts2+Spring+</w:t>
      </w:r>
      <w:r w:rsidRPr="001618C6">
        <w:rPr>
          <w:rFonts w:asciiTheme="minorEastAsia" w:eastAsiaTheme="minorEastAsia" w:hAnsiTheme="minorEastAsia"/>
          <w:sz w:val="24"/>
          <w:szCs w:val="24"/>
        </w:rPr>
        <w:t>Hibnerate集成开发</w:t>
      </w:r>
      <w:r w:rsidR="00CC7A79">
        <w:rPr>
          <w:rFonts w:asciiTheme="minorEastAsia" w:eastAsiaTheme="minorEastAsia" w:hAnsiTheme="minorEastAsia" w:hint="eastAsia"/>
          <w:sz w:val="24"/>
          <w:szCs w:val="24"/>
        </w:rPr>
        <w:t>。</w:t>
      </w:r>
    </w:p>
    <w:p w:rsidR="001618C6" w:rsidRPr="001618C6" w:rsidRDefault="001618C6" w:rsidP="001618C6">
      <w:pPr>
        <w:pStyle w:val="a6"/>
        <w:numPr>
          <w:ilvl w:val="0"/>
          <w:numId w:val="34"/>
        </w:numPr>
        <w:spacing w:line="440" w:lineRule="exact"/>
        <w:ind w:left="823" w:hangingChars="343" w:hanging="823"/>
        <w:rPr>
          <w:rFonts w:asciiTheme="minorEastAsia" w:eastAsiaTheme="minorEastAsia" w:hAnsiTheme="minorEastAsia"/>
          <w:sz w:val="24"/>
          <w:szCs w:val="24"/>
        </w:rPr>
      </w:pPr>
      <w:r w:rsidRPr="001618C6">
        <w:rPr>
          <w:rFonts w:asciiTheme="minorEastAsia" w:eastAsiaTheme="minorEastAsia" w:hAnsiTheme="minorEastAsia" w:hint="eastAsia"/>
          <w:sz w:val="24"/>
          <w:szCs w:val="24"/>
        </w:rPr>
        <w:t>使用git</w:t>
      </w:r>
      <w:r w:rsidRPr="001618C6">
        <w:rPr>
          <w:rFonts w:asciiTheme="minorEastAsia" w:eastAsiaTheme="minorEastAsia" w:hAnsiTheme="minorEastAsia"/>
          <w:sz w:val="24"/>
          <w:szCs w:val="24"/>
        </w:rPr>
        <w:t>版本</w:t>
      </w:r>
      <w:r w:rsidRPr="001618C6">
        <w:rPr>
          <w:rFonts w:asciiTheme="minorEastAsia" w:eastAsiaTheme="minorEastAsia" w:hAnsiTheme="minorEastAsia" w:hint="eastAsia"/>
          <w:sz w:val="24"/>
          <w:szCs w:val="24"/>
        </w:rPr>
        <w:t>控制</w:t>
      </w:r>
      <w:r w:rsidRPr="001618C6">
        <w:rPr>
          <w:rFonts w:asciiTheme="minorEastAsia" w:eastAsiaTheme="minorEastAsia" w:hAnsiTheme="minorEastAsia"/>
          <w:sz w:val="24"/>
          <w:szCs w:val="24"/>
        </w:rPr>
        <w:t>和团队协</w:t>
      </w:r>
      <w:r w:rsidRPr="001618C6">
        <w:rPr>
          <w:rFonts w:asciiTheme="minorEastAsia" w:eastAsiaTheme="minorEastAsia" w:hAnsiTheme="minorEastAsia" w:hint="eastAsia"/>
          <w:sz w:val="24"/>
          <w:szCs w:val="24"/>
        </w:rPr>
        <w:t>同</w:t>
      </w:r>
      <w:r w:rsidRPr="001618C6">
        <w:rPr>
          <w:rFonts w:asciiTheme="minorEastAsia" w:eastAsiaTheme="minorEastAsia" w:hAnsiTheme="minorEastAsia"/>
          <w:sz w:val="24"/>
          <w:szCs w:val="24"/>
        </w:rPr>
        <w:t>开发</w:t>
      </w:r>
      <w:r w:rsidR="00CC7A79">
        <w:rPr>
          <w:rFonts w:asciiTheme="minorEastAsia" w:eastAsiaTheme="minorEastAsia" w:hAnsiTheme="minorEastAsia" w:hint="eastAsia"/>
          <w:sz w:val="24"/>
          <w:szCs w:val="24"/>
        </w:rPr>
        <w:t>。</w:t>
      </w:r>
    </w:p>
    <w:p w:rsidR="001618C6" w:rsidRPr="001618C6" w:rsidRDefault="001618C6" w:rsidP="001618C6">
      <w:pPr>
        <w:pStyle w:val="a6"/>
        <w:numPr>
          <w:ilvl w:val="0"/>
          <w:numId w:val="34"/>
        </w:numPr>
        <w:spacing w:line="440" w:lineRule="exact"/>
        <w:ind w:left="823" w:hangingChars="343" w:hanging="823"/>
        <w:rPr>
          <w:rFonts w:asciiTheme="minorEastAsia" w:eastAsiaTheme="minorEastAsia" w:hAnsiTheme="minorEastAsia"/>
          <w:sz w:val="24"/>
          <w:szCs w:val="24"/>
        </w:rPr>
      </w:pPr>
      <w:r w:rsidRPr="001618C6">
        <w:rPr>
          <w:rFonts w:asciiTheme="minorEastAsia" w:eastAsiaTheme="minorEastAsia" w:hAnsiTheme="minorEastAsia" w:hint="eastAsia"/>
          <w:sz w:val="24"/>
          <w:szCs w:val="24"/>
        </w:rPr>
        <w:t>分模块开发</w:t>
      </w:r>
      <w:r w:rsidRPr="001618C6">
        <w:rPr>
          <w:rFonts w:asciiTheme="minorEastAsia" w:eastAsiaTheme="minorEastAsia" w:hAnsiTheme="minorEastAsia"/>
          <w:sz w:val="24"/>
          <w:szCs w:val="24"/>
        </w:rPr>
        <w:t>原则，组员负责各自模块开发实现，减少协同开发的冲突</w:t>
      </w:r>
      <w:r w:rsidR="00CC7A79">
        <w:rPr>
          <w:rFonts w:asciiTheme="minorEastAsia" w:eastAsiaTheme="minorEastAsia" w:hAnsiTheme="minorEastAsia" w:hint="eastAsia"/>
          <w:sz w:val="24"/>
          <w:szCs w:val="24"/>
        </w:rPr>
        <w:t>。</w:t>
      </w:r>
    </w:p>
    <w:p w:rsidR="00B92319" w:rsidRDefault="00B92319" w:rsidP="002A6C1B">
      <w:pPr>
        <w:pStyle w:val="2"/>
        <w:numPr>
          <w:ilvl w:val="1"/>
          <w:numId w:val="7"/>
        </w:numPr>
        <w:ind w:left="426" w:firstLineChars="0" w:hanging="426"/>
      </w:pPr>
      <w:bookmarkStart w:id="38" w:name="_Toc404084093"/>
      <w:r>
        <w:rPr>
          <w:rFonts w:hint="eastAsia"/>
        </w:rPr>
        <w:t>架构模式</w:t>
      </w:r>
      <w:bookmarkEnd w:id="38"/>
    </w:p>
    <w:p w:rsidR="003C18EB" w:rsidRDefault="00E077B0" w:rsidP="00176327">
      <w:pPr>
        <w:pStyle w:val="a6"/>
        <w:spacing w:line="440" w:lineRule="exact"/>
        <w:ind w:left="425" w:firstLine="480"/>
        <w:rPr>
          <w:rFonts w:ascii="宋体" w:hAnsi="宋体"/>
          <w:sz w:val="24"/>
          <w:szCs w:val="24"/>
        </w:rPr>
      </w:pPr>
      <w:r w:rsidRPr="00176327">
        <w:rPr>
          <w:rFonts w:ascii="宋体" w:hAnsi="宋体" w:hint="eastAsia"/>
          <w:sz w:val="24"/>
          <w:szCs w:val="24"/>
        </w:rPr>
        <w:t>本系统采用B/S服务架构，系统采用MVC（Model，Controller，View）的架构模式。</w:t>
      </w:r>
    </w:p>
    <w:p w:rsidR="003C18EB" w:rsidRDefault="003C18EB" w:rsidP="00176327">
      <w:pPr>
        <w:pStyle w:val="a6"/>
        <w:spacing w:line="440" w:lineRule="exact"/>
        <w:ind w:left="425" w:firstLine="480"/>
        <w:rPr>
          <w:rFonts w:ascii="宋体" w:hAnsi="宋体"/>
          <w:sz w:val="24"/>
          <w:szCs w:val="24"/>
        </w:rPr>
      </w:pPr>
      <w:r>
        <w:rPr>
          <w:rFonts w:ascii="宋体" w:hAnsi="宋体" w:hint="eastAsia"/>
          <w:sz w:val="24"/>
          <w:szCs w:val="24"/>
        </w:rPr>
        <w:t>（1)</w:t>
      </w:r>
      <w:r w:rsidR="00577EDC" w:rsidRPr="00577EDC">
        <w:rPr>
          <w:rFonts w:ascii="宋体" w:hAnsi="宋体" w:hint="eastAsia"/>
          <w:sz w:val="24"/>
          <w:szCs w:val="24"/>
        </w:rPr>
        <w:t>视图（View）</w:t>
      </w:r>
      <w:r>
        <w:rPr>
          <w:rFonts w:ascii="宋体" w:hAnsi="宋体" w:hint="eastAsia"/>
          <w:sz w:val="24"/>
          <w:szCs w:val="24"/>
        </w:rPr>
        <w:t>：</w:t>
      </w:r>
      <w:r w:rsidR="00577EDC" w:rsidRPr="00577EDC">
        <w:rPr>
          <w:rFonts w:ascii="宋体" w:hAnsi="宋体" w:hint="eastAsia"/>
          <w:sz w:val="24"/>
          <w:szCs w:val="24"/>
        </w:rPr>
        <w:t>视图层能够实现数据有目的的显示（理论上，这不是必需的）。在视图中一般没有程序上的逻辑。为了实现视图上的刷新功能，视图需要访问它监视的数据模型（Model</w:t>
      </w:r>
      <w:r>
        <w:rPr>
          <w:rFonts w:ascii="宋体" w:hAnsi="宋体" w:hint="eastAsia"/>
          <w:sz w:val="24"/>
          <w:szCs w:val="24"/>
        </w:rPr>
        <w:t>），因此应该事先在被它监视的数据那里注册</w:t>
      </w:r>
    </w:p>
    <w:p w:rsidR="003C18EB" w:rsidRDefault="003C18EB" w:rsidP="00176327">
      <w:pPr>
        <w:pStyle w:val="a6"/>
        <w:spacing w:line="440" w:lineRule="exact"/>
        <w:ind w:left="425" w:firstLine="480"/>
        <w:rPr>
          <w:rFonts w:ascii="宋体" w:hAnsi="宋体"/>
          <w:sz w:val="24"/>
          <w:szCs w:val="24"/>
        </w:rPr>
      </w:pPr>
      <w:r>
        <w:rPr>
          <w:rFonts w:ascii="宋体" w:hAnsi="宋体" w:hint="eastAsia"/>
          <w:sz w:val="24"/>
          <w:szCs w:val="24"/>
        </w:rPr>
        <w:t>（2)</w:t>
      </w:r>
      <w:r w:rsidR="00577EDC" w:rsidRPr="00577EDC">
        <w:rPr>
          <w:rFonts w:ascii="宋体" w:hAnsi="宋体" w:hint="eastAsia"/>
          <w:sz w:val="24"/>
          <w:szCs w:val="24"/>
        </w:rPr>
        <w:t>控制器（Controller）</w:t>
      </w:r>
      <w:r>
        <w:rPr>
          <w:rFonts w:ascii="宋体" w:hAnsi="宋体" w:hint="eastAsia"/>
          <w:sz w:val="24"/>
          <w:szCs w:val="24"/>
        </w:rPr>
        <w:t>：</w:t>
      </w:r>
      <w:r w:rsidR="00577EDC" w:rsidRPr="00577EDC">
        <w:rPr>
          <w:rFonts w:ascii="宋体" w:hAnsi="宋体" w:hint="eastAsia"/>
          <w:sz w:val="24"/>
          <w:szCs w:val="24"/>
        </w:rPr>
        <w:t>控制器起到不同层面间的组织作用，用于控制应用程序的流程。它处理事件并</w:t>
      </w:r>
      <w:proofErr w:type="gramStart"/>
      <w:r w:rsidR="00577EDC" w:rsidRPr="00577EDC">
        <w:rPr>
          <w:rFonts w:ascii="宋体" w:hAnsi="宋体" w:hint="eastAsia"/>
          <w:sz w:val="24"/>
          <w:szCs w:val="24"/>
        </w:rPr>
        <w:t>作出</w:t>
      </w:r>
      <w:proofErr w:type="gramEnd"/>
      <w:r w:rsidR="00577EDC" w:rsidRPr="00577EDC">
        <w:rPr>
          <w:rFonts w:ascii="宋体" w:hAnsi="宋体" w:hint="eastAsia"/>
          <w:sz w:val="24"/>
          <w:szCs w:val="24"/>
        </w:rPr>
        <w:t>响应。“事件”包括用户的行为和数据模型上的改变。</w:t>
      </w:r>
    </w:p>
    <w:p w:rsidR="00577EDC" w:rsidRDefault="003C18EB" w:rsidP="00176327">
      <w:pPr>
        <w:pStyle w:val="a6"/>
        <w:spacing w:line="440" w:lineRule="exact"/>
        <w:ind w:left="425" w:firstLine="480"/>
        <w:rPr>
          <w:rFonts w:ascii="宋体" w:hAnsi="宋体"/>
          <w:sz w:val="24"/>
          <w:szCs w:val="24"/>
        </w:rPr>
      </w:pPr>
      <w:r>
        <w:rPr>
          <w:rFonts w:ascii="宋体" w:hAnsi="宋体" w:hint="eastAsia"/>
          <w:sz w:val="24"/>
          <w:szCs w:val="24"/>
        </w:rPr>
        <w:t>（3)</w:t>
      </w:r>
      <w:r w:rsidR="00577EDC" w:rsidRPr="00577EDC">
        <w:rPr>
          <w:rFonts w:ascii="宋体" w:hAnsi="宋体" w:hint="eastAsia"/>
          <w:sz w:val="24"/>
          <w:szCs w:val="24"/>
        </w:rPr>
        <w:t>模型层（Model）：“数据模型”（Model）用于封装与应用程序的业务逻辑相关的数据以及对数据的处理方法。“模型”有对数据直接访问的权力，例如对数据库的访问。“模型”不依赖“视图”和“控制器”，也就是说，模型不关心它会被如何显示或是如何被操作。但是模型中数据的变化一般会通过一种刷新机制被公布。为了实现这种机制，那些用于</w:t>
      </w:r>
      <w:proofErr w:type="gramStart"/>
      <w:r w:rsidR="00577EDC" w:rsidRPr="00577EDC">
        <w:rPr>
          <w:rFonts w:ascii="宋体" w:hAnsi="宋体" w:hint="eastAsia"/>
          <w:sz w:val="24"/>
          <w:szCs w:val="24"/>
        </w:rPr>
        <w:t>监视此</w:t>
      </w:r>
      <w:proofErr w:type="gramEnd"/>
      <w:r w:rsidR="00577EDC" w:rsidRPr="00577EDC">
        <w:rPr>
          <w:rFonts w:ascii="宋体" w:hAnsi="宋体" w:hint="eastAsia"/>
          <w:sz w:val="24"/>
          <w:szCs w:val="24"/>
        </w:rPr>
        <w:t>模型的视图必须事先在此模型上注册，从而，视图可以了解在数据模型上发生的改变。</w:t>
      </w:r>
    </w:p>
    <w:p w:rsidR="00577EDC" w:rsidRPr="003C18EB" w:rsidRDefault="00577EDC" w:rsidP="003C18EB">
      <w:pPr>
        <w:pStyle w:val="a6"/>
        <w:spacing w:line="440" w:lineRule="exact"/>
        <w:ind w:left="425" w:firstLine="480"/>
        <w:rPr>
          <w:rFonts w:ascii="宋体" w:hAnsi="宋体"/>
          <w:sz w:val="24"/>
          <w:szCs w:val="24"/>
        </w:rPr>
      </w:pPr>
      <w:r>
        <w:rPr>
          <w:rFonts w:ascii="宋体" w:hAnsi="宋体" w:hint="eastAsia"/>
          <w:sz w:val="24"/>
          <w:szCs w:val="24"/>
        </w:rPr>
        <w:t>系统</w:t>
      </w:r>
      <w:r>
        <w:rPr>
          <w:rFonts w:ascii="宋体" w:hAnsi="宋体"/>
          <w:sz w:val="24"/>
          <w:szCs w:val="24"/>
        </w:rPr>
        <w:t>基于三层架构思想，</w:t>
      </w:r>
      <w:r w:rsidR="00E077B0" w:rsidRPr="00176327">
        <w:rPr>
          <w:rFonts w:ascii="宋体" w:hAnsi="宋体" w:hint="eastAsia"/>
          <w:sz w:val="24"/>
          <w:szCs w:val="24"/>
        </w:rPr>
        <w:t>系统分成</w:t>
      </w:r>
      <w:r>
        <w:rPr>
          <w:rFonts w:ascii="宋体" w:hAnsi="宋体" w:hint="eastAsia"/>
          <w:sz w:val="24"/>
          <w:szCs w:val="24"/>
        </w:rPr>
        <w:t>五个模块</w:t>
      </w:r>
      <w:r w:rsidR="00E077B0" w:rsidRPr="00176327">
        <w:rPr>
          <w:rFonts w:ascii="宋体" w:hAnsi="宋体" w:hint="eastAsia"/>
          <w:sz w:val="24"/>
          <w:szCs w:val="24"/>
        </w:rPr>
        <w:t>：控制层(Action)、业务逻辑层</w:t>
      </w:r>
      <w:r w:rsidR="00E077B0" w:rsidRPr="00176327">
        <w:rPr>
          <w:rFonts w:ascii="宋体" w:hAnsi="宋体" w:hint="eastAsia"/>
          <w:sz w:val="24"/>
          <w:szCs w:val="24"/>
        </w:rPr>
        <w:lastRenderedPageBreak/>
        <w:t>(Service)、数据访问层(DAO)、数据模型层（Domain）、展现层(View)。数据访问层主要对数据库数据进行操作，包括增加数据，修改数据和删除数据。业务逻辑层基于数据访问层之上，它主要针对业务流程来实现系统的功能。控制层又基于业务逻辑层之上，它主要控制请求流转，并处理业务层通过数据访问</w:t>
      </w:r>
      <w:proofErr w:type="gramStart"/>
      <w:r w:rsidR="00E077B0" w:rsidRPr="00176327">
        <w:rPr>
          <w:rFonts w:ascii="宋体" w:hAnsi="宋体" w:hint="eastAsia"/>
          <w:sz w:val="24"/>
          <w:szCs w:val="24"/>
        </w:rPr>
        <w:t>层得到</w:t>
      </w:r>
      <w:proofErr w:type="gramEnd"/>
      <w:r w:rsidR="00E077B0" w:rsidRPr="00176327">
        <w:rPr>
          <w:rFonts w:ascii="宋体" w:hAnsi="宋体" w:hint="eastAsia"/>
          <w:sz w:val="24"/>
          <w:szCs w:val="24"/>
        </w:rPr>
        <w:t>的数据在View表现层进行展现，以完成人员成长管理系统所要完成的功能。</w:t>
      </w:r>
    </w:p>
    <w:p w:rsidR="00E077B0" w:rsidRDefault="00E077B0" w:rsidP="00176327">
      <w:pPr>
        <w:pStyle w:val="a6"/>
        <w:spacing w:line="440" w:lineRule="exact"/>
        <w:ind w:left="425" w:firstLine="480"/>
        <w:rPr>
          <w:rFonts w:ascii="宋体" w:hAnsi="宋体"/>
          <w:sz w:val="24"/>
          <w:szCs w:val="24"/>
        </w:rPr>
      </w:pPr>
      <w:r w:rsidRPr="00176327">
        <w:rPr>
          <w:rFonts w:ascii="宋体" w:hAnsi="宋体" w:hint="eastAsia"/>
          <w:sz w:val="24"/>
          <w:szCs w:val="24"/>
        </w:rPr>
        <w:t>实体类是领域模型的实体即数据模型，它与Database中的实体是一一对应的关系。Dao就是采用Model的形式来存取数据，采用Model或集合的形式来呈现或存储数据的。Service所处理的是业务流程中所要实现的功能，通过业务分析来定义，其根据可结合View来设计。</w:t>
      </w:r>
    </w:p>
    <w:p w:rsidR="00B92319" w:rsidRDefault="00B92319" w:rsidP="00015993">
      <w:pPr>
        <w:pStyle w:val="1"/>
        <w:numPr>
          <w:ilvl w:val="0"/>
          <w:numId w:val="7"/>
        </w:numPr>
        <w:rPr>
          <w:highlight w:val="lightGray"/>
        </w:rPr>
      </w:pPr>
      <w:bookmarkStart w:id="39" w:name="_Toc404084094"/>
      <w:r w:rsidRPr="00015993">
        <w:rPr>
          <w:rFonts w:hint="eastAsia"/>
          <w:highlight w:val="lightGray"/>
        </w:rPr>
        <w:t>架构设计</w:t>
      </w:r>
      <w:bookmarkEnd w:id="39"/>
    </w:p>
    <w:p w:rsidR="00C61ED6" w:rsidRPr="00C61ED6" w:rsidRDefault="00C61ED6" w:rsidP="00C61ED6">
      <w:pPr>
        <w:pStyle w:val="a6"/>
        <w:spacing w:line="440" w:lineRule="exact"/>
        <w:ind w:left="425" w:firstLine="480"/>
        <w:rPr>
          <w:rFonts w:ascii="宋体" w:hAnsi="宋体"/>
          <w:sz w:val="24"/>
          <w:szCs w:val="24"/>
        </w:rPr>
      </w:pPr>
      <w:r w:rsidRPr="00C61ED6">
        <w:rPr>
          <w:rFonts w:ascii="宋体" w:hAnsi="宋体" w:hint="eastAsia"/>
          <w:sz w:val="24"/>
          <w:szCs w:val="24"/>
        </w:rPr>
        <w:t>技术的</w:t>
      </w:r>
      <w:r w:rsidR="00935E6A">
        <w:rPr>
          <w:rFonts w:ascii="宋体" w:hAnsi="宋体"/>
          <w:sz w:val="24"/>
          <w:szCs w:val="24"/>
        </w:rPr>
        <w:t>选择不</w:t>
      </w:r>
      <w:r w:rsidR="00935E6A">
        <w:rPr>
          <w:rFonts w:ascii="宋体" w:hAnsi="宋体" w:hint="eastAsia"/>
          <w:sz w:val="24"/>
          <w:szCs w:val="24"/>
        </w:rPr>
        <w:t>仅</w:t>
      </w:r>
      <w:r w:rsidRPr="00C61ED6">
        <w:rPr>
          <w:rFonts w:ascii="宋体" w:hAnsi="宋体"/>
          <w:sz w:val="24"/>
          <w:szCs w:val="24"/>
        </w:rPr>
        <w:t>要考虑到系统的功能性需求还要考虑团队当前的技术优势</w:t>
      </w:r>
      <w:r w:rsidRPr="00C61ED6">
        <w:rPr>
          <w:rFonts w:ascii="宋体" w:hAnsi="宋体" w:hint="eastAsia"/>
          <w:sz w:val="24"/>
          <w:szCs w:val="24"/>
        </w:rPr>
        <w:t>以及</w:t>
      </w:r>
      <w:r w:rsidRPr="00C61ED6">
        <w:rPr>
          <w:rFonts w:ascii="宋体" w:hAnsi="宋体"/>
          <w:sz w:val="24"/>
          <w:szCs w:val="24"/>
        </w:rPr>
        <w:t>团队</w:t>
      </w:r>
      <w:r w:rsidRPr="00C61ED6">
        <w:rPr>
          <w:rFonts w:ascii="宋体" w:hAnsi="宋体" w:hint="eastAsia"/>
          <w:sz w:val="24"/>
          <w:szCs w:val="24"/>
        </w:rPr>
        <w:t>成员</w:t>
      </w:r>
      <w:r w:rsidRPr="00C61ED6">
        <w:rPr>
          <w:rFonts w:ascii="宋体" w:hAnsi="宋体"/>
          <w:sz w:val="24"/>
          <w:szCs w:val="24"/>
        </w:rPr>
        <w:t>的</w:t>
      </w:r>
      <w:r w:rsidRPr="00C61ED6">
        <w:rPr>
          <w:rFonts w:ascii="宋体" w:hAnsi="宋体" w:hint="eastAsia"/>
          <w:sz w:val="24"/>
          <w:szCs w:val="24"/>
        </w:rPr>
        <w:t>技术</w:t>
      </w:r>
      <w:r w:rsidRPr="00C61ED6">
        <w:rPr>
          <w:rFonts w:ascii="宋体" w:hAnsi="宋体"/>
          <w:sz w:val="24"/>
          <w:szCs w:val="24"/>
        </w:rPr>
        <w:t>发展要求</w:t>
      </w:r>
      <w:r w:rsidRPr="00C61ED6">
        <w:rPr>
          <w:rFonts w:ascii="宋体" w:hAnsi="宋体" w:hint="eastAsia"/>
          <w:sz w:val="24"/>
          <w:szCs w:val="24"/>
        </w:rPr>
        <w:t>。</w:t>
      </w:r>
      <w:r w:rsidRPr="00C61ED6">
        <w:rPr>
          <w:rFonts w:ascii="宋体" w:hAnsi="宋体"/>
          <w:sz w:val="24"/>
          <w:szCs w:val="24"/>
        </w:rPr>
        <w:t>基于</w:t>
      </w:r>
      <w:r w:rsidRPr="00C61ED6">
        <w:rPr>
          <w:rFonts w:ascii="宋体" w:hAnsi="宋体" w:hint="eastAsia"/>
          <w:sz w:val="24"/>
          <w:szCs w:val="24"/>
        </w:rPr>
        <w:t>以上</w:t>
      </w:r>
      <w:r w:rsidRPr="00C61ED6">
        <w:rPr>
          <w:rFonts w:ascii="宋体" w:hAnsi="宋体"/>
          <w:sz w:val="24"/>
          <w:szCs w:val="24"/>
        </w:rPr>
        <w:t>原因</w:t>
      </w:r>
      <w:r w:rsidRPr="00C61ED6">
        <w:rPr>
          <w:rFonts w:ascii="宋体" w:hAnsi="宋体" w:hint="eastAsia"/>
          <w:sz w:val="24"/>
          <w:szCs w:val="24"/>
        </w:rPr>
        <w:t>团队</w:t>
      </w:r>
      <w:r w:rsidRPr="00C61ED6">
        <w:rPr>
          <w:rFonts w:ascii="宋体" w:hAnsi="宋体"/>
          <w:sz w:val="24"/>
          <w:szCs w:val="24"/>
        </w:rPr>
        <w:t>讨论确定</w:t>
      </w:r>
      <w:r w:rsidR="00935E6A">
        <w:rPr>
          <w:rFonts w:ascii="宋体" w:hAnsi="宋体" w:hint="eastAsia"/>
          <w:sz w:val="24"/>
          <w:szCs w:val="24"/>
        </w:rPr>
        <w:t>以</w:t>
      </w:r>
      <w:r w:rsidRPr="00C61ED6">
        <w:rPr>
          <w:rFonts w:ascii="宋体" w:hAnsi="宋体" w:hint="eastAsia"/>
          <w:sz w:val="24"/>
          <w:szCs w:val="24"/>
        </w:rPr>
        <w:t>下技术进行</w:t>
      </w:r>
      <w:r w:rsidRPr="00C61ED6">
        <w:rPr>
          <w:rFonts w:ascii="宋体" w:hAnsi="宋体"/>
          <w:sz w:val="24"/>
          <w:szCs w:val="24"/>
        </w:rPr>
        <w:t>系统开发。</w:t>
      </w:r>
    </w:p>
    <w:p w:rsidR="00B92319" w:rsidRDefault="00881D31" w:rsidP="004B6A63">
      <w:pPr>
        <w:pStyle w:val="2"/>
        <w:numPr>
          <w:ilvl w:val="1"/>
          <w:numId w:val="7"/>
        </w:numPr>
        <w:ind w:firstLineChars="0"/>
      </w:pPr>
      <w:r>
        <w:rPr>
          <w:rFonts w:hint="eastAsia"/>
        </w:rPr>
        <w:t xml:space="preserve"> </w:t>
      </w:r>
      <w:bookmarkStart w:id="40" w:name="_Toc404084095"/>
      <w:r w:rsidR="00B92319" w:rsidRPr="00881D31">
        <w:rPr>
          <w:rFonts w:hint="eastAsia"/>
        </w:rPr>
        <w:t>技术选型</w:t>
      </w:r>
      <w:bookmarkEnd w:id="40"/>
    </w:p>
    <w:p w:rsidR="00C61ED6" w:rsidRPr="00C61ED6" w:rsidRDefault="00C61ED6" w:rsidP="00C61ED6">
      <w:pPr>
        <w:pStyle w:val="3"/>
        <w:rPr>
          <w:rFonts w:ascii="Times New Roman" w:hAnsi="Times New Roman"/>
        </w:rPr>
      </w:pPr>
      <w:bookmarkStart w:id="41" w:name="_Toc31329"/>
      <w:bookmarkStart w:id="42" w:name="_Toc1039"/>
      <w:r>
        <w:rPr>
          <w:rFonts w:ascii="Times New Roman" w:eastAsia="宋体" w:hAnsi="Times New Roman"/>
        </w:rPr>
        <w:t xml:space="preserve">4.1.1 </w:t>
      </w:r>
      <w:bookmarkEnd w:id="41"/>
      <w:bookmarkEnd w:id="42"/>
      <w:r>
        <w:rPr>
          <w:rFonts w:ascii="Times New Roman" w:eastAsia="宋体" w:hAnsi="Times New Roman"/>
        </w:rPr>
        <w:t>JavaEE</w:t>
      </w:r>
      <w:r>
        <w:rPr>
          <w:rFonts w:ascii="Times New Roman" w:eastAsia="宋体" w:hAnsi="Times New Roman"/>
        </w:rPr>
        <w:t>技术规范</w:t>
      </w:r>
      <w:r>
        <w:rPr>
          <w:rFonts w:ascii="Times New Roman" w:eastAsia="宋体" w:hAnsi="Times New Roman" w:hint="eastAsia"/>
        </w:rPr>
        <w:t>（</w:t>
      </w:r>
      <w:r>
        <w:rPr>
          <w:rFonts w:ascii="Times New Roman" w:eastAsia="宋体" w:hAnsi="Times New Roman" w:hint="eastAsia"/>
        </w:rPr>
        <w:t>SSH</w:t>
      </w:r>
      <w:r>
        <w:rPr>
          <w:rFonts w:ascii="Times New Roman" w:eastAsia="宋体" w:hAnsi="Times New Roman"/>
        </w:rPr>
        <w:t>）</w:t>
      </w:r>
    </w:p>
    <w:p w:rsidR="00C61ED6" w:rsidRPr="00C61ED6" w:rsidRDefault="00C61ED6" w:rsidP="00C61ED6">
      <w:pPr>
        <w:pStyle w:val="a6"/>
        <w:spacing w:line="440" w:lineRule="exact"/>
        <w:ind w:left="425" w:firstLine="480"/>
        <w:rPr>
          <w:rFonts w:ascii="宋体" w:hAnsi="宋体"/>
          <w:sz w:val="24"/>
          <w:szCs w:val="24"/>
        </w:rPr>
      </w:pPr>
      <w:r w:rsidRPr="00C61ED6">
        <w:rPr>
          <w:rFonts w:ascii="宋体" w:hAnsi="宋体" w:hint="eastAsia"/>
          <w:sz w:val="24"/>
          <w:szCs w:val="24"/>
        </w:rPr>
        <w:t>JAVAEE是Java企业应用开发的技术规范，JavaEE是一个开放的、基于标准的平台，用以开发、部署和管理N层结构、面向Web的，以服务器为中心的企业级应用。SSH 为 Struts2+Spring+Hibernate的一个集成框架，是三个非常优秀的基于JAVAEE规范的开源框架，是目前较流行的一种Web应用程序开源框架。</w:t>
      </w:r>
    </w:p>
    <w:p w:rsidR="00C61ED6" w:rsidRPr="00C61ED6" w:rsidRDefault="00C61ED6" w:rsidP="00C61ED6">
      <w:pPr>
        <w:pStyle w:val="a6"/>
        <w:spacing w:line="440" w:lineRule="exact"/>
        <w:ind w:left="425" w:firstLine="480"/>
        <w:rPr>
          <w:rFonts w:ascii="宋体" w:hAnsi="宋体"/>
          <w:sz w:val="24"/>
          <w:szCs w:val="24"/>
        </w:rPr>
      </w:pPr>
      <w:r w:rsidRPr="00C61ED6">
        <w:rPr>
          <w:rFonts w:ascii="宋体" w:hAnsi="宋体" w:hint="eastAsia"/>
          <w:sz w:val="24"/>
          <w:szCs w:val="24"/>
        </w:rPr>
        <w:t>集成SSH框架的系统从职责上分为四层：表示层、业务逻辑层、数据持久层和</w:t>
      </w:r>
      <w:proofErr w:type="gramStart"/>
      <w:r w:rsidRPr="00C61ED6">
        <w:rPr>
          <w:rFonts w:ascii="宋体" w:hAnsi="宋体" w:hint="eastAsia"/>
          <w:sz w:val="24"/>
          <w:szCs w:val="24"/>
        </w:rPr>
        <w:t>域模块</w:t>
      </w:r>
      <w:proofErr w:type="gramEnd"/>
      <w:r w:rsidRPr="00C61ED6">
        <w:rPr>
          <w:rFonts w:ascii="宋体" w:hAnsi="宋体" w:hint="eastAsia"/>
          <w:sz w:val="24"/>
          <w:szCs w:val="24"/>
        </w:rPr>
        <w:t>层，以帮助开发人员在短期内搭建结构清晰、可复用性好、维护方便的Web应用程序。其中使用Struts作为系统的整体基础架构，负责MVC的分离，在Struts框架的模型部分，控制业务跳转，利用Hibernate框架对持久层提供支持，Spring做管理，管理Struts2和Hibernate。具体做法是：用面向对象的分析方法根据需求提出一些模型，将这些模型实现为基本的Java对象，然后编写基本的DAO(Data Access Objects)接口，并给出Hibernate的DAO实现，采用Hibernate架构实现的DAO类来实现Java类与数据库之间的转换和访问，最后由Spring做管理，管理Struts2和Hibernate。</w:t>
      </w:r>
    </w:p>
    <w:p w:rsidR="00C61ED6" w:rsidRPr="00132D57" w:rsidRDefault="00C61ED6" w:rsidP="00C61ED6">
      <w:pPr>
        <w:pStyle w:val="3"/>
        <w:rPr>
          <w:rFonts w:ascii="Times New Roman" w:hAnsi="Times New Roman"/>
        </w:rPr>
      </w:pPr>
      <w:r>
        <w:rPr>
          <w:rFonts w:ascii="Times New Roman" w:eastAsia="宋体" w:hAnsi="Times New Roman"/>
        </w:rPr>
        <w:lastRenderedPageBreak/>
        <w:t>4.1.</w:t>
      </w:r>
      <w:r>
        <w:rPr>
          <w:rFonts w:ascii="Times New Roman" w:eastAsia="宋体" w:hAnsi="Times New Roman" w:hint="eastAsia"/>
        </w:rPr>
        <w:t>2</w:t>
      </w:r>
      <w:r>
        <w:rPr>
          <w:rFonts w:ascii="Times New Roman" w:eastAsia="宋体" w:hAnsi="Times New Roman"/>
        </w:rPr>
        <w:t xml:space="preserve"> ACE</w:t>
      </w:r>
    </w:p>
    <w:p w:rsidR="00C61ED6" w:rsidRPr="00C61ED6" w:rsidRDefault="00C61ED6" w:rsidP="00C61ED6">
      <w:pPr>
        <w:pStyle w:val="a6"/>
        <w:spacing w:line="440" w:lineRule="exact"/>
        <w:ind w:left="425" w:firstLine="480"/>
        <w:rPr>
          <w:rFonts w:ascii="宋体" w:hAnsi="宋体"/>
          <w:sz w:val="24"/>
          <w:szCs w:val="24"/>
        </w:rPr>
      </w:pPr>
      <w:r w:rsidRPr="00C61ED6">
        <w:rPr>
          <w:rFonts w:ascii="宋体" w:hAnsi="宋体" w:hint="eastAsia"/>
          <w:sz w:val="24"/>
          <w:szCs w:val="24"/>
        </w:rPr>
        <w:t>ACE基于CSS框架Bootstrap，界面美观大方，开发的界面可实现三屏合一，是具有响应式布局的前台框架。</w:t>
      </w:r>
    </w:p>
    <w:p w:rsidR="00C61ED6" w:rsidRDefault="00C61ED6" w:rsidP="00C61ED6">
      <w:pPr>
        <w:pStyle w:val="3"/>
        <w:rPr>
          <w:rFonts w:ascii="Times New Roman" w:eastAsia="宋体" w:hAnsi="Times New Roman"/>
        </w:rPr>
      </w:pPr>
      <w:r>
        <w:rPr>
          <w:rFonts w:ascii="Times New Roman" w:eastAsia="宋体" w:hAnsi="Times New Roman"/>
        </w:rPr>
        <w:t>4.1.</w:t>
      </w:r>
      <w:r>
        <w:rPr>
          <w:rFonts w:ascii="Times New Roman" w:eastAsia="宋体" w:hAnsi="Times New Roman" w:hint="eastAsia"/>
        </w:rPr>
        <w:t>3</w:t>
      </w:r>
      <w:r>
        <w:rPr>
          <w:rFonts w:ascii="Times New Roman" w:eastAsia="宋体" w:hAnsi="Times New Roman"/>
        </w:rPr>
        <w:t xml:space="preserve"> </w:t>
      </w:r>
      <w:r>
        <w:rPr>
          <w:rFonts w:ascii="Times New Roman" w:eastAsia="宋体" w:hAnsi="Times New Roman" w:hint="eastAsia"/>
        </w:rPr>
        <w:t>数据库和</w:t>
      </w:r>
      <w:r>
        <w:rPr>
          <w:rFonts w:ascii="Times New Roman" w:eastAsia="宋体" w:hAnsi="Times New Roman"/>
        </w:rPr>
        <w:t>WEB</w:t>
      </w:r>
      <w:r>
        <w:rPr>
          <w:rFonts w:ascii="Times New Roman" w:eastAsia="宋体" w:hAnsi="Times New Roman"/>
        </w:rPr>
        <w:t>容器</w:t>
      </w:r>
    </w:p>
    <w:p w:rsidR="00B92319" w:rsidRPr="00C61ED6" w:rsidRDefault="00C61ED6" w:rsidP="00C61ED6">
      <w:pPr>
        <w:pStyle w:val="a6"/>
        <w:spacing w:line="440" w:lineRule="exact"/>
        <w:ind w:left="425" w:firstLine="480"/>
        <w:rPr>
          <w:rFonts w:ascii="宋体" w:hAnsi="宋体"/>
          <w:sz w:val="24"/>
          <w:szCs w:val="24"/>
        </w:rPr>
      </w:pPr>
      <w:r w:rsidRPr="00C61ED6">
        <w:rPr>
          <w:rFonts w:ascii="宋体" w:hAnsi="宋体" w:hint="eastAsia"/>
          <w:sz w:val="24"/>
          <w:szCs w:val="24"/>
        </w:rPr>
        <w:t>Oracle是是甲骨文公司的一款关系数据库管理系统。它是在数据库领域一直处于领先地位的产品。可以说Oracle数据库系统是目前世界上流行的关系数据库管理系统，系统可移植性好、使用方便、功能强，适用于各类大、中、小、微机环境。它是一种高效率、可靠性好的 适应高吞吐量的数据。</w:t>
      </w:r>
      <w:proofErr w:type="gramStart"/>
      <w:r w:rsidRPr="00C61ED6">
        <w:rPr>
          <w:rFonts w:ascii="宋体" w:hAnsi="宋体" w:hint="eastAsia"/>
          <w:sz w:val="24"/>
          <w:szCs w:val="24"/>
        </w:rPr>
        <w:t>库解决</w:t>
      </w:r>
      <w:proofErr w:type="gramEnd"/>
      <w:r w:rsidRPr="00C61ED6">
        <w:rPr>
          <w:rFonts w:ascii="宋体" w:hAnsi="宋体" w:hint="eastAsia"/>
          <w:sz w:val="24"/>
          <w:szCs w:val="24"/>
        </w:rPr>
        <w:t>方案。考虑到成本和团队技术的熟练Web容器选择开源产品Tomcat7.0。</w:t>
      </w:r>
    </w:p>
    <w:p w:rsidR="00B92319" w:rsidRDefault="00255A67" w:rsidP="004B6A63">
      <w:pPr>
        <w:pStyle w:val="2"/>
        <w:numPr>
          <w:ilvl w:val="1"/>
          <w:numId w:val="7"/>
        </w:numPr>
        <w:ind w:firstLineChars="0"/>
      </w:pPr>
      <w:r>
        <w:rPr>
          <w:rFonts w:hint="eastAsia"/>
        </w:rPr>
        <w:t xml:space="preserve"> </w:t>
      </w:r>
      <w:bookmarkStart w:id="43" w:name="_Toc404084096"/>
      <w:r w:rsidR="00B92319">
        <w:rPr>
          <w:rFonts w:hint="eastAsia"/>
        </w:rPr>
        <w:t>用例视图</w:t>
      </w:r>
      <w:bookmarkEnd w:id="43"/>
    </w:p>
    <w:p w:rsidR="00FE0476" w:rsidRPr="00A86EA3" w:rsidRDefault="00FE0476" w:rsidP="00FE0476">
      <w:pPr>
        <w:pStyle w:val="a6"/>
        <w:spacing w:line="440" w:lineRule="exact"/>
        <w:ind w:left="425" w:firstLine="480"/>
        <w:rPr>
          <w:rFonts w:ascii="宋体" w:hAnsi="宋体"/>
          <w:sz w:val="24"/>
          <w:szCs w:val="24"/>
        </w:rPr>
      </w:pPr>
      <w:r w:rsidRPr="00FE0476">
        <w:rPr>
          <w:rFonts w:ascii="宋体" w:hAnsi="宋体" w:hint="eastAsia"/>
          <w:sz w:val="24"/>
          <w:szCs w:val="24"/>
        </w:rPr>
        <w:t>用例视图（Use Case View）是被称为参与者的外部用户所能观察到的系统功能的模型图。用例是系统中的一个功能单元，可以被描述为参与者与系统之间的一次交互作用。所以</w:t>
      </w:r>
      <w:r w:rsidRPr="00FE0476">
        <w:rPr>
          <w:rFonts w:ascii="宋体" w:hAnsi="宋体"/>
          <w:sz w:val="24"/>
          <w:szCs w:val="24"/>
        </w:rPr>
        <w:t>该用例视图主要是从用户的角度来描述人员</w:t>
      </w:r>
      <w:r w:rsidRPr="00FE0476">
        <w:rPr>
          <w:rFonts w:ascii="宋体" w:hAnsi="宋体" w:hint="eastAsia"/>
          <w:sz w:val="24"/>
          <w:szCs w:val="24"/>
        </w:rPr>
        <w:t>成长</w:t>
      </w:r>
      <w:r w:rsidRPr="00FE0476">
        <w:rPr>
          <w:rFonts w:ascii="宋体" w:hAnsi="宋体"/>
          <w:sz w:val="24"/>
          <w:szCs w:val="24"/>
        </w:rPr>
        <w:t>系统应该具备的功能，</w:t>
      </w:r>
      <w:r w:rsidR="00A86EA3">
        <w:rPr>
          <w:rFonts w:ascii="宋体" w:hAnsi="宋体" w:hint="eastAsia"/>
          <w:sz w:val="24"/>
          <w:szCs w:val="24"/>
        </w:rPr>
        <w:t>可以</w:t>
      </w:r>
      <w:r w:rsidRPr="00FE0476">
        <w:rPr>
          <w:rFonts w:ascii="宋体" w:hAnsi="宋体"/>
          <w:sz w:val="24"/>
          <w:szCs w:val="24"/>
        </w:rPr>
        <w:t>用户的角度和业务的角度来</w:t>
      </w:r>
      <w:r w:rsidRPr="00FE0476">
        <w:rPr>
          <w:rFonts w:ascii="宋体" w:hAnsi="宋体" w:hint="eastAsia"/>
          <w:sz w:val="24"/>
          <w:szCs w:val="24"/>
        </w:rPr>
        <w:t>用</w:t>
      </w:r>
      <w:r w:rsidRPr="00FE0476">
        <w:rPr>
          <w:rFonts w:ascii="宋体" w:hAnsi="宋体"/>
          <w:sz w:val="24"/>
          <w:szCs w:val="24"/>
        </w:rPr>
        <w:t>用例视图描述整个系统的</w:t>
      </w:r>
      <w:r w:rsidRPr="00FE0476">
        <w:rPr>
          <w:rFonts w:ascii="宋体" w:hAnsi="宋体" w:hint="eastAsia"/>
          <w:sz w:val="24"/>
          <w:szCs w:val="24"/>
        </w:rPr>
        <w:t>功能</w:t>
      </w:r>
      <w:r w:rsidRPr="00FE0476">
        <w:rPr>
          <w:rFonts w:ascii="宋体" w:hAnsi="宋体"/>
          <w:sz w:val="24"/>
          <w:szCs w:val="24"/>
        </w:rPr>
        <w:t>模块</w:t>
      </w:r>
      <w:r w:rsidR="00A86EA3">
        <w:rPr>
          <w:rFonts w:ascii="宋体" w:hAnsi="宋体" w:hint="eastAsia"/>
          <w:sz w:val="24"/>
          <w:szCs w:val="24"/>
        </w:rPr>
        <w:t>。</w:t>
      </w:r>
      <w:r w:rsidR="00A86EA3" w:rsidRPr="00A86EA3">
        <w:rPr>
          <w:rFonts w:ascii="宋体" w:hAnsi="宋体" w:hint="eastAsia"/>
          <w:sz w:val="24"/>
          <w:szCs w:val="24"/>
        </w:rPr>
        <w:t>因为本系统不存在后台系统或者其他子系统，本系统是由多个业务上的功能模块来划分，因此将通过业务的角度来分析用例视图。</w:t>
      </w:r>
    </w:p>
    <w:p w:rsidR="00FE0476" w:rsidRPr="00FE0476" w:rsidRDefault="00FE0476" w:rsidP="00FE0476">
      <w:pPr>
        <w:pStyle w:val="a6"/>
        <w:spacing w:line="440" w:lineRule="exact"/>
        <w:ind w:left="425" w:firstLine="480"/>
        <w:rPr>
          <w:rFonts w:ascii="宋体" w:hAnsi="宋体"/>
          <w:sz w:val="24"/>
          <w:szCs w:val="24"/>
        </w:rPr>
      </w:pPr>
      <w:r w:rsidRPr="00FE0476">
        <w:rPr>
          <w:rFonts w:ascii="宋体" w:hAnsi="宋体" w:hint="eastAsia"/>
          <w:sz w:val="24"/>
          <w:szCs w:val="24"/>
        </w:rPr>
        <w:t>本系统的用户的</w:t>
      </w:r>
      <w:r w:rsidRPr="00FE0476">
        <w:rPr>
          <w:rFonts w:ascii="宋体" w:hAnsi="宋体"/>
          <w:sz w:val="24"/>
          <w:szCs w:val="24"/>
        </w:rPr>
        <w:t>都是具有</w:t>
      </w:r>
      <w:proofErr w:type="gramStart"/>
      <w:r w:rsidRPr="00FE0476">
        <w:rPr>
          <w:rFonts w:ascii="宋体" w:hAnsi="宋体"/>
          <w:sz w:val="24"/>
          <w:szCs w:val="24"/>
        </w:rPr>
        <w:t>不同访问</w:t>
      </w:r>
      <w:proofErr w:type="gramEnd"/>
      <w:r w:rsidRPr="00FE0476">
        <w:rPr>
          <w:rFonts w:ascii="宋体" w:hAnsi="宋体"/>
          <w:sz w:val="24"/>
          <w:szCs w:val="24"/>
        </w:rPr>
        <w:t>权限和不同</w:t>
      </w:r>
      <w:r w:rsidRPr="00FE0476">
        <w:rPr>
          <w:rFonts w:ascii="宋体" w:hAnsi="宋体" w:hint="eastAsia"/>
          <w:sz w:val="24"/>
          <w:szCs w:val="24"/>
        </w:rPr>
        <w:t>功能</w:t>
      </w:r>
      <w:r w:rsidRPr="00FE0476">
        <w:rPr>
          <w:rFonts w:ascii="宋体" w:hAnsi="宋体"/>
          <w:sz w:val="24"/>
          <w:szCs w:val="24"/>
        </w:rPr>
        <w:t>操作的角色，其中超级管理员具有所有的权限，对所有的功能模块</w:t>
      </w:r>
      <w:r w:rsidRPr="00FE0476">
        <w:rPr>
          <w:rFonts w:ascii="宋体" w:hAnsi="宋体" w:hint="eastAsia"/>
          <w:sz w:val="24"/>
          <w:szCs w:val="24"/>
        </w:rPr>
        <w:t>都</w:t>
      </w:r>
      <w:r w:rsidRPr="00FE0476">
        <w:rPr>
          <w:rFonts w:ascii="宋体" w:hAnsi="宋体"/>
          <w:sz w:val="24"/>
          <w:szCs w:val="24"/>
        </w:rPr>
        <w:t>有权限访问，角色通过权限管理模块</w:t>
      </w:r>
      <w:r w:rsidRPr="00FE0476">
        <w:rPr>
          <w:rFonts w:ascii="宋体" w:hAnsi="宋体" w:hint="eastAsia"/>
          <w:sz w:val="24"/>
          <w:szCs w:val="24"/>
        </w:rPr>
        <w:t>对角色的</w:t>
      </w:r>
      <w:r w:rsidRPr="00FE0476">
        <w:rPr>
          <w:rFonts w:ascii="宋体" w:hAnsi="宋体"/>
          <w:sz w:val="24"/>
          <w:szCs w:val="24"/>
        </w:rPr>
        <w:t>权限进行控制，所有</w:t>
      </w:r>
      <w:r w:rsidRPr="00FE0476">
        <w:rPr>
          <w:rFonts w:ascii="宋体" w:hAnsi="宋体" w:hint="eastAsia"/>
          <w:sz w:val="24"/>
          <w:szCs w:val="24"/>
        </w:rPr>
        <w:t>用户</w:t>
      </w:r>
      <w:r w:rsidRPr="00FE0476">
        <w:rPr>
          <w:rFonts w:ascii="宋体" w:hAnsi="宋体"/>
          <w:sz w:val="24"/>
          <w:szCs w:val="24"/>
        </w:rPr>
        <w:t>对系统的访问都得经过权限管理模块的验证才能访问相应的功能模块，用例视图</w:t>
      </w:r>
      <w:r w:rsidRPr="00FE0476">
        <w:rPr>
          <w:rFonts w:ascii="宋体" w:hAnsi="宋体" w:hint="eastAsia"/>
          <w:sz w:val="24"/>
          <w:szCs w:val="24"/>
        </w:rPr>
        <w:t>如</w:t>
      </w:r>
      <w:r w:rsidRPr="00FE0476">
        <w:rPr>
          <w:rFonts w:ascii="宋体" w:hAnsi="宋体"/>
          <w:sz w:val="24"/>
          <w:szCs w:val="24"/>
        </w:rPr>
        <w:t>图</w:t>
      </w:r>
      <w:r w:rsidRPr="00FE0476">
        <w:rPr>
          <w:rFonts w:ascii="宋体" w:hAnsi="宋体" w:hint="eastAsia"/>
          <w:sz w:val="24"/>
          <w:szCs w:val="24"/>
        </w:rPr>
        <w:t>4.1.</w:t>
      </w:r>
    </w:p>
    <w:p w:rsidR="00FE0476" w:rsidRPr="00FE0476" w:rsidRDefault="00FE0476" w:rsidP="00FE0476">
      <w:r>
        <w:rPr>
          <w:noProof/>
        </w:rPr>
        <w:lastRenderedPageBreak/>
        <w:drawing>
          <wp:inline distT="0" distB="0" distL="0" distR="0" wp14:anchorId="5FB6C732" wp14:editId="0204A9FA">
            <wp:extent cx="3914775" cy="408380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2405" cy="4091766"/>
                    </a:xfrm>
                    <a:prstGeom prst="rect">
                      <a:avLst/>
                    </a:prstGeom>
                  </pic:spPr>
                </pic:pic>
              </a:graphicData>
            </a:graphic>
          </wp:inline>
        </w:drawing>
      </w:r>
    </w:p>
    <w:p w:rsidR="00B92319" w:rsidRDefault="00B92319" w:rsidP="004B6A63">
      <w:pPr>
        <w:pStyle w:val="2"/>
        <w:numPr>
          <w:ilvl w:val="1"/>
          <w:numId w:val="7"/>
        </w:numPr>
        <w:ind w:firstLineChars="0"/>
      </w:pPr>
      <w:bookmarkStart w:id="44" w:name="_Toc404084097"/>
      <w:r>
        <w:rPr>
          <w:rFonts w:hint="eastAsia"/>
        </w:rPr>
        <w:t>逻辑视图</w:t>
      </w:r>
      <w:bookmarkEnd w:id="44"/>
    </w:p>
    <w:p w:rsidR="00B23E87" w:rsidRPr="00A86EA3" w:rsidRDefault="00B23E87" w:rsidP="00A86EA3">
      <w:pPr>
        <w:pStyle w:val="a6"/>
        <w:spacing w:line="440" w:lineRule="exact"/>
        <w:ind w:left="425" w:firstLine="480"/>
        <w:rPr>
          <w:rFonts w:ascii="宋体" w:hAnsi="宋体"/>
          <w:sz w:val="24"/>
          <w:szCs w:val="24"/>
        </w:rPr>
      </w:pPr>
      <w:r w:rsidRPr="00A86EA3">
        <w:rPr>
          <w:rFonts w:ascii="宋体" w:hAnsi="宋体"/>
          <w:sz w:val="24"/>
          <w:szCs w:val="24"/>
        </w:rPr>
        <w:t>本项目主要采用现在比较成熟的分层架构和MVC架构。</w:t>
      </w:r>
      <w:r w:rsidRPr="00A86EA3">
        <w:rPr>
          <w:rFonts w:ascii="宋体" w:hAnsi="宋体" w:hint="eastAsia"/>
          <w:sz w:val="24"/>
          <w:szCs w:val="24"/>
        </w:rPr>
        <w:t>系统架构</w:t>
      </w:r>
      <w:r w:rsidRPr="00A86EA3">
        <w:rPr>
          <w:rFonts w:ascii="宋体" w:hAnsi="宋体"/>
          <w:sz w:val="24"/>
          <w:szCs w:val="24"/>
        </w:rPr>
        <w:t>模型如下图</w:t>
      </w:r>
    </w:p>
    <w:p w:rsidR="00B23E87" w:rsidRPr="00B23E87" w:rsidRDefault="00B23E87" w:rsidP="00B23E87"/>
    <w:p w:rsidR="001A2886" w:rsidRPr="001A2886" w:rsidRDefault="001A2886" w:rsidP="00B302D4">
      <w:pPr>
        <w:pStyle w:val="a6"/>
        <w:ind w:left="425" w:firstLineChars="0" w:firstLine="0"/>
      </w:pPr>
      <w:r>
        <w:rPr>
          <w:noProof/>
        </w:rPr>
        <w:lastRenderedPageBreak/>
        <w:drawing>
          <wp:inline distT="0" distB="0" distL="0" distR="0" wp14:anchorId="6BD6A009" wp14:editId="23C66698">
            <wp:extent cx="5276850" cy="4238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4238625"/>
                    </a:xfrm>
                    <a:prstGeom prst="rect">
                      <a:avLst/>
                    </a:prstGeom>
                    <a:noFill/>
                    <a:ln>
                      <a:noFill/>
                    </a:ln>
                  </pic:spPr>
                </pic:pic>
              </a:graphicData>
            </a:graphic>
          </wp:inline>
        </w:drawing>
      </w:r>
    </w:p>
    <w:p w:rsidR="001A2886" w:rsidRPr="001A2886" w:rsidRDefault="001A2886" w:rsidP="00B23E87">
      <w:pPr>
        <w:pStyle w:val="a6"/>
        <w:ind w:left="425" w:firstLineChars="0" w:firstLine="0"/>
        <w:rPr>
          <w:i/>
          <w:sz w:val="36"/>
        </w:rPr>
      </w:pPr>
      <w:r w:rsidRPr="001A2886">
        <w:rPr>
          <w:rFonts w:hint="eastAsia"/>
        </w:rPr>
        <w:t>图</w:t>
      </w:r>
      <w:r w:rsidRPr="001A2886">
        <w:t>3.1.1</w:t>
      </w:r>
    </w:p>
    <w:p w:rsidR="00B92319" w:rsidRDefault="008E642F" w:rsidP="00255A67">
      <w:pPr>
        <w:pStyle w:val="3"/>
      </w:pPr>
      <w:bookmarkStart w:id="45" w:name="_Toc404084098"/>
      <w:r w:rsidRPr="00255A67">
        <w:rPr>
          <w:rFonts w:hint="eastAsia"/>
        </w:rPr>
        <w:t xml:space="preserve">4.3.1 </w:t>
      </w:r>
      <w:r w:rsidR="00B92319" w:rsidRPr="00255A67">
        <w:rPr>
          <w:rFonts w:hint="eastAsia"/>
        </w:rPr>
        <w:t>概述</w:t>
      </w:r>
      <w:bookmarkEnd w:id="45"/>
    </w:p>
    <w:p w:rsidR="00B302D4" w:rsidRPr="00B302D4" w:rsidRDefault="00B23E87" w:rsidP="00A86EA3">
      <w:pPr>
        <w:pStyle w:val="a6"/>
        <w:spacing w:line="440" w:lineRule="exact"/>
        <w:ind w:left="425" w:firstLine="480"/>
        <w:rPr>
          <w:rFonts w:ascii="宋体" w:hAnsi="宋体"/>
          <w:sz w:val="24"/>
          <w:szCs w:val="24"/>
        </w:rPr>
      </w:pPr>
      <w:r>
        <w:rPr>
          <w:rFonts w:ascii="宋体" w:hAnsi="宋体" w:hint="eastAsia"/>
          <w:sz w:val="24"/>
          <w:szCs w:val="24"/>
        </w:rPr>
        <w:t>视图</w:t>
      </w:r>
      <w:r>
        <w:rPr>
          <w:rFonts w:ascii="宋体" w:hAnsi="宋体"/>
          <w:sz w:val="24"/>
          <w:szCs w:val="24"/>
        </w:rPr>
        <w:t>（</w:t>
      </w:r>
      <w:r>
        <w:rPr>
          <w:rFonts w:ascii="宋体" w:hAnsi="宋体" w:hint="eastAsia"/>
          <w:sz w:val="24"/>
          <w:szCs w:val="24"/>
        </w:rPr>
        <w:t>JSP</w:t>
      </w:r>
      <w:r>
        <w:rPr>
          <w:rFonts w:ascii="宋体" w:hAnsi="宋体"/>
          <w:sz w:val="24"/>
          <w:szCs w:val="24"/>
        </w:rPr>
        <w:t>）</w:t>
      </w:r>
      <w:r w:rsidR="00B302D4" w:rsidRPr="00CB150E">
        <w:rPr>
          <w:rFonts w:ascii="宋体" w:hAnsi="宋体"/>
          <w:sz w:val="24"/>
          <w:szCs w:val="24"/>
        </w:rPr>
        <w:t>接受用户输入的视图，用户参数，文件上传将会通过</w:t>
      </w:r>
      <w:r>
        <w:rPr>
          <w:rFonts w:ascii="宋体" w:hAnsi="宋体"/>
          <w:sz w:val="24"/>
          <w:szCs w:val="24"/>
        </w:rPr>
        <w:t>J</w:t>
      </w:r>
      <w:r w:rsidR="00946A8A">
        <w:rPr>
          <w:rFonts w:ascii="宋体" w:hAnsi="宋体"/>
          <w:sz w:val="24"/>
          <w:szCs w:val="24"/>
        </w:rPr>
        <w:t>SP</w:t>
      </w:r>
      <w:r w:rsidR="00B302D4" w:rsidRPr="00CB150E">
        <w:rPr>
          <w:rFonts w:ascii="宋体" w:hAnsi="宋体"/>
          <w:sz w:val="24"/>
          <w:szCs w:val="24"/>
        </w:rPr>
        <w:t>页面收集。</w:t>
      </w:r>
      <w:r>
        <w:rPr>
          <w:rFonts w:ascii="宋体" w:hAnsi="宋体" w:hint="eastAsia"/>
          <w:sz w:val="24"/>
          <w:szCs w:val="24"/>
        </w:rPr>
        <w:t>Struts</w:t>
      </w:r>
      <w:r>
        <w:rPr>
          <w:rFonts w:ascii="宋体" w:hAnsi="宋体"/>
          <w:sz w:val="24"/>
          <w:szCs w:val="24"/>
        </w:rPr>
        <w:t>2</w:t>
      </w:r>
      <w:r>
        <w:rPr>
          <w:rFonts w:ascii="宋体" w:hAnsi="宋体" w:hint="eastAsia"/>
          <w:sz w:val="24"/>
          <w:szCs w:val="24"/>
        </w:rPr>
        <w:t>将</w:t>
      </w:r>
      <w:r w:rsidR="00B302D4" w:rsidRPr="00CB150E">
        <w:rPr>
          <w:rFonts w:ascii="宋体" w:hAnsi="宋体"/>
          <w:sz w:val="24"/>
          <w:szCs w:val="24"/>
        </w:rPr>
        <w:t>表单数据类型转换和封装打包成对应的</w:t>
      </w:r>
      <w:r>
        <w:rPr>
          <w:rFonts w:ascii="宋体" w:hAnsi="宋体" w:hint="eastAsia"/>
          <w:sz w:val="24"/>
          <w:szCs w:val="24"/>
        </w:rPr>
        <w:t>数据</w:t>
      </w:r>
      <w:r>
        <w:rPr>
          <w:rFonts w:ascii="宋体" w:hAnsi="宋体"/>
          <w:sz w:val="24"/>
          <w:szCs w:val="24"/>
        </w:rPr>
        <w:t>模型</w:t>
      </w:r>
      <w:r w:rsidR="00B302D4" w:rsidRPr="00CB150E">
        <w:rPr>
          <w:rFonts w:ascii="宋体" w:hAnsi="宋体"/>
          <w:sz w:val="24"/>
          <w:szCs w:val="24"/>
        </w:rPr>
        <w:t>bean，充分利用Struts2MVC的特性。根据用户的请求，Struts2框架根据配置信息会找到对应的处理该</w:t>
      </w:r>
      <w:r w:rsidR="00946A8A">
        <w:rPr>
          <w:rFonts w:ascii="宋体" w:hAnsi="宋体"/>
          <w:sz w:val="24"/>
          <w:szCs w:val="24"/>
        </w:rPr>
        <w:t>JSP</w:t>
      </w:r>
      <w:r w:rsidR="00B302D4" w:rsidRPr="00CB150E">
        <w:rPr>
          <w:rFonts w:ascii="宋体" w:hAnsi="宋体"/>
          <w:sz w:val="24"/>
          <w:szCs w:val="24"/>
        </w:rPr>
        <w:t>响应的action进行分发，实现程序和数据的流转。</w:t>
      </w:r>
      <w:r>
        <w:rPr>
          <w:rFonts w:ascii="宋体" w:hAnsi="宋体" w:hint="eastAsia"/>
          <w:sz w:val="24"/>
          <w:szCs w:val="24"/>
        </w:rPr>
        <w:t>控制器</w:t>
      </w:r>
      <w:r>
        <w:rPr>
          <w:rFonts w:ascii="宋体" w:hAnsi="宋体"/>
          <w:sz w:val="24"/>
          <w:szCs w:val="24"/>
        </w:rPr>
        <w:t>（Struts2Actio</w:t>
      </w:r>
      <w:r>
        <w:rPr>
          <w:rFonts w:ascii="宋体" w:hAnsi="宋体" w:hint="eastAsia"/>
          <w:sz w:val="24"/>
          <w:szCs w:val="24"/>
        </w:rPr>
        <w:t>）</w:t>
      </w:r>
      <w:r w:rsidR="00B302D4" w:rsidRPr="00CB150E">
        <w:rPr>
          <w:rFonts w:ascii="宋体" w:hAnsi="宋体"/>
          <w:sz w:val="24"/>
          <w:szCs w:val="24"/>
        </w:rPr>
        <w:t>：根据表单请求分发</w:t>
      </w:r>
      <w:r>
        <w:rPr>
          <w:rFonts w:ascii="宋体" w:hAnsi="宋体" w:hint="eastAsia"/>
          <w:sz w:val="24"/>
          <w:szCs w:val="24"/>
        </w:rPr>
        <w:t>数据</w:t>
      </w:r>
      <w:r>
        <w:rPr>
          <w:rFonts w:ascii="宋体" w:hAnsi="宋体"/>
          <w:sz w:val="24"/>
          <w:szCs w:val="24"/>
        </w:rPr>
        <w:t>处理模型</w:t>
      </w:r>
      <w:r w:rsidR="00B302D4" w:rsidRPr="00CB150E">
        <w:rPr>
          <w:rFonts w:ascii="宋体" w:hAnsi="宋体"/>
          <w:sz w:val="24"/>
          <w:szCs w:val="24"/>
        </w:rPr>
        <w:t>处理。SpringIOC解耦，动态注入，实例化配置的对象，并实际操作Hibernate实现事务管理</w:t>
      </w:r>
      <w:r>
        <w:rPr>
          <w:rFonts w:ascii="宋体" w:hAnsi="宋体" w:hint="eastAsia"/>
          <w:sz w:val="24"/>
          <w:szCs w:val="24"/>
        </w:rPr>
        <w:t>，</w:t>
      </w:r>
      <w:r w:rsidR="00B302D4" w:rsidRPr="00CB150E">
        <w:rPr>
          <w:rFonts w:ascii="宋体" w:hAnsi="宋体"/>
          <w:sz w:val="24"/>
          <w:szCs w:val="24"/>
        </w:rPr>
        <w:t>ExcelObjParser</w:t>
      </w:r>
      <w:r w:rsidR="00B302D4" w:rsidRPr="00CB150E">
        <w:rPr>
          <w:rFonts w:ascii="宋体" w:hAnsi="宋体" w:hint="eastAsia"/>
          <w:sz w:val="24"/>
          <w:szCs w:val="24"/>
        </w:rPr>
        <w:t>:</w:t>
      </w:r>
      <w:r w:rsidR="00B302D4" w:rsidRPr="00CB150E">
        <w:rPr>
          <w:rFonts w:ascii="宋体" w:hAnsi="宋体"/>
          <w:sz w:val="24"/>
          <w:szCs w:val="24"/>
        </w:rPr>
        <w:t>用户上传Excel文件时进入，实现Excel格式文件数据的类型转换和封装成bean</w:t>
      </w:r>
      <w:r>
        <w:rPr>
          <w:rFonts w:ascii="宋体" w:hAnsi="宋体"/>
          <w:sz w:val="24"/>
          <w:szCs w:val="24"/>
        </w:rPr>
        <w:t>对象</w:t>
      </w:r>
      <w:r w:rsidR="00B302D4" w:rsidRPr="00CB150E">
        <w:rPr>
          <w:rFonts w:ascii="宋体" w:hAnsi="宋体"/>
          <w:sz w:val="24"/>
          <w:szCs w:val="24"/>
        </w:rPr>
        <w:t>并实现业务逻辑实现分发。Hibernate持久化简化</w:t>
      </w:r>
      <w:proofErr w:type="gramStart"/>
      <w:r w:rsidR="00B302D4" w:rsidRPr="00CB150E">
        <w:rPr>
          <w:rFonts w:ascii="宋体" w:hAnsi="宋体"/>
          <w:sz w:val="24"/>
          <w:szCs w:val="24"/>
        </w:rPr>
        <w:t>层实现</w:t>
      </w:r>
      <w:proofErr w:type="gramEnd"/>
      <w:r w:rsidR="00B302D4" w:rsidRPr="00CB150E">
        <w:rPr>
          <w:rFonts w:ascii="宋体" w:hAnsi="宋体"/>
          <w:sz w:val="24"/>
          <w:szCs w:val="24"/>
        </w:rPr>
        <w:t>简化调用HibernateDao持久层的API</w:t>
      </w:r>
      <w:r>
        <w:rPr>
          <w:rFonts w:ascii="宋体" w:hAnsi="宋体" w:hint="eastAsia"/>
          <w:sz w:val="24"/>
          <w:szCs w:val="24"/>
        </w:rPr>
        <w:t>，</w:t>
      </w:r>
      <w:r w:rsidR="00B302D4" w:rsidRPr="00CB150E">
        <w:rPr>
          <w:rFonts w:ascii="宋体" w:hAnsi="宋体"/>
          <w:sz w:val="24"/>
          <w:szCs w:val="24"/>
        </w:rPr>
        <w:t>HibernateDao</w:t>
      </w:r>
      <w:proofErr w:type="gramStart"/>
      <w:r w:rsidR="00B302D4" w:rsidRPr="00CB150E">
        <w:rPr>
          <w:rFonts w:ascii="宋体" w:hAnsi="宋体"/>
          <w:sz w:val="24"/>
          <w:szCs w:val="24"/>
        </w:rPr>
        <w:t>持久化层对</w:t>
      </w:r>
      <w:proofErr w:type="gramEnd"/>
      <w:r w:rsidR="00B302D4" w:rsidRPr="00CB150E">
        <w:rPr>
          <w:rFonts w:ascii="宋体" w:hAnsi="宋体"/>
          <w:sz w:val="24"/>
          <w:szCs w:val="24"/>
        </w:rPr>
        <w:t>数据库表的</w:t>
      </w:r>
      <w:proofErr w:type="gramStart"/>
      <w:r w:rsidR="00B302D4" w:rsidRPr="00CB150E">
        <w:rPr>
          <w:rFonts w:ascii="宋体" w:hAnsi="宋体"/>
          <w:sz w:val="24"/>
          <w:szCs w:val="24"/>
        </w:rPr>
        <w:t>增删改查操作</w:t>
      </w:r>
      <w:proofErr w:type="gramEnd"/>
      <w:r w:rsidR="00B302D4" w:rsidRPr="00CB150E">
        <w:rPr>
          <w:rFonts w:ascii="宋体" w:hAnsi="宋体"/>
          <w:sz w:val="24"/>
          <w:szCs w:val="24"/>
        </w:rPr>
        <w:t>。</w:t>
      </w:r>
    </w:p>
    <w:p w:rsidR="00B92319" w:rsidRDefault="008E642F" w:rsidP="00255A67">
      <w:pPr>
        <w:pStyle w:val="3"/>
      </w:pPr>
      <w:bookmarkStart w:id="46" w:name="_Toc404084099"/>
      <w:r>
        <w:rPr>
          <w:rFonts w:hint="eastAsia"/>
        </w:rPr>
        <w:t>4.3.2</w:t>
      </w:r>
      <w:r w:rsidR="00B92319">
        <w:rPr>
          <w:rFonts w:hint="eastAsia"/>
        </w:rPr>
        <w:t>逻辑架构</w:t>
      </w:r>
      <w:bookmarkEnd w:id="46"/>
    </w:p>
    <w:p w:rsidR="00A86EA3" w:rsidRPr="00A86EA3" w:rsidRDefault="00A86EA3" w:rsidP="00A86EA3">
      <w:pPr>
        <w:pStyle w:val="a6"/>
        <w:spacing w:line="440" w:lineRule="exact"/>
        <w:ind w:left="425" w:firstLine="480"/>
        <w:rPr>
          <w:rFonts w:ascii="宋体" w:hAnsi="宋体"/>
          <w:sz w:val="24"/>
          <w:szCs w:val="24"/>
        </w:rPr>
      </w:pPr>
      <w:r w:rsidRPr="00A86EA3">
        <w:rPr>
          <w:rFonts w:ascii="宋体" w:hAnsi="宋体" w:hint="eastAsia"/>
          <w:sz w:val="24"/>
          <w:szCs w:val="24"/>
        </w:rPr>
        <w:t>根据整体框架的分层思想，主要分为表现层、实体层、业务逻辑层、数据持久</w:t>
      </w:r>
      <w:r w:rsidRPr="00A86EA3">
        <w:rPr>
          <w:rFonts w:ascii="宋体" w:hAnsi="宋体" w:hint="eastAsia"/>
          <w:sz w:val="24"/>
          <w:szCs w:val="24"/>
        </w:rPr>
        <w:lastRenderedPageBreak/>
        <w:t>化层、通用工具层，因为</w:t>
      </w:r>
      <w:r w:rsidRPr="00A86EA3">
        <w:rPr>
          <w:rFonts w:ascii="宋体" w:hAnsi="宋体"/>
          <w:sz w:val="24"/>
          <w:szCs w:val="24"/>
        </w:rPr>
        <w:t>本系统设计Excel文件上传下载，在</w:t>
      </w:r>
      <w:r w:rsidRPr="00A86EA3">
        <w:rPr>
          <w:rFonts w:ascii="宋体" w:hAnsi="宋体" w:hint="eastAsia"/>
          <w:sz w:val="24"/>
          <w:szCs w:val="24"/>
        </w:rPr>
        <w:t>涉及</w:t>
      </w:r>
      <w:r w:rsidRPr="00A86EA3">
        <w:rPr>
          <w:rFonts w:ascii="宋体" w:hAnsi="宋体"/>
          <w:sz w:val="24"/>
          <w:szCs w:val="24"/>
        </w:rPr>
        <w:t>Excel文件操作时，业务数据将要通过Excel</w:t>
      </w:r>
      <w:r w:rsidRPr="00A86EA3">
        <w:rPr>
          <w:rFonts w:ascii="宋体" w:hAnsi="宋体" w:hint="eastAsia"/>
          <w:sz w:val="24"/>
          <w:szCs w:val="24"/>
        </w:rPr>
        <w:t>文件</w:t>
      </w:r>
      <w:r w:rsidRPr="00A86EA3">
        <w:rPr>
          <w:rFonts w:ascii="宋体" w:hAnsi="宋体"/>
          <w:sz w:val="24"/>
          <w:szCs w:val="24"/>
        </w:rPr>
        <w:t>解析处理层处理，</w:t>
      </w:r>
      <w:r w:rsidRPr="00A86EA3">
        <w:rPr>
          <w:rFonts w:ascii="宋体" w:hAnsi="宋体" w:hint="eastAsia"/>
          <w:sz w:val="24"/>
          <w:szCs w:val="24"/>
        </w:rPr>
        <w:t>本系统</w:t>
      </w:r>
      <w:r w:rsidRPr="00A86EA3">
        <w:rPr>
          <w:rFonts w:ascii="宋体" w:hAnsi="宋体"/>
          <w:sz w:val="24"/>
          <w:szCs w:val="24"/>
        </w:rPr>
        <w:t>还有一个Excel文件处理层，各层</w:t>
      </w:r>
      <w:r w:rsidRPr="00A86EA3">
        <w:rPr>
          <w:rFonts w:ascii="宋体" w:hAnsi="宋体" w:hint="eastAsia"/>
          <w:sz w:val="24"/>
          <w:szCs w:val="24"/>
        </w:rPr>
        <w:t>分别建立独立的包，</w:t>
      </w:r>
      <w:r w:rsidRPr="00A86EA3">
        <w:rPr>
          <w:rFonts w:ascii="宋体" w:hAnsi="宋体"/>
          <w:sz w:val="24"/>
          <w:szCs w:val="24"/>
        </w:rPr>
        <w:t>通过包进行管理</w:t>
      </w:r>
      <w:r w:rsidRPr="00A86EA3">
        <w:rPr>
          <w:rFonts w:ascii="宋体" w:hAnsi="宋体" w:hint="eastAsia"/>
          <w:sz w:val="24"/>
          <w:szCs w:val="24"/>
        </w:rPr>
        <w:t>，以及描述它们之间的依赖关系。由此得到项目的逻辑视图，</w:t>
      </w:r>
      <w:proofErr w:type="gramStart"/>
      <w:r w:rsidRPr="00A86EA3">
        <w:rPr>
          <w:rFonts w:ascii="宋体" w:hAnsi="宋体" w:hint="eastAsia"/>
          <w:sz w:val="24"/>
          <w:szCs w:val="24"/>
        </w:rPr>
        <w:t>见总体</w:t>
      </w:r>
      <w:proofErr w:type="gramEnd"/>
      <w:r w:rsidRPr="00A86EA3">
        <w:rPr>
          <w:rFonts w:ascii="宋体" w:hAnsi="宋体" w:hint="eastAsia"/>
          <w:sz w:val="24"/>
          <w:szCs w:val="24"/>
        </w:rPr>
        <w:t>逻辑视图</w:t>
      </w:r>
      <w:proofErr w:type="gramStart"/>
      <w:r w:rsidRPr="00A86EA3">
        <w:rPr>
          <w:rFonts w:ascii="宋体" w:hAnsi="宋体" w:hint="eastAsia"/>
          <w:sz w:val="24"/>
          <w:szCs w:val="24"/>
        </w:rPr>
        <w:t>图</w:t>
      </w:r>
      <w:proofErr w:type="gramEnd"/>
      <w:r w:rsidRPr="00A86EA3">
        <w:rPr>
          <w:rFonts w:ascii="宋体" w:hAnsi="宋体" w:hint="eastAsia"/>
          <w:sz w:val="24"/>
          <w:szCs w:val="24"/>
        </w:rPr>
        <w:t>4.3。</w:t>
      </w:r>
    </w:p>
    <w:p w:rsidR="00FE0476" w:rsidRPr="00FE0476" w:rsidRDefault="00FE0476" w:rsidP="00A86EA3">
      <w:pPr>
        <w:jc w:val="center"/>
      </w:pPr>
      <w:r>
        <w:rPr>
          <w:noProof/>
        </w:rPr>
        <w:drawing>
          <wp:inline distT="0" distB="0" distL="0" distR="0" wp14:anchorId="4557DC59" wp14:editId="56AD2C48">
            <wp:extent cx="4333875" cy="44958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4495800"/>
                    </a:xfrm>
                    <a:prstGeom prst="rect">
                      <a:avLst/>
                    </a:prstGeom>
                  </pic:spPr>
                </pic:pic>
              </a:graphicData>
            </a:graphic>
          </wp:inline>
        </w:drawing>
      </w:r>
    </w:p>
    <w:p w:rsidR="00B92319" w:rsidRDefault="00B92319" w:rsidP="002A6C1B">
      <w:pPr>
        <w:pStyle w:val="2"/>
        <w:numPr>
          <w:ilvl w:val="1"/>
          <w:numId w:val="7"/>
        </w:numPr>
        <w:ind w:left="426" w:firstLineChars="0" w:hanging="426"/>
      </w:pPr>
      <w:bookmarkStart w:id="47" w:name="_Toc404084100"/>
      <w:r>
        <w:rPr>
          <w:rFonts w:hint="eastAsia"/>
        </w:rPr>
        <w:t>开发视图</w:t>
      </w:r>
      <w:bookmarkEnd w:id="47"/>
    </w:p>
    <w:p w:rsidR="00B55EFB" w:rsidRPr="00B55EFB" w:rsidRDefault="00B55EFB" w:rsidP="00B55EFB">
      <w:pPr>
        <w:rPr>
          <w:rFonts w:hint="eastAsia"/>
        </w:rPr>
      </w:pPr>
      <w:r>
        <w:rPr>
          <w:rFonts w:hint="eastAsia"/>
        </w:rPr>
        <w:t>在</w:t>
      </w:r>
      <w:r>
        <w:t>本系统的开发视图中</w:t>
      </w:r>
      <w:r>
        <w:rPr>
          <w:rFonts w:hint="eastAsia"/>
        </w:rPr>
        <w:t>content/page</w:t>
      </w:r>
      <w:r>
        <w:rPr>
          <w:rFonts w:hint="eastAsia"/>
        </w:rPr>
        <w:t>以文件</w:t>
      </w:r>
      <w:r>
        <w:t>夹</w:t>
      </w:r>
      <w:proofErr w:type="gramStart"/>
      <w:r>
        <w:rPr>
          <w:rFonts w:hint="eastAsia"/>
        </w:rPr>
        <w:t>的放</w:t>
      </w:r>
      <w:r>
        <w:t>式将</w:t>
      </w:r>
      <w:proofErr w:type="gramEnd"/>
      <w:r>
        <w:t>每个功能模块</w:t>
      </w:r>
      <w:r>
        <w:rPr>
          <w:rFonts w:hint="eastAsia"/>
        </w:rPr>
        <w:t>对应</w:t>
      </w:r>
      <w:r>
        <w:t>得视图进行划分</w:t>
      </w:r>
      <w:r>
        <w:rPr>
          <w:rFonts w:hint="eastAsia"/>
        </w:rPr>
        <w:t>。</w:t>
      </w:r>
      <w:r>
        <w:t>代码</w:t>
      </w:r>
      <w:r>
        <w:rPr>
          <w:rFonts w:hint="eastAsia"/>
        </w:rPr>
        <w:t>通过</w:t>
      </w:r>
      <w:r>
        <w:t>包进行管理，每层面向接口编程。层与层</w:t>
      </w:r>
      <w:r>
        <w:rPr>
          <w:rFonts w:hint="eastAsia"/>
        </w:rPr>
        <w:t>之间</w:t>
      </w:r>
      <w:r>
        <w:t>通过</w:t>
      </w:r>
      <w:r>
        <w:t>Spring</w:t>
      </w:r>
      <w:r>
        <w:rPr>
          <w:rFonts w:hint="eastAsia"/>
        </w:rPr>
        <w:t>依赖</w:t>
      </w:r>
      <w:r>
        <w:t>注入解耦。</w:t>
      </w:r>
      <w:r w:rsidR="003F1EA0" w:rsidRPr="003F1EA0">
        <w:rPr>
          <w:rFonts w:hint="eastAsia"/>
        </w:rPr>
        <w:t>系统开发视图见图</w:t>
      </w:r>
      <w:r w:rsidR="003F1EA0" w:rsidRPr="003F1EA0">
        <w:rPr>
          <w:rFonts w:hint="eastAsia"/>
        </w:rPr>
        <w:t>4.6</w:t>
      </w:r>
      <w:r w:rsidR="003F1EA0" w:rsidRPr="003F1EA0">
        <w:rPr>
          <w:rFonts w:hint="eastAsia"/>
        </w:rPr>
        <w:t>所示</w:t>
      </w:r>
    </w:p>
    <w:p w:rsidR="00B55EFB" w:rsidRDefault="00B55EFB" w:rsidP="00B55EFB">
      <w:r>
        <w:rPr>
          <w:noProof/>
        </w:rPr>
        <w:lastRenderedPageBreak/>
        <w:drawing>
          <wp:inline distT="0" distB="0" distL="0" distR="0" wp14:anchorId="2B55964B" wp14:editId="15E3CA6F">
            <wp:extent cx="5724525" cy="3902075"/>
            <wp:effectExtent l="0" t="0" r="9525"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3902075"/>
                    </a:xfrm>
                    <a:prstGeom prst="rect">
                      <a:avLst/>
                    </a:prstGeom>
                  </pic:spPr>
                </pic:pic>
              </a:graphicData>
            </a:graphic>
          </wp:inline>
        </w:drawing>
      </w:r>
    </w:p>
    <w:p w:rsidR="003F1EA0" w:rsidRPr="00B55EFB" w:rsidRDefault="003F1EA0" w:rsidP="00B55EFB">
      <w:pPr>
        <w:rPr>
          <w:rFonts w:hint="eastAsia"/>
        </w:rPr>
      </w:pPr>
    </w:p>
    <w:p w:rsidR="00CC7A79" w:rsidRDefault="008B6ECC" w:rsidP="008B6ECC">
      <w:pPr>
        <w:jc w:val="center"/>
      </w:pPr>
      <w:r>
        <w:rPr>
          <w:noProof/>
        </w:rPr>
        <w:drawing>
          <wp:inline distT="0" distB="0" distL="0" distR="0" wp14:anchorId="64492958" wp14:editId="2C6D61AE">
            <wp:extent cx="2133600" cy="3657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3600" cy="3657600"/>
                    </a:xfrm>
                    <a:prstGeom prst="rect">
                      <a:avLst/>
                    </a:prstGeom>
                  </pic:spPr>
                </pic:pic>
              </a:graphicData>
            </a:graphic>
          </wp:inline>
        </w:drawing>
      </w:r>
    </w:p>
    <w:p w:rsidR="008B6ECC" w:rsidRDefault="008B6ECC" w:rsidP="008B6ECC">
      <w:pPr>
        <w:jc w:val="center"/>
      </w:pPr>
    </w:p>
    <w:p w:rsidR="008B6ECC" w:rsidRPr="00CC7A79" w:rsidRDefault="008B6ECC" w:rsidP="008B6ECC">
      <w:pPr>
        <w:jc w:val="center"/>
        <w:rPr>
          <w:rFonts w:hint="eastAsia"/>
        </w:rPr>
      </w:pPr>
      <w:r>
        <w:rPr>
          <w:noProof/>
        </w:rPr>
        <w:lastRenderedPageBreak/>
        <w:drawing>
          <wp:inline distT="0" distB="0" distL="0" distR="0" wp14:anchorId="74BE5B19" wp14:editId="781826AC">
            <wp:extent cx="2085975" cy="21050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5975" cy="2105025"/>
                    </a:xfrm>
                    <a:prstGeom prst="rect">
                      <a:avLst/>
                    </a:prstGeom>
                  </pic:spPr>
                </pic:pic>
              </a:graphicData>
            </a:graphic>
          </wp:inline>
        </w:drawing>
      </w:r>
    </w:p>
    <w:p w:rsidR="00B92319" w:rsidRDefault="00B92319" w:rsidP="002A6C1B">
      <w:pPr>
        <w:pStyle w:val="2"/>
        <w:numPr>
          <w:ilvl w:val="1"/>
          <w:numId w:val="7"/>
        </w:numPr>
        <w:ind w:left="426" w:firstLineChars="0" w:hanging="426"/>
      </w:pPr>
      <w:bookmarkStart w:id="48" w:name="_Toc404084101"/>
      <w:r>
        <w:rPr>
          <w:rFonts w:hint="eastAsia"/>
        </w:rPr>
        <w:t>物理视图</w:t>
      </w:r>
      <w:bookmarkEnd w:id="48"/>
    </w:p>
    <w:p w:rsidR="00FE0476" w:rsidRPr="00FE0476" w:rsidRDefault="00FE0476" w:rsidP="00FE0476">
      <w:r>
        <w:rPr>
          <w:noProof/>
        </w:rPr>
        <w:drawing>
          <wp:inline distT="0" distB="0" distL="0" distR="0" wp14:anchorId="52EC840E" wp14:editId="5692E2F4">
            <wp:extent cx="5724525" cy="1884045"/>
            <wp:effectExtent l="0" t="0" r="952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525" cy="1884045"/>
                    </a:xfrm>
                    <a:prstGeom prst="rect">
                      <a:avLst/>
                    </a:prstGeom>
                  </pic:spPr>
                </pic:pic>
              </a:graphicData>
            </a:graphic>
          </wp:inline>
        </w:drawing>
      </w:r>
    </w:p>
    <w:p w:rsidR="00B92319" w:rsidRDefault="00B92319" w:rsidP="00B92319">
      <w:pPr>
        <w:rPr>
          <w:i/>
          <w:color w:val="000000"/>
        </w:rPr>
      </w:pPr>
      <w:r>
        <w:rPr>
          <w:rFonts w:hint="eastAsia"/>
          <w:i/>
          <w:color w:val="000000"/>
        </w:rPr>
        <w:t>提示：物理视图：和部署相关的架构决策</w:t>
      </w:r>
    </w:p>
    <w:p w:rsidR="00B92319" w:rsidRDefault="00B92319" w:rsidP="00B92319">
      <w:pPr>
        <w:rPr>
          <w:color w:val="000000"/>
        </w:rPr>
      </w:pPr>
      <w:r>
        <w:rPr>
          <w:rFonts w:hint="eastAsia"/>
          <w:i/>
          <w:color w:val="000000"/>
        </w:rPr>
        <w:t>软件最终要驻留、安装或部署到硬件才能运行，而软件架构的物理视图关注</w:t>
      </w:r>
      <w:r>
        <w:rPr>
          <w:i/>
          <w:color w:val="000000"/>
        </w:rPr>
        <w:t>"</w:t>
      </w:r>
      <w:r>
        <w:rPr>
          <w:rFonts w:hint="eastAsia"/>
          <w:i/>
          <w:color w:val="000000"/>
        </w:rPr>
        <w:t>目标程序及其依赖的运行库和系统软件</w:t>
      </w:r>
      <w:r>
        <w:rPr>
          <w:i/>
          <w:color w:val="000000"/>
        </w:rPr>
        <w:t>"</w:t>
      </w:r>
      <w:r>
        <w:rPr>
          <w:rFonts w:hint="eastAsia"/>
          <w:i/>
          <w:color w:val="000000"/>
        </w:rPr>
        <w:t>最终如何安装或部署到物理机器，以及</w:t>
      </w:r>
      <w:r>
        <w:rPr>
          <w:i/>
          <w:color w:val="000000"/>
        </w:rPr>
        <w:t xml:space="preserve"> </w:t>
      </w:r>
      <w:r>
        <w:rPr>
          <w:rFonts w:hint="eastAsia"/>
          <w:i/>
          <w:color w:val="000000"/>
        </w:rPr>
        <w:t>如何部署机器和网络来配合软件系统的可靠性、可伸缩性等要求。</w:t>
      </w:r>
      <w:r>
        <w:rPr>
          <w:color w:val="000000"/>
        </w:rPr>
        <w:t xml:space="preserve"> </w:t>
      </w:r>
    </w:p>
    <w:p w:rsidR="00631A35" w:rsidRPr="00631A35" w:rsidRDefault="00703CD9" w:rsidP="00631A35">
      <w:pPr>
        <w:pStyle w:val="2"/>
        <w:numPr>
          <w:ilvl w:val="1"/>
          <w:numId w:val="7"/>
        </w:numPr>
        <w:ind w:left="426" w:firstLineChars="0" w:hanging="426"/>
      </w:pPr>
      <w:r>
        <w:rPr>
          <w:rFonts w:hint="eastAsia"/>
        </w:rPr>
        <w:t>性能设计</w:t>
      </w:r>
    </w:p>
    <w:p w:rsidR="00631A35" w:rsidRDefault="00631A35" w:rsidP="00631A35">
      <w:pPr>
        <w:pStyle w:val="a6"/>
        <w:numPr>
          <w:ilvl w:val="0"/>
          <w:numId w:val="38"/>
        </w:numPr>
        <w:spacing w:line="440" w:lineRule="exact"/>
        <w:ind w:firstLineChars="0"/>
        <w:rPr>
          <w:rFonts w:ascii="宋体" w:hAnsi="宋体"/>
          <w:sz w:val="24"/>
          <w:szCs w:val="24"/>
        </w:rPr>
      </w:pPr>
      <w:r w:rsidRPr="000D557F">
        <w:rPr>
          <w:rFonts w:ascii="宋体" w:hAnsi="宋体" w:hint="eastAsia"/>
          <w:sz w:val="24"/>
          <w:szCs w:val="24"/>
        </w:rPr>
        <w:t>对于</w:t>
      </w:r>
      <w:r w:rsidRPr="000D557F">
        <w:rPr>
          <w:rFonts w:ascii="宋体" w:hAnsi="宋体"/>
          <w:sz w:val="24"/>
          <w:szCs w:val="24"/>
        </w:rPr>
        <w:t>多次会使用到的数据</w:t>
      </w:r>
      <w:r w:rsidRPr="000D557F">
        <w:rPr>
          <w:rFonts w:ascii="宋体" w:hAnsi="宋体" w:hint="eastAsia"/>
          <w:sz w:val="24"/>
          <w:szCs w:val="24"/>
        </w:rPr>
        <w:t>使用</w:t>
      </w:r>
      <w:r w:rsidRPr="000D557F">
        <w:rPr>
          <w:rFonts w:ascii="宋体" w:hAnsi="宋体"/>
          <w:sz w:val="24"/>
          <w:szCs w:val="24"/>
        </w:rPr>
        <w:t>自定义缓存</w:t>
      </w:r>
      <w:r w:rsidRPr="000D557F">
        <w:rPr>
          <w:rFonts w:ascii="宋体" w:hAnsi="宋体" w:hint="eastAsia"/>
          <w:sz w:val="24"/>
          <w:szCs w:val="24"/>
        </w:rPr>
        <w:t>和</w:t>
      </w:r>
      <w:r w:rsidRPr="000D557F">
        <w:rPr>
          <w:rFonts w:ascii="宋体" w:hAnsi="宋体"/>
          <w:sz w:val="24"/>
          <w:szCs w:val="24"/>
        </w:rPr>
        <w:t>使用Hibernate</w:t>
      </w:r>
      <w:r w:rsidRPr="000D557F">
        <w:rPr>
          <w:rFonts w:ascii="宋体" w:hAnsi="宋体" w:hint="eastAsia"/>
          <w:sz w:val="24"/>
          <w:szCs w:val="24"/>
        </w:rPr>
        <w:t>缓存进行</w:t>
      </w:r>
      <w:r w:rsidRPr="000D557F">
        <w:rPr>
          <w:rFonts w:ascii="宋体" w:hAnsi="宋体"/>
          <w:sz w:val="24"/>
          <w:szCs w:val="24"/>
        </w:rPr>
        <w:t>处理，</w:t>
      </w:r>
    </w:p>
    <w:p w:rsidR="00631A35" w:rsidRPr="000D557F" w:rsidRDefault="00631A35" w:rsidP="00631A35">
      <w:pPr>
        <w:pStyle w:val="a6"/>
        <w:numPr>
          <w:ilvl w:val="0"/>
          <w:numId w:val="38"/>
        </w:numPr>
        <w:spacing w:line="440" w:lineRule="exact"/>
        <w:ind w:firstLineChars="0"/>
        <w:rPr>
          <w:rFonts w:ascii="宋体" w:hAnsi="宋体"/>
          <w:sz w:val="24"/>
          <w:szCs w:val="24"/>
        </w:rPr>
      </w:pPr>
      <w:r w:rsidRPr="000D557F">
        <w:rPr>
          <w:rFonts w:ascii="宋体" w:hAnsi="宋体" w:hint="eastAsia"/>
          <w:sz w:val="24"/>
          <w:szCs w:val="24"/>
        </w:rPr>
        <w:t>对于</w:t>
      </w:r>
      <w:r w:rsidRPr="000D557F">
        <w:rPr>
          <w:rFonts w:ascii="宋体" w:hAnsi="宋体"/>
          <w:sz w:val="24"/>
          <w:szCs w:val="24"/>
        </w:rPr>
        <w:t>耗时操作使用</w:t>
      </w:r>
      <w:r w:rsidRPr="000D557F">
        <w:rPr>
          <w:rFonts w:ascii="宋体" w:hAnsi="宋体" w:hint="eastAsia"/>
          <w:sz w:val="24"/>
          <w:szCs w:val="24"/>
        </w:rPr>
        <w:t>多线程</w:t>
      </w:r>
      <w:r w:rsidRPr="000D557F">
        <w:rPr>
          <w:rFonts w:ascii="宋体" w:hAnsi="宋体"/>
          <w:sz w:val="24"/>
          <w:szCs w:val="24"/>
        </w:rPr>
        <w:t>技术解决</w:t>
      </w:r>
    </w:p>
    <w:p w:rsidR="00631A35" w:rsidRPr="00631A35" w:rsidRDefault="00631A35" w:rsidP="00631A35">
      <w:pPr>
        <w:pStyle w:val="a6"/>
        <w:numPr>
          <w:ilvl w:val="0"/>
          <w:numId w:val="38"/>
        </w:numPr>
        <w:spacing w:line="440" w:lineRule="exact"/>
        <w:ind w:firstLineChars="0"/>
        <w:rPr>
          <w:rFonts w:ascii="宋体" w:hAnsi="宋体"/>
          <w:sz w:val="24"/>
          <w:szCs w:val="24"/>
        </w:rPr>
      </w:pPr>
      <w:r w:rsidRPr="000D557F">
        <w:rPr>
          <w:rFonts w:ascii="宋体" w:hAnsi="宋体" w:hint="eastAsia"/>
          <w:sz w:val="24"/>
          <w:szCs w:val="24"/>
        </w:rPr>
        <w:t>对于</w:t>
      </w:r>
      <w:r w:rsidRPr="000D557F">
        <w:rPr>
          <w:rFonts w:ascii="宋体" w:hAnsi="宋体"/>
          <w:sz w:val="24"/>
          <w:szCs w:val="24"/>
        </w:rPr>
        <w:t>Excel文件上传时多条数据要进行数据正确与完整性校验，使用二分算法加</w:t>
      </w:r>
      <w:r w:rsidRPr="000D557F">
        <w:rPr>
          <w:rFonts w:ascii="宋体" w:hAnsi="宋体" w:hint="eastAsia"/>
          <w:sz w:val="24"/>
          <w:szCs w:val="24"/>
        </w:rPr>
        <w:t>多线程</w:t>
      </w:r>
      <w:r w:rsidRPr="000D557F">
        <w:rPr>
          <w:rFonts w:ascii="宋体" w:hAnsi="宋体"/>
          <w:sz w:val="24"/>
          <w:szCs w:val="24"/>
        </w:rPr>
        <w:t>解决</w:t>
      </w:r>
    </w:p>
    <w:p w:rsidR="00B92319" w:rsidRPr="00886F27" w:rsidRDefault="00B92319" w:rsidP="00B92319">
      <w:pPr>
        <w:rPr>
          <w:i/>
        </w:rPr>
      </w:pPr>
      <w:r w:rsidRPr="00886F27">
        <w:rPr>
          <w:rFonts w:hint="eastAsia"/>
          <w:i/>
        </w:rPr>
        <w:t>提示：说明软件中会对构架产生影响的主要尺寸特征，以及目标性能约束。比如：</w:t>
      </w:r>
      <w:r w:rsidRPr="00886F27">
        <w:rPr>
          <w:i/>
        </w:rPr>
        <w:t>1</w:t>
      </w:r>
      <w:r w:rsidRPr="00886F27">
        <w:rPr>
          <w:rFonts w:hint="eastAsia"/>
          <w:i/>
        </w:rPr>
        <w:t>表示层性能设计考虑、应用层性能设计考虑、数据层性能设计考虑</w:t>
      </w:r>
    </w:p>
    <w:p w:rsidR="00B92319" w:rsidRPr="00886F27" w:rsidRDefault="00B92319" w:rsidP="00B92319">
      <w:pPr>
        <w:rPr>
          <w:i/>
        </w:rPr>
      </w:pPr>
      <w:r w:rsidRPr="00886F27">
        <w:rPr>
          <w:rFonts w:hint="eastAsia"/>
          <w:i/>
        </w:rPr>
        <w:t>在数据库设计方面，提供的</w:t>
      </w:r>
      <w:proofErr w:type="gramStart"/>
      <w:r w:rsidRPr="00886F27">
        <w:rPr>
          <w:rFonts w:hint="eastAsia"/>
          <w:i/>
        </w:rPr>
        <w:t>架构级</w:t>
      </w:r>
      <w:proofErr w:type="gramEnd"/>
      <w:r w:rsidRPr="00886F27">
        <w:rPr>
          <w:rFonts w:hint="eastAsia"/>
          <w:i/>
        </w:rPr>
        <w:t>服务包括：</w:t>
      </w:r>
    </w:p>
    <w:p w:rsidR="00B92319" w:rsidRPr="00886F27" w:rsidRDefault="00B92319" w:rsidP="00B92319">
      <w:pPr>
        <w:rPr>
          <w:i/>
        </w:rPr>
      </w:pPr>
      <w:r w:rsidRPr="00886F27">
        <w:rPr>
          <w:rFonts w:hint="eastAsia"/>
          <w:i/>
        </w:rPr>
        <w:t>针对焦点表，进行表分割，按业务特性划分活动表和非活动表，提高</w:t>
      </w:r>
      <w:r w:rsidRPr="00886F27">
        <w:rPr>
          <w:i/>
        </w:rPr>
        <w:t>OLTP</w:t>
      </w:r>
      <w:r w:rsidRPr="00886F27">
        <w:rPr>
          <w:rFonts w:hint="eastAsia"/>
          <w:i/>
        </w:rPr>
        <w:t>（针对活动表的处理）效率；优化存取路径，检查索引效率；</w:t>
      </w:r>
    </w:p>
    <w:p w:rsidR="00646A0A" w:rsidRDefault="00646A0A" w:rsidP="00646A0A">
      <w:pPr>
        <w:pStyle w:val="1"/>
        <w:numPr>
          <w:ilvl w:val="0"/>
          <w:numId w:val="7"/>
        </w:numPr>
      </w:pPr>
      <w:bookmarkStart w:id="49" w:name="_Toc399663823"/>
      <w:bookmarkStart w:id="50" w:name="_Toc404084105"/>
      <w:bookmarkStart w:id="51" w:name="_Toc309802689"/>
      <w:r w:rsidRPr="00FF3EDA">
        <w:rPr>
          <w:rFonts w:hint="eastAsia"/>
        </w:rPr>
        <w:lastRenderedPageBreak/>
        <w:t>数据库需求分析</w:t>
      </w:r>
      <w:bookmarkEnd w:id="49"/>
      <w:bookmarkEnd w:id="50"/>
    </w:p>
    <w:p w:rsidR="0081436E" w:rsidRPr="00F93101" w:rsidRDefault="0081436E" w:rsidP="00F93101">
      <w:pPr>
        <w:pStyle w:val="a6"/>
        <w:spacing w:line="440" w:lineRule="exact"/>
        <w:ind w:left="425" w:firstLine="480"/>
        <w:rPr>
          <w:rFonts w:ascii="宋体" w:hAnsi="宋体"/>
          <w:sz w:val="24"/>
          <w:szCs w:val="24"/>
        </w:rPr>
      </w:pPr>
      <w:r w:rsidRPr="00F93101">
        <w:rPr>
          <w:rFonts w:ascii="宋体" w:hAnsi="宋体" w:hint="eastAsia"/>
          <w:sz w:val="24"/>
          <w:szCs w:val="24"/>
        </w:rPr>
        <w:t>数据库设计</w:t>
      </w:r>
      <w:r w:rsidRPr="00F93101">
        <w:rPr>
          <w:rFonts w:ascii="宋体" w:hAnsi="宋体"/>
          <w:sz w:val="24"/>
          <w:szCs w:val="24"/>
        </w:rPr>
        <w:t>是指</w:t>
      </w:r>
      <w:r w:rsidRPr="00F93101">
        <w:rPr>
          <w:rFonts w:ascii="宋体" w:hAnsi="宋体" w:hint="eastAsia"/>
          <w:sz w:val="24"/>
          <w:szCs w:val="24"/>
        </w:rPr>
        <w:t>对于</w:t>
      </w:r>
      <w:r w:rsidRPr="00F93101">
        <w:rPr>
          <w:rFonts w:ascii="宋体" w:hAnsi="宋体"/>
          <w:sz w:val="24"/>
          <w:szCs w:val="24"/>
        </w:rPr>
        <w:t>一个</w:t>
      </w:r>
      <w:r w:rsidRPr="00F93101">
        <w:rPr>
          <w:rFonts w:ascii="宋体" w:hAnsi="宋体" w:hint="eastAsia"/>
          <w:sz w:val="24"/>
          <w:szCs w:val="24"/>
        </w:rPr>
        <w:t>给定</w:t>
      </w:r>
      <w:r w:rsidRPr="00F93101">
        <w:rPr>
          <w:rFonts w:ascii="宋体" w:hAnsi="宋体"/>
          <w:sz w:val="24"/>
          <w:szCs w:val="24"/>
        </w:rPr>
        <w:t>的</w:t>
      </w:r>
      <w:r w:rsidRPr="00F93101">
        <w:rPr>
          <w:rFonts w:ascii="宋体" w:hAnsi="宋体" w:hint="eastAsia"/>
          <w:sz w:val="24"/>
          <w:szCs w:val="24"/>
        </w:rPr>
        <w:t>应用</w:t>
      </w:r>
      <w:r w:rsidRPr="00F93101">
        <w:rPr>
          <w:rFonts w:ascii="宋体" w:hAnsi="宋体"/>
          <w:sz w:val="24"/>
          <w:szCs w:val="24"/>
        </w:rPr>
        <w:t>环境，构造（</w:t>
      </w:r>
      <w:r w:rsidRPr="00F93101">
        <w:rPr>
          <w:rFonts w:ascii="宋体" w:hAnsi="宋体" w:hint="eastAsia"/>
          <w:sz w:val="24"/>
          <w:szCs w:val="24"/>
        </w:rPr>
        <w:t>设计</w:t>
      </w:r>
      <w:r w:rsidRPr="00F93101">
        <w:rPr>
          <w:rFonts w:ascii="宋体" w:hAnsi="宋体"/>
          <w:sz w:val="24"/>
          <w:szCs w:val="24"/>
        </w:rPr>
        <w:t>）</w:t>
      </w:r>
      <w:r w:rsidRPr="00F93101">
        <w:rPr>
          <w:rFonts w:ascii="宋体" w:hAnsi="宋体" w:hint="eastAsia"/>
          <w:sz w:val="24"/>
          <w:szCs w:val="24"/>
        </w:rPr>
        <w:t>优化</w:t>
      </w:r>
      <w:r w:rsidRPr="00F93101">
        <w:rPr>
          <w:rFonts w:ascii="宋体" w:hAnsi="宋体"/>
          <w:sz w:val="24"/>
          <w:szCs w:val="24"/>
        </w:rPr>
        <w:t>的数据库逻辑模式和物理结构，并根据此建立数据库及应用系统，使之能</w:t>
      </w:r>
      <w:r w:rsidRPr="00F93101">
        <w:rPr>
          <w:rFonts w:ascii="宋体" w:hAnsi="宋体" w:hint="eastAsia"/>
          <w:sz w:val="24"/>
          <w:szCs w:val="24"/>
        </w:rPr>
        <w:t>够</w:t>
      </w:r>
      <w:r w:rsidRPr="00F93101">
        <w:rPr>
          <w:rFonts w:ascii="宋体" w:hAnsi="宋体"/>
          <w:sz w:val="24"/>
          <w:szCs w:val="24"/>
        </w:rPr>
        <w:t>有效地存储和管理数据，满足各种用户的应用需求，包括信息管理</w:t>
      </w:r>
      <w:r w:rsidRPr="00F93101">
        <w:rPr>
          <w:rFonts w:ascii="宋体" w:hAnsi="宋体" w:hint="eastAsia"/>
          <w:sz w:val="24"/>
          <w:szCs w:val="24"/>
        </w:rPr>
        <w:t>要求和</w:t>
      </w:r>
      <w:r w:rsidRPr="00F93101">
        <w:rPr>
          <w:rFonts w:ascii="宋体" w:hAnsi="宋体"/>
          <w:sz w:val="24"/>
          <w:szCs w:val="24"/>
        </w:rPr>
        <w:t>数据库</w:t>
      </w:r>
      <w:r w:rsidRPr="00F93101">
        <w:rPr>
          <w:rFonts w:ascii="宋体" w:hAnsi="宋体" w:hint="eastAsia"/>
          <w:sz w:val="24"/>
          <w:szCs w:val="24"/>
        </w:rPr>
        <w:t>操作</w:t>
      </w:r>
      <w:r w:rsidRPr="00F93101">
        <w:rPr>
          <w:rFonts w:ascii="宋体" w:hAnsi="宋体"/>
          <w:sz w:val="24"/>
          <w:szCs w:val="24"/>
        </w:rPr>
        <w:t>要求</w:t>
      </w:r>
      <w:r w:rsidRPr="00F93101">
        <w:rPr>
          <w:rFonts w:ascii="宋体" w:hAnsi="宋体" w:hint="eastAsia"/>
          <w:sz w:val="24"/>
          <w:szCs w:val="24"/>
        </w:rPr>
        <w:t>[]。数据库设计首先要明确需求。数据库需求分析就是明确详细处理的对象，深入挖掘用户需求，并且根据用户需求制作出数据流图和数据字典，并在此基础上确定系统的整个功能，最后编辑出需求说明书[8]。数据库需求分析是分析客户在数据方面的信息需求、处理需求、安全性与完整性要求。应该注意一点，数据库设计要尽量考虑到系统以后的扩展。</w:t>
      </w:r>
    </w:p>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提示：通过详细调查现实世界要处理的对象（组织、部门、企业等），充分了解原系统</w:t>
      </w:r>
      <w:r w:rsidRPr="00FF3EDA">
        <w:rPr>
          <w:rFonts w:hint="eastAsia"/>
          <w:i/>
          <w:color w:val="000000" w:themeColor="text1"/>
        </w:rPr>
        <w:t>(</w:t>
      </w:r>
      <w:r w:rsidRPr="00FF3EDA">
        <w:rPr>
          <w:rFonts w:hint="eastAsia"/>
          <w:i/>
          <w:color w:val="000000" w:themeColor="text1"/>
        </w:rPr>
        <w:t>手工系统或计算机系统</w:t>
      </w:r>
      <w:r w:rsidRPr="00FF3EDA">
        <w:rPr>
          <w:rFonts w:hint="eastAsia"/>
          <w:i/>
          <w:color w:val="000000" w:themeColor="text1"/>
        </w:rPr>
        <w:t>)</w:t>
      </w:r>
      <w:r w:rsidRPr="00FF3EDA">
        <w:rPr>
          <w:rFonts w:hint="eastAsia"/>
          <w:i/>
          <w:color w:val="000000" w:themeColor="text1"/>
        </w:rPr>
        <w:t>的工作概况，明确用户需求，确定新系统的功能。</w:t>
      </w:r>
    </w:p>
    <w:p w:rsidR="00646A0A" w:rsidRDefault="00646A0A" w:rsidP="00646A0A">
      <w:pPr>
        <w:pStyle w:val="2"/>
        <w:numPr>
          <w:ilvl w:val="1"/>
          <w:numId w:val="7"/>
        </w:numPr>
        <w:ind w:left="426" w:firstLineChars="0" w:hanging="426"/>
        <w:rPr>
          <w:rFonts w:ascii="宋体" w:hAnsi="宋体"/>
          <w:color w:val="000000" w:themeColor="text1"/>
        </w:rPr>
      </w:pPr>
      <w:bookmarkStart w:id="52" w:name="_Toc399663824"/>
      <w:bookmarkStart w:id="53" w:name="_Toc404084106"/>
      <w:r w:rsidRPr="00FF3EDA">
        <w:rPr>
          <w:rFonts w:ascii="宋体" w:hAnsi="宋体" w:hint="eastAsia"/>
          <w:color w:val="000000" w:themeColor="text1"/>
        </w:rPr>
        <w:t>建立静态模型</w:t>
      </w:r>
      <w:bookmarkEnd w:id="52"/>
      <w:bookmarkEnd w:id="53"/>
    </w:p>
    <w:p w:rsidR="0081436E" w:rsidRPr="003B1324" w:rsidRDefault="0081436E" w:rsidP="0081436E">
      <w:pPr>
        <w:tabs>
          <w:tab w:val="left" w:pos="784"/>
        </w:tabs>
        <w:spacing w:line="440" w:lineRule="exact"/>
        <w:ind w:firstLineChars="200" w:firstLine="480"/>
        <w:rPr>
          <w:rFonts w:ascii="Times New Roman" w:hAnsi="Times New Roman" w:cs="宋体"/>
          <w:sz w:val="24"/>
          <w:szCs w:val="24"/>
        </w:rPr>
      </w:pPr>
      <w:r w:rsidRPr="003B1324">
        <w:rPr>
          <w:rFonts w:ascii="Times New Roman" w:hAnsi="Times New Roman" w:cs="宋体" w:hint="eastAsia"/>
          <w:sz w:val="24"/>
          <w:szCs w:val="24"/>
        </w:rPr>
        <w:t>在</w:t>
      </w:r>
      <w:r w:rsidRPr="003B1324">
        <w:rPr>
          <w:rFonts w:ascii="Times New Roman" w:hAnsi="Times New Roman" w:cs="宋体"/>
          <w:sz w:val="24"/>
          <w:szCs w:val="24"/>
        </w:rPr>
        <w:t>功能性需求方面，本系统</w:t>
      </w:r>
      <w:r w:rsidRPr="003B1324">
        <w:rPr>
          <w:rFonts w:ascii="Times New Roman" w:hAnsi="Times New Roman" w:cs="宋体" w:hint="eastAsia"/>
          <w:sz w:val="24"/>
          <w:szCs w:val="24"/>
        </w:rPr>
        <w:t>涵盖了权限管理、人员综合信息管理、员工培训</w:t>
      </w:r>
      <w:r w:rsidRPr="003B1324">
        <w:rPr>
          <w:rFonts w:ascii="Times New Roman" w:hAnsi="Times New Roman" w:cs="宋体" w:hint="eastAsia"/>
          <w:sz w:val="24"/>
          <w:szCs w:val="24"/>
        </w:rPr>
        <w:t>/</w:t>
      </w:r>
      <w:r w:rsidRPr="003B1324">
        <w:rPr>
          <w:rFonts w:ascii="Times New Roman" w:hAnsi="Times New Roman" w:cs="宋体" w:hint="eastAsia"/>
          <w:sz w:val="24"/>
          <w:szCs w:val="24"/>
        </w:rPr>
        <w:t>考试管理、标准化和暗访管理、积分管理、创新管理、奖惩信息管理、绩效管理八大功能模块。下面用面向对象的分析法来详细描述</w:t>
      </w:r>
      <w:r w:rsidR="00967EA4">
        <w:rPr>
          <w:rFonts w:hint="eastAsia"/>
        </w:rPr>
        <w:t>员工</w:t>
      </w:r>
      <w:r w:rsidRPr="003B1324">
        <w:rPr>
          <w:rFonts w:ascii="Times New Roman" w:hAnsi="Times New Roman" w:cs="宋体" w:hint="eastAsia"/>
          <w:sz w:val="24"/>
          <w:szCs w:val="24"/>
        </w:rPr>
        <w:t>奖惩管理建立静态模型的过程。</w:t>
      </w:r>
    </w:p>
    <w:p w:rsidR="0081436E" w:rsidRPr="003B1324" w:rsidRDefault="0081436E" w:rsidP="0081436E">
      <w:pPr>
        <w:tabs>
          <w:tab w:val="left" w:pos="784"/>
        </w:tabs>
        <w:spacing w:line="440" w:lineRule="exact"/>
        <w:ind w:firstLineChars="200" w:firstLine="480"/>
        <w:rPr>
          <w:rFonts w:ascii="Times New Roman" w:hAnsi="Times New Roman" w:cs="宋体"/>
          <w:sz w:val="24"/>
          <w:szCs w:val="24"/>
        </w:rPr>
      </w:pPr>
      <w:r w:rsidRPr="003B1324">
        <w:rPr>
          <w:rFonts w:ascii="Times New Roman" w:hAnsi="Times New Roman" w:cs="宋体" w:hint="eastAsia"/>
          <w:sz w:val="24"/>
          <w:szCs w:val="24"/>
        </w:rPr>
        <w:t>员工</w:t>
      </w:r>
      <w:r w:rsidRPr="003B1324">
        <w:rPr>
          <w:rFonts w:ascii="Times New Roman" w:hAnsi="Times New Roman" w:cs="宋体"/>
          <w:sz w:val="24"/>
          <w:szCs w:val="24"/>
        </w:rPr>
        <w:t>奖惩信息</w:t>
      </w:r>
      <w:r w:rsidRPr="003B1324">
        <w:rPr>
          <w:rFonts w:ascii="Times New Roman" w:hAnsi="Times New Roman" w:cs="宋体" w:hint="eastAsia"/>
          <w:sz w:val="24"/>
          <w:szCs w:val="24"/>
        </w:rPr>
        <w:t>管理是</w:t>
      </w:r>
      <w:r w:rsidRPr="003B1324">
        <w:rPr>
          <w:rFonts w:ascii="Times New Roman" w:hAnsi="Times New Roman" w:cs="宋体"/>
          <w:sz w:val="24"/>
          <w:szCs w:val="24"/>
        </w:rPr>
        <w:t>具有该功能权限</w:t>
      </w:r>
      <w:r w:rsidRPr="003B1324">
        <w:rPr>
          <w:rFonts w:ascii="Times New Roman" w:hAnsi="Times New Roman" w:cs="宋体" w:hint="eastAsia"/>
          <w:sz w:val="24"/>
          <w:szCs w:val="24"/>
        </w:rPr>
        <w:t>授权</w:t>
      </w:r>
      <w:r w:rsidRPr="003B1324">
        <w:rPr>
          <w:rFonts w:ascii="Times New Roman" w:hAnsi="Times New Roman" w:cs="宋体"/>
          <w:sz w:val="24"/>
          <w:szCs w:val="24"/>
        </w:rPr>
        <w:t>的角色</w:t>
      </w:r>
      <w:r w:rsidRPr="003B1324">
        <w:rPr>
          <w:rFonts w:ascii="Times New Roman" w:hAnsi="Times New Roman" w:cs="宋体" w:hint="eastAsia"/>
          <w:sz w:val="24"/>
          <w:szCs w:val="24"/>
        </w:rPr>
        <w:t>（部门管理员</w:t>
      </w:r>
      <w:r w:rsidRPr="003B1324">
        <w:rPr>
          <w:rFonts w:ascii="Times New Roman" w:hAnsi="Times New Roman" w:cs="宋体" w:hint="eastAsia"/>
          <w:sz w:val="24"/>
          <w:szCs w:val="24"/>
        </w:rPr>
        <w:t>/</w:t>
      </w:r>
      <w:r w:rsidRPr="003B1324">
        <w:rPr>
          <w:rFonts w:ascii="Times New Roman" w:hAnsi="Times New Roman" w:cs="宋体" w:hint="eastAsia"/>
          <w:sz w:val="24"/>
          <w:szCs w:val="24"/>
        </w:rPr>
        <w:t>部门经理</w:t>
      </w:r>
      <w:r w:rsidRPr="003B1324">
        <w:rPr>
          <w:rFonts w:ascii="Times New Roman" w:hAnsi="Times New Roman" w:cs="宋体" w:hint="eastAsia"/>
          <w:sz w:val="24"/>
          <w:szCs w:val="24"/>
        </w:rPr>
        <w:t>/</w:t>
      </w:r>
      <w:r w:rsidRPr="003B1324">
        <w:rPr>
          <w:rFonts w:ascii="Times New Roman" w:hAnsi="Times New Roman" w:cs="宋体" w:hint="eastAsia"/>
          <w:sz w:val="24"/>
          <w:szCs w:val="24"/>
        </w:rPr>
        <w:t>区域管理员</w:t>
      </w:r>
      <w:r w:rsidRPr="003B1324">
        <w:rPr>
          <w:rFonts w:ascii="Times New Roman" w:hAnsi="Times New Roman" w:cs="宋体"/>
          <w:sz w:val="24"/>
          <w:szCs w:val="24"/>
        </w:rPr>
        <w:t>）可以通过该功能模块对员工</w:t>
      </w:r>
      <w:r w:rsidRPr="003B1324">
        <w:rPr>
          <w:rFonts w:ascii="Times New Roman" w:hAnsi="Times New Roman" w:cs="宋体" w:hint="eastAsia"/>
          <w:sz w:val="24"/>
          <w:szCs w:val="24"/>
        </w:rPr>
        <w:t>奖</w:t>
      </w:r>
      <w:r w:rsidRPr="003B1324">
        <w:rPr>
          <w:rFonts w:ascii="Times New Roman" w:hAnsi="Times New Roman" w:cs="宋体"/>
          <w:sz w:val="24"/>
          <w:szCs w:val="24"/>
        </w:rPr>
        <w:t>惩信息进行单条</w:t>
      </w:r>
      <w:r w:rsidRPr="003B1324">
        <w:rPr>
          <w:rFonts w:ascii="Times New Roman" w:hAnsi="Times New Roman" w:cs="宋体" w:hint="eastAsia"/>
          <w:sz w:val="24"/>
          <w:szCs w:val="24"/>
        </w:rPr>
        <w:t>录入、</w:t>
      </w:r>
      <w:r w:rsidRPr="003B1324">
        <w:rPr>
          <w:rFonts w:ascii="Times New Roman" w:hAnsi="Times New Roman" w:cs="宋体"/>
          <w:sz w:val="24"/>
          <w:szCs w:val="24"/>
        </w:rPr>
        <w:t>批量录入</w:t>
      </w:r>
      <w:r w:rsidRPr="003B1324">
        <w:rPr>
          <w:rFonts w:ascii="Times New Roman" w:hAnsi="Times New Roman" w:cs="宋体" w:hint="eastAsia"/>
          <w:sz w:val="24"/>
          <w:szCs w:val="24"/>
        </w:rPr>
        <w:t>、</w:t>
      </w:r>
      <w:r w:rsidRPr="003B1324">
        <w:rPr>
          <w:rFonts w:ascii="Times New Roman" w:hAnsi="Times New Roman" w:cs="宋体"/>
          <w:sz w:val="24"/>
          <w:szCs w:val="24"/>
        </w:rPr>
        <w:t>员工奖惩信息查询</w:t>
      </w:r>
      <w:r w:rsidRPr="003B1324">
        <w:rPr>
          <w:rFonts w:ascii="Times New Roman" w:hAnsi="Times New Roman" w:cs="宋体" w:hint="eastAsia"/>
          <w:sz w:val="24"/>
          <w:szCs w:val="24"/>
        </w:rPr>
        <w:t>、</w:t>
      </w:r>
      <w:r w:rsidRPr="003B1324">
        <w:rPr>
          <w:rFonts w:ascii="Times New Roman" w:hAnsi="Times New Roman" w:cs="宋体"/>
          <w:sz w:val="24"/>
          <w:szCs w:val="24"/>
        </w:rPr>
        <w:t>员工奖惩信息删除，员工奖惩信息修改，员工信息批量导出操作。</w:t>
      </w:r>
      <w:r w:rsidRPr="003B1324">
        <w:rPr>
          <w:rFonts w:ascii="Times New Roman" w:hAnsi="Times New Roman" w:cs="宋体" w:hint="eastAsia"/>
          <w:sz w:val="24"/>
          <w:szCs w:val="24"/>
        </w:rPr>
        <w:t>其功能</w:t>
      </w:r>
      <w:r w:rsidRPr="003B1324">
        <w:rPr>
          <w:rFonts w:ascii="Times New Roman" w:hAnsi="Times New Roman" w:cs="宋体"/>
          <w:sz w:val="24"/>
          <w:szCs w:val="24"/>
        </w:rPr>
        <w:t>性</w:t>
      </w:r>
      <w:r w:rsidRPr="003B1324">
        <w:rPr>
          <w:rFonts w:ascii="Times New Roman" w:hAnsi="Times New Roman" w:cs="宋体" w:hint="eastAsia"/>
          <w:sz w:val="24"/>
          <w:szCs w:val="24"/>
        </w:rPr>
        <w:t>需求</w:t>
      </w:r>
      <w:r w:rsidRPr="003B1324">
        <w:rPr>
          <w:rFonts w:ascii="Times New Roman" w:hAnsi="Times New Roman" w:cs="宋体"/>
          <w:sz w:val="24"/>
          <w:szCs w:val="24"/>
        </w:rPr>
        <w:t>如下：</w:t>
      </w:r>
    </w:p>
    <w:p w:rsidR="0081436E" w:rsidRPr="003B1324" w:rsidRDefault="0081436E" w:rsidP="0081436E">
      <w:pPr>
        <w:pStyle w:val="3"/>
      </w:pPr>
      <w:r>
        <w:rPr>
          <w:rFonts w:hint="eastAsia"/>
        </w:rPr>
        <w:t>5.</w:t>
      </w:r>
      <w:r>
        <w:t>1</w:t>
      </w:r>
      <w:r>
        <w:rPr>
          <w:rFonts w:hint="eastAsia"/>
        </w:rPr>
        <w:t>.</w:t>
      </w:r>
      <w:r>
        <w:t>1</w:t>
      </w:r>
      <w:r>
        <w:rPr>
          <w:rFonts w:hint="eastAsia"/>
        </w:rPr>
        <w:t>员工</w:t>
      </w:r>
      <w:r>
        <w:t>奖惩信息单条录入</w:t>
      </w:r>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优先级</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员工奖惩信息单条录入</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员工奖惩信息单条录入</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部门管理员/部门经理/区域管理员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1、用户登录后，进入员工奖惩信息单条录入界面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2、选择员工获取员工姓名、身份证、</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3、输入：类型、奖惩原因、时间、级别等信息</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lastRenderedPageBreak/>
              <w:t>4、信息保存到系统中</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lastRenderedPageBreak/>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员工奖惩信息保存到系统</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1、提供弹出式画面，选择员工</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2、必输项：身份证、类型、奖惩原因、时间、级别</w:t>
            </w:r>
          </w:p>
        </w:tc>
      </w:tr>
    </w:tbl>
    <w:p w:rsidR="0081436E" w:rsidRPr="009A163F" w:rsidRDefault="0081436E" w:rsidP="0081436E">
      <w:pPr>
        <w:pStyle w:val="3"/>
        <w:spacing w:line="440" w:lineRule="exact"/>
        <w:rPr>
          <w:szCs w:val="24"/>
        </w:rPr>
      </w:pPr>
      <w:r w:rsidRPr="009A163F">
        <w:rPr>
          <w:rFonts w:hint="eastAsia"/>
          <w:szCs w:val="24"/>
        </w:rPr>
        <w:t>5.</w:t>
      </w:r>
      <w:r w:rsidRPr="009A163F">
        <w:rPr>
          <w:szCs w:val="24"/>
        </w:rPr>
        <w:t>1</w:t>
      </w:r>
      <w:r w:rsidRPr="009A163F">
        <w:rPr>
          <w:rFonts w:hint="eastAsia"/>
          <w:szCs w:val="24"/>
        </w:rPr>
        <w:t>.</w:t>
      </w:r>
      <w:r w:rsidRPr="009A163F">
        <w:rPr>
          <w:szCs w:val="24"/>
        </w:rPr>
        <w:t>2</w:t>
      </w:r>
      <w:r w:rsidRPr="009A163F">
        <w:rPr>
          <w:rFonts w:hint="eastAsia"/>
          <w:szCs w:val="24"/>
        </w:rPr>
        <w:t>员工</w:t>
      </w:r>
      <w:r w:rsidRPr="009A163F">
        <w:rPr>
          <w:szCs w:val="24"/>
        </w:rPr>
        <w:t>奖惩信息</w:t>
      </w:r>
      <w:r w:rsidRPr="009A163F">
        <w:rPr>
          <w:rFonts w:hint="eastAsia"/>
          <w:szCs w:val="24"/>
        </w:rPr>
        <w:t>批量</w:t>
      </w:r>
      <w:r w:rsidRPr="009A163F">
        <w:rPr>
          <w:szCs w:val="24"/>
        </w:rPr>
        <w:t>录入</w:t>
      </w:r>
      <w:r w:rsidRPr="009A163F">
        <w:rPr>
          <w:rFonts w:hint="eastAsia"/>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优先级</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员工奖惩信息批量导入</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员工奖惩信息批量导入</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部门管理员/部门经理/区域管理员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1、用户登录后，进入员工奖惩信息批量导入界面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2、选择导入的文件</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3、员工奖惩信息保存到系统中</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分支流程</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员工奖惩信息保存到系统数据库</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1、录入信息：姓名、身份证、类型、奖惩原因、时间、级别</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2、分值不需录入，显示时通过</w:t>
            </w:r>
            <w:proofErr w:type="gramStart"/>
            <w:r w:rsidRPr="009A163F">
              <w:rPr>
                <w:rFonts w:asciiTheme="minorEastAsia" w:eastAsiaTheme="minorEastAsia" w:hAnsiTheme="minorEastAsia" w:hint="eastAsia"/>
                <w:sz w:val="24"/>
                <w:szCs w:val="24"/>
              </w:rPr>
              <w:t>分值表</w:t>
            </w:r>
            <w:proofErr w:type="gramEnd"/>
            <w:r w:rsidRPr="009A163F">
              <w:rPr>
                <w:rFonts w:asciiTheme="minorEastAsia" w:eastAsiaTheme="minorEastAsia" w:hAnsiTheme="minorEastAsia" w:hint="eastAsia"/>
                <w:sz w:val="24"/>
                <w:szCs w:val="24"/>
              </w:rPr>
              <w:t>计算表示</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3、导入格式参照"员工奖惩信息批量导入模板.xls"文件</w:t>
            </w:r>
          </w:p>
        </w:tc>
      </w:tr>
    </w:tbl>
    <w:p w:rsidR="0081436E" w:rsidRPr="003B1324" w:rsidRDefault="0081436E" w:rsidP="0081436E">
      <w:pPr>
        <w:pStyle w:val="3"/>
      </w:pPr>
      <w:r>
        <w:rPr>
          <w:rFonts w:hint="eastAsia"/>
        </w:rPr>
        <w:t>5.</w:t>
      </w:r>
      <w:r>
        <w:t>1</w:t>
      </w:r>
      <w:r>
        <w:rPr>
          <w:rFonts w:hint="eastAsia"/>
        </w:rPr>
        <w:t>.</w:t>
      </w:r>
      <w:r>
        <w:t>3</w:t>
      </w:r>
      <w:r>
        <w:rPr>
          <w:rFonts w:hint="eastAsia"/>
        </w:rPr>
        <w:t>员工</w:t>
      </w:r>
      <w:r>
        <w:t>奖惩信息</w:t>
      </w:r>
      <w:r>
        <w:rPr>
          <w:rFonts w:hint="eastAsia"/>
        </w:rPr>
        <w:t xml:space="preserve">查询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优先级</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员工奖惩信息查询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员工奖惩信息查询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所有用户，但根据权限的不同，显示的结果不同</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1、用户登录后， 进入员工奖惩信息查询界面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2、输入查询条件</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lastRenderedPageBreak/>
              <w:t>3、显示总分列表画面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4、点击总分分数，进入奖惩详细列表画面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lastRenderedPageBreak/>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显示员工奖惩信息。</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员工奖惩信息修改</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员工奖惩信息删除</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员工奖惩信息导出</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numPr>
                <w:ilvl w:val="0"/>
                <w:numId w:val="21"/>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输入查询条件：时间段、员工姓名（模糊型）、类型（惩罚/表彰/月度考试成绩/新员工考核成绩/营业厅表彰/营业厅惩罚）、级别</w:t>
            </w:r>
          </w:p>
          <w:p w:rsidR="0081436E" w:rsidRPr="009A163F" w:rsidRDefault="0081436E" w:rsidP="0081436E">
            <w:pPr>
              <w:numPr>
                <w:ilvl w:val="0"/>
                <w:numId w:val="21"/>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总分列表展示的信息：</w:t>
            </w:r>
            <w:r w:rsidRPr="009A163F">
              <w:rPr>
                <w:rFonts w:asciiTheme="minorEastAsia" w:eastAsiaTheme="minorEastAsia" w:hAnsiTheme="minorEastAsia"/>
                <w:sz w:val="24"/>
                <w:szCs w:val="24"/>
              </w:rPr>
              <w:br/>
            </w:r>
            <w:r w:rsidRPr="009A163F">
              <w:rPr>
                <w:rFonts w:asciiTheme="minorEastAsia" w:eastAsiaTheme="minorEastAsia" w:hAnsiTheme="minorEastAsia" w:hint="eastAsia"/>
                <w:sz w:val="24"/>
                <w:szCs w:val="24"/>
              </w:rPr>
              <w:t>序号/身份证</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员工姓名</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年月</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总分</w:t>
            </w:r>
          </w:p>
          <w:p w:rsidR="0081436E" w:rsidRPr="00F05038" w:rsidRDefault="0081436E" w:rsidP="00F05038">
            <w:pPr>
              <w:numPr>
                <w:ilvl w:val="0"/>
                <w:numId w:val="21"/>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ab/>
              <w:t>奖惩详细列表展示的信息：</w:t>
            </w:r>
            <w:r w:rsidRPr="009A163F">
              <w:rPr>
                <w:rFonts w:asciiTheme="minorEastAsia" w:eastAsiaTheme="minorEastAsia" w:hAnsiTheme="minorEastAsia"/>
                <w:sz w:val="24"/>
                <w:szCs w:val="24"/>
              </w:rPr>
              <w:br/>
            </w:r>
            <w:r w:rsidRPr="009A163F">
              <w:rPr>
                <w:rFonts w:asciiTheme="minorEastAsia" w:eastAsiaTheme="minorEastAsia" w:hAnsiTheme="minorEastAsia" w:hint="eastAsia"/>
                <w:sz w:val="24"/>
                <w:szCs w:val="24"/>
              </w:rPr>
              <w:t>序号</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身份证</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员工姓名</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类型</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奖惩原因</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时间</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级别</w:t>
            </w:r>
            <w:r w:rsidR="00F05038">
              <w:rPr>
                <w:rFonts w:asciiTheme="minorEastAsia" w:eastAsiaTheme="minorEastAsia" w:hAnsiTheme="minorEastAsia" w:hint="eastAsia"/>
                <w:sz w:val="24"/>
                <w:szCs w:val="24"/>
              </w:rPr>
              <w:t>/</w:t>
            </w:r>
            <w:r w:rsidRPr="009A163F">
              <w:rPr>
                <w:rFonts w:asciiTheme="minorEastAsia" w:eastAsiaTheme="minorEastAsia" w:hAnsiTheme="minorEastAsia" w:hint="eastAsia"/>
                <w:sz w:val="24"/>
                <w:szCs w:val="24"/>
              </w:rPr>
              <w:t>分值</w:t>
            </w:r>
          </w:p>
        </w:tc>
      </w:tr>
    </w:tbl>
    <w:p w:rsidR="0081436E" w:rsidRPr="009A163F" w:rsidRDefault="0081436E" w:rsidP="0081436E">
      <w:pPr>
        <w:pStyle w:val="3"/>
        <w:spacing w:line="440" w:lineRule="exact"/>
        <w:rPr>
          <w:szCs w:val="24"/>
        </w:rPr>
      </w:pPr>
      <w:r w:rsidRPr="009A163F">
        <w:rPr>
          <w:rFonts w:hint="eastAsia"/>
          <w:szCs w:val="24"/>
        </w:rPr>
        <w:t>5.</w:t>
      </w:r>
      <w:r w:rsidRPr="009A163F">
        <w:rPr>
          <w:szCs w:val="24"/>
        </w:rPr>
        <w:t>1</w:t>
      </w:r>
      <w:r w:rsidRPr="009A163F">
        <w:rPr>
          <w:rFonts w:hint="eastAsia"/>
          <w:szCs w:val="24"/>
        </w:rPr>
        <w:t>.</w:t>
      </w:r>
      <w:r w:rsidRPr="009A163F">
        <w:rPr>
          <w:szCs w:val="24"/>
        </w:rPr>
        <w:t>4</w:t>
      </w:r>
      <w:r w:rsidRPr="009A163F">
        <w:rPr>
          <w:rFonts w:hint="eastAsia"/>
          <w:szCs w:val="24"/>
        </w:rPr>
        <w:t>员工</w:t>
      </w:r>
      <w:r w:rsidRPr="009A163F">
        <w:rPr>
          <w:szCs w:val="24"/>
        </w:rPr>
        <w:t>奖惩信息</w:t>
      </w:r>
      <w:r w:rsidRPr="009A163F">
        <w:rPr>
          <w:rFonts w:hint="eastAsia"/>
          <w:szCs w:val="24"/>
        </w:rPr>
        <w:t>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优先级</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员工奖惩信息修改</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员工奖惩信息修改</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部门管理员/部门经理</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numPr>
                <w:ilvl w:val="0"/>
                <w:numId w:val="18"/>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用户登录后， 经过员工奖惩信息查询-&gt;查询结果列表-&gt;详细画面，进入员工奖惩信息修改画面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2、输入修改信息</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3、员工奖惩信息保存到系统</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员工奖惩信息保存到系统数据库</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员工奖惩信息查询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numPr>
                <w:ilvl w:val="0"/>
                <w:numId w:val="22"/>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可修改信息：类型、奖惩原因、时间，级别</w:t>
            </w:r>
          </w:p>
          <w:p w:rsidR="0081436E" w:rsidRPr="009A163F" w:rsidRDefault="0081436E" w:rsidP="0081436E">
            <w:pPr>
              <w:numPr>
                <w:ilvl w:val="0"/>
                <w:numId w:val="22"/>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只能修改“惩罚”和“表彰”两种类型的奖惩信息</w:t>
            </w:r>
          </w:p>
          <w:p w:rsidR="0081436E" w:rsidRPr="009A163F" w:rsidRDefault="0081436E" w:rsidP="0081436E">
            <w:pPr>
              <w:numPr>
                <w:ilvl w:val="0"/>
                <w:numId w:val="22"/>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不能修改员工姓名</w:t>
            </w:r>
          </w:p>
        </w:tc>
      </w:tr>
    </w:tbl>
    <w:p w:rsidR="0081436E" w:rsidRPr="003B1324" w:rsidRDefault="0081436E" w:rsidP="0081436E">
      <w:pPr>
        <w:pStyle w:val="3"/>
      </w:pPr>
      <w:r>
        <w:rPr>
          <w:rFonts w:hint="eastAsia"/>
        </w:rPr>
        <w:lastRenderedPageBreak/>
        <w:t>5.</w:t>
      </w:r>
      <w:r>
        <w:t>1</w:t>
      </w:r>
      <w:r>
        <w:rPr>
          <w:rFonts w:hint="eastAsia"/>
        </w:rPr>
        <w:t>.</w:t>
      </w:r>
      <w:r>
        <w:t>5</w:t>
      </w:r>
      <w:r>
        <w:rPr>
          <w:rFonts w:hint="eastAsia"/>
        </w:rPr>
        <w:t>员工</w:t>
      </w:r>
      <w:r>
        <w:t>奖惩信息</w:t>
      </w:r>
      <w:r>
        <w:rPr>
          <w:rFonts w:hint="eastAsia"/>
        </w:rPr>
        <w:t xml:space="preserve">删除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优先级</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高</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员工奖惩信息删除</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员工奖惩信息删除</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部门管理员/部门经理</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numPr>
                <w:ilvl w:val="0"/>
                <w:numId w:val="19"/>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用户登录后，经过员工奖惩信息查询-&gt;查询结果列表-&gt;详细画面</w:t>
            </w:r>
          </w:p>
          <w:p w:rsidR="0081436E" w:rsidRPr="009A163F" w:rsidRDefault="0081436E" w:rsidP="0081436E">
            <w:pPr>
              <w:numPr>
                <w:ilvl w:val="0"/>
                <w:numId w:val="19"/>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选择要删除的数据</w:t>
            </w:r>
          </w:p>
          <w:p w:rsidR="0081436E" w:rsidRPr="009A163F" w:rsidRDefault="0081436E" w:rsidP="0081436E">
            <w:pPr>
              <w:numPr>
                <w:ilvl w:val="0"/>
                <w:numId w:val="19"/>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将选中的数据删除</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员工奖惩信息查询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numPr>
                <w:ilvl w:val="0"/>
                <w:numId w:val="20"/>
              </w:numPr>
              <w:spacing w:line="440" w:lineRule="exact"/>
              <w:rPr>
                <w:rFonts w:asciiTheme="minorEastAsia" w:eastAsiaTheme="minorEastAsia" w:hAnsiTheme="minorEastAsia"/>
                <w:sz w:val="24"/>
                <w:szCs w:val="24"/>
              </w:rPr>
            </w:pPr>
            <w:bookmarkStart w:id="54" w:name="OLE_LINK3"/>
            <w:r w:rsidRPr="009A163F">
              <w:rPr>
                <w:rFonts w:asciiTheme="minorEastAsia" w:eastAsiaTheme="minorEastAsia" w:hAnsiTheme="minorEastAsia" w:hint="eastAsia"/>
                <w:sz w:val="24"/>
                <w:szCs w:val="24"/>
              </w:rPr>
              <w:t>删除为物理删除</w:t>
            </w:r>
          </w:p>
          <w:p w:rsidR="0081436E" w:rsidRPr="009A163F" w:rsidRDefault="0081436E" w:rsidP="0081436E">
            <w:pPr>
              <w:numPr>
                <w:ilvl w:val="0"/>
                <w:numId w:val="20"/>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记录删除日志</w:t>
            </w:r>
            <w:bookmarkEnd w:id="54"/>
          </w:p>
          <w:p w:rsidR="0081436E" w:rsidRPr="009A163F" w:rsidRDefault="0081436E" w:rsidP="0081436E">
            <w:pPr>
              <w:numPr>
                <w:ilvl w:val="0"/>
                <w:numId w:val="20"/>
              </w:num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只能删除“惩罚”和“表彰”两种类型的奖惩信息</w:t>
            </w:r>
          </w:p>
        </w:tc>
      </w:tr>
    </w:tbl>
    <w:p w:rsidR="0081436E" w:rsidRPr="009A163F" w:rsidRDefault="0081436E" w:rsidP="0081436E">
      <w:pPr>
        <w:pStyle w:val="3"/>
        <w:spacing w:line="440" w:lineRule="exact"/>
        <w:rPr>
          <w:szCs w:val="24"/>
        </w:rPr>
      </w:pPr>
      <w:r w:rsidRPr="009A163F">
        <w:rPr>
          <w:rFonts w:hint="eastAsia"/>
          <w:szCs w:val="24"/>
        </w:rPr>
        <w:t>5.</w:t>
      </w:r>
      <w:r w:rsidRPr="009A163F">
        <w:rPr>
          <w:szCs w:val="24"/>
        </w:rPr>
        <w:t>1</w:t>
      </w:r>
      <w:r w:rsidRPr="009A163F">
        <w:rPr>
          <w:rFonts w:hint="eastAsia"/>
          <w:szCs w:val="24"/>
        </w:rPr>
        <w:t>.</w:t>
      </w:r>
      <w:r w:rsidRPr="009A163F">
        <w:rPr>
          <w:szCs w:val="24"/>
        </w:rPr>
        <w:t>6</w:t>
      </w:r>
      <w:r w:rsidRPr="009A163F">
        <w:rPr>
          <w:rFonts w:hint="eastAsia"/>
          <w:szCs w:val="24"/>
        </w:rPr>
        <w:t>员工</w:t>
      </w:r>
      <w:r w:rsidRPr="009A163F">
        <w:rPr>
          <w:szCs w:val="24"/>
        </w:rPr>
        <w:t>奖惩信息</w:t>
      </w:r>
      <w:r w:rsidRPr="009A163F">
        <w:rPr>
          <w:rFonts w:hint="eastAsia"/>
          <w:szCs w:val="24"/>
        </w:rPr>
        <w:t xml:space="preserve">批量导出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6796"/>
      </w:tblGrid>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名称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员工奖惩信息导出</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描述</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员工奖惩信息导出</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角色</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所有用户，但根据权限的不同，导出的结果不同</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前提条件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操作者登录本系统中，并具有该功能的操作权限</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主流程</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1、用户登录后，经过员工奖惩信息查询，进入查询结果列表画面</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2、点击[导出]按钮</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3、将结果导出到Excel</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后置条件</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员工奖惩信息保存到Excel文件中</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相关需求</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员工奖惩信息查询</w:t>
            </w:r>
          </w:p>
        </w:tc>
      </w:tr>
      <w:tr w:rsidR="0081436E" w:rsidRPr="009A163F" w:rsidTr="0081436E">
        <w:tc>
          <w:tcPr>
            <w:tcW w:w="1727"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说明</w:t>
            </w:r>
          </w:p>
        </w:tc>
        <w:tc>
          <w:tcPr>
            <w:tcW w:w="6796" w:type="dxa"/>
          </w:tcPr>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1、导出格式：</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按查询结果按详细信息形式输出，但不包括总分</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t>排序：姓名、时间升序排序</w:t>
            </w:r>
          </w:p>
          <w:p w:rsidR="0081436E" w:rsidRPr="009A163F" w:rsidRDefault="0081436E" w:rsidP="0081436E">
            <w:pPr>
              <w:spacing w:line="440" w:lineRule="exact"/>
              <w:rPr>
                <w:rFonts w:asciiTheme="minorEastAsia" w:eastAsiaTheme="minorEastAsia" w:hAnsiTheme="minorEastAsia"/>
                <w:sz w:val="24"/>
                <w:szCs w:val="24"/>
              </w:rPr>
            </w:pPr>
            <w:r w:rsidRPr="009A163F">
              <w:rPr>
                <w:rFonts w:asciiTheme="minorEastAsia" w:eastAsiaTheme="minorEastAsia" w:hAnsiTheme="minorEastAsia" w:hint="eastAsia"/>
                <w:sz w:val="24"/>
                <w:szCs w:val="24"/>
              </w:rPr>
              <w:lastRenderedPageBreak/>
              <w:t>2、导出格式参照"员工奖惩信息批量导出模板.xls"文件</w:t>
            </w:r>
          </w:p>
        </w:tc>
      </w:tr>
    </w:tbl>
    <w:p w:rsidR="0081436E" w:rsidRPr="00FF3EDA" w:rsidRDefault="0081436E" w:rsidP="0081436E">
      <w:pPr>
        <w:spacing w:line="360" w:lineRule="auto"/>
        <w:ind w:firstLineChars="150" w:firstLine="315"/>
        <w:rPr>
          <w:i/>
          <w:color w:val="000000" w:themeColor="text1"/>
        </w:rPr>
      </w:pPr>
      <w:r w:rsidRPr="00FF3EDA">
        <w:rPr>
          <w:rFonts w:hint="eastAsia"/>
          <w:i/>
          <w:color w:val="000000" w:themeColor="text1"/>
        </w:rPr>
        <w:lastRenderedPageBreak/>
        <w:t>提示：指通过分析用例模型、领域模型等，建立</w:t>
      </w:r>
      <w:proofErr w:type="gramStart"/>
      <w:r w:rsidRPr="00FF3EDA">
        <w:rPr>
          <w:rFonts w:hint="eastAsia"/>
          <w:i/>
          <w:color w:val="000000" w:themeColor="text1"/>
        </w:rPr>
        <w:t>起数据</w:t>
      </w:r>
      <w:proofErr w:type="gramEnd"/>
      <w:r w:rsidRPr="00FF3EDA">
        <w:rPr>
          <w:rFonts w:hint="eastAsia"/>
          <w:i/>
          <w:color w:val="000000" w:themeColor="text1"/>
        </w:rPr>
        <w:t>的静态模型；（以下小结可依据各自情况做调整）</w:t>
      </w:r>
    </w:p>
    <w:p w:rsidR="0081436E" w:rsidRDefault="0081436E" w:rsidP="0081436E">
      <w:pPr>
        <w:pStyle w:val="3"/>
        <w:rPr>
          <w:color w:val="000000" w:themeColor="text1"/>
        </w:rPr>
      </w:pPr>
      <w:r>
        <w:rPr>
          <w:rFonts w:hint="eastAsia"/>
        </w:rPr>
        <w:t xml:space="preserve">5.1.1 </w:t>
      </w:r>
      <w:r w:rsidRPr="00E27AC6">
        <w:rPr>
          <w:rFonts w:hint="eastAsia"/>
        </w:rPr>
        <w:t>识别</w:t>
      </w:r>
      <w:r w:rsidRPr="00FF3EDA">
        <w:rPr>
          <w:rFonts w:hint="eastAsia"/>
          <w:color w:val="000000" w:themeColor="text1"/>
        </w:rPr>
        <w:t>类</w:t>
      </w:r>
    </w:p>
    <w:p w:rsidR="0081436E" w:rsidRDefault="0081436E" w:rsidP="0081436E">
      <w:pPr>
        <w:tabs>
          <w:tab w:val="left" w:pos="784"/>
        </w:tabs>
        <w:spacing w:line="440" w:lineRule="exact"/>
        <w:ind w:firstLineChars="200" w:firstLine="480"/>
        <w:rPr>
          <w:rFonts w:ascii="Times New Roman" w:hAnsi="Times New Roman" w:cs="宋体"/>
          <w:sz w:val="24"/>
          <w:szCs w:val="24"/>
        </w:rPr>
      </w:pPr>
      <w:r w:rsidRPr="009A163F">
        <w:rPr>
          <w:rFonts w:ascii="Times New Roman" w:hAnsi="Times New Roman" w:cs="宋体" w:hint="eastAsia"/>
          <w:sz w:val="24"/>
          <w:szCs w:val="24"/>
        </w:rPr>
        <w:t>根据员工</w:t>
      </w:r>
      <w:r w:rsidRPr="009A163F">
        <w:rPr>
          <w:rFonts w:ascii="Times New Roman" w:hAnsi="Times New Roman" w:cs="宋体"/>
          <w:sz w:val="24"/>
          <w:szCs w:val="24"/>
        </w:rPr>
        <w:t>奖惩信息管理功能性需求的描述</w:t>
      </w:r>
      <w:r w:rsidRPr="009A163F">
        <w:rPr>
          <w:rFonts w:ascii="Times New Roman" w:hAnsi="Times New Roman" w:cs="宋体" w:hint="eastAsia"/>
          <w:sz w:val="24"/>
          <w:szCs w:val="24"/>
        </w:rPr>
        <w:t>可知</w:t>
      </w:r>
      <w:r w:rsidRPr="009A163F">
        <w:rPr>
          <w:rFonts w:ascii="Times New Roman" w:hAnsi="Times New Roman" w:cs="宋体"/>
          <w:sz w:val="24"/>
          <w:szCs w:val="24"/>
        </w:rPr>
        <w:t>用户是</w:t>
      </w:r>
      <w:r w:rsidRPr="009A163F">
        <w:rPr>
          <w:rFonts w:ascii="Times New Roman" w:hAnsi="Times New Roman" w:cs="宋体" w:hint="eastAsia"/>
          <w:sz w:val="24"/>
          <w:szCs w:val="24"/>
        </w:rPr>
        <w:t>以</w:t>
      </w:r>
      <w:r w:rsidRPr="009A163F">
        <w:rPr>
          <w:rFonts w:ascii="Times New Roman" w:hAnsi="Times New Roman" w:cs="宋体"/>
          <w:sz w:val="24"/>
          <w:szCs w:val="24"/>
        </w:rPr>
        <w:t>具有权限授权的</w:t>
      </w:r>
      <w:r w:rsidRPr="009A163F">
        <w:rPr>
          <w:rFonts w:ascii="Times New Roman" w:hAnsi="Times New Roman" w:cs="宋体" w:hint="eastAsia"/>
          <w:sz w:val="24"/>
          <w:szCs w:val="24"/>
        </w:rPr>
        <w:t>角色</w:t>
      </w:r>
      <w:r w:rsidRPr="009A163F">
        <w:rPr>
          <w:rFonts w:ascii="Times New Roman" w:hAnsi="Times New Roman" w:cs="宋体"/>
          <w:sz w:val="24"/>
          <w:szCs w:val="24"/>
        </w:rPr>
        <w:t>访问本系统</w:t>
      </w:r>
      <w:r w:rsidR="003D3AC3">
        <w:rPr>
          <w:rFonts w:ascii="Times New Roman" w:hAnsi="Times New Roman" w:cs="宋体" w:hint="eastAsia"/>
          <w:sz w:val="24"/>
          <w:szCs w:val="24"/>
        </w:rPr>
        <w:t>，</w:t>
      </w:r>
      <w:r w:rsidR="003D3AC3">
        <w:rPr>
          <w:rFonts w:ascii="Times New Roman" w:hAnsi="Times New Roman" w:cs="宋体"/>
          <w:sz w:val="24"/>
          <w:szCs w:val="24"/>
        </w:rPr>
        <w:t>用户也是系统所属</w:t>
      </w:r>
      <w:r w:rsidR="003D3AC3">
        <w:rPr>
          <w:rFonts w:ascii="Times New Roman" w:hAnsi="Times New Roman" w:cs="宋体" w:hint="eastAsia"/>
          <w:sz w:val="24"/>
          <w:szCs w:val="24"/>
        </w:rPr>
        <w:t>公司的员工</w:t>
      </w:r>
      <w:r w:rsidRPr="009A163F">
        <w:rPr>
          <w:rFonts w:ascii="Times New Roman" w:hAnsi="Times New Roman" w:cs="宋体" w:hint="eastAsia"/>
          <w:sz w:val="24"/>
          <w:szCs w:val="24"/>
        </w:rPr>
        <w:t>。由此</w:t>
      </w:r>
      <w:r w:rsidRPr="009A163F">
        <w:rPr>
          <w:rFonts w:ascii="Times New Roman" w:hAnsi="Times New Roman" w:cs="宋体"/>
          <w:sz w:val="24"/>
          <w:szCs w:val="24"/>
        </w:rPr>
        <w:t>可知</w:t>
      </w:r>
      <w:r w:rsidRPr="009A163F">
        <w:rPr>
          <w:rFonts w:ascii="Times New Roman" w:hAnsi="Times New Roman" w:cs="宋体" w:hint="eastAsia"/>
          <w:sz w:val="24"/>
          <w:szCs w:val="24"/>
        </w:rPr>
        <w:t>系统</w:t>
      </w:r>
      <w:r w:rsidRPr="009A163F">
        <w:rPr>
          <w:rFonts w:ascii="Times New Roman" w:hAnsi="Times New Roman" w:cs="宋体"/>
          <w:sz w:val="24"/>
          <w:szCs w:val="24"/>
        </w:rPr>
        <w:t>中有一个角色类</w:t>
      </w:r>
      <w:r w:rsidRPr="009A163F">
        <w:rPr>
          <w:rFonts w:ascii="Times New Roman" w:hAnsi="Times New Roman" w:cs="宋体" w:hint="eastAsia"/>
          <w:sz w:val="24"/>
          <w:szCs w:val="24"/>
        </w:rPr>
        <w:t>，</w:t>
      </w:r>
      <w:r w:rsidRPr="009A163F">
        <w:rPr>
          <w:rFonts w:ascii="Times New Roman" w:hAnsi="Times New Roman" w:cs="宋体"/>
          <w:sz w:val="24"/>
          <w:szCs w:val="24"/>
        </w:rPr>
        <w:t>其中超级管理员和</w:t>
      </w:r>
      <w:r w:rsidRPr="009A163F">
        <w:rPr>
          <w:rFonts w:ascii="Times New Roman" w:hAnsi="Times New Roman" w:cs="宋体" w:hint="eastAsia"/>
          <w:sz w:val="24"/>
          <w:szCs w:val="24"/>
        </w:rPr>
        <w:t>部门管理员</w:t>
      </w:r>
      <w:r w:rsidRPr="009A163F">
        <w:rPr>
          <w:rFonts w:ascii="Times New Roman" w:hAnsi="Times New Roman" w:cs="宋体" w:hint="eastAsia"/>
          <w:sz w:val="24"/>
          <w:szCs w:val="24"/>
        </w:rPr>
        <w:t>/</w:t>
      </w:r>
      <w:r w:rsidRPr="009A163F">
        <w:rPr>
          <w:rFonts w:ascii="Times New Roman" w:hAnsi="Times New Roman" w:cs="宋体" w:hint="eastAsia"/>
          <w:sz w:val="24"/>
          <w:szCs w:val="24"/>
        </w:rPr>
        <w:t>部门经理等</w:t>
      </w:r>
      <w:r w:rsidRPr="009A163F">
        <w:rPr>
          <w:rFonts w:ascii="Times New Roman" w:hAnsi="Times New Roman" w:cs="宋体"/>
          <w:sz w:val="24"/>
          <w:szCs w:val="24"/>
        </w:rPr>
        <w:t>都属于角色类中的一种</w:t>
      </w:r>
      <w:r w:rsidRPr="009A163F">
        <w:rPr>
          <w:rFonts w:ascii="Times New Roman" w:hAnsi="Times New Roman" w:cs="宋体" w:hint="eastAsia"/>
          <w:sz w:val="24"/>
          <w:szCs w:val="24"/>
        </w:rPr>
        <w:t>，而</w:t>
      </w:r>
      <w:r w:rsidRPr="009A163F">
        <w:rPr>
          <w:rFonts w:ascii="Times New Roman" w:hAnsi="Times New Roman" w:cs="宋体"/>
          <w:sz w:val="24"/>
          <w:szCs w:val="24"/>
        </w:rPr>
        <w:t>一些特定的角色</w:t>
      </w:r>
      <w:r w:rsidRPr="009A163F">
        <w:rPr>
          <w:rFonts w:ascii="Times New Roman" w:hAnsi="Times New Roman" w:cs="宋体" w:hint="eastAsia"/>
          <w:sz w:val="24"/>
          <w:szCs w:val="24"/>
        </w:rPr>
        <w:t>又与</w:t>
      </w:r>
      <w:r w:rsidR="003D3AC3">
        <w:rPr>
          <w:rFonts w:ascii="Times New Roman" w:hAnsi="Times New Roman" w:cs="宋体" w:hint="eastAsia"/>
          <w:sz w:val="24"/>
          <w:szCs w:val="24"/>
        </w:rPr>
        <w:t>用户</w:t>
      </w:r>
      <w:r w:rsidRPr="009A163F">
        <w:rPr>
          <w:rFonts w:ascii="Times New Roman" w:hAnsi="Times New Roman" w:cs="宋体"/>
          <w:sz w:val="24"/>
          <w:szCs w:val="24"/>
        </w:rPr>
        <w:t>的职位</w:t>
      </w:r>
      <w:r w:rsidRPr="009A163F">
        <w:rPr>
          <w:rFonts w:ascii="Times New Roman" w:hAnsi="Times New Roman" w:cs="宋体" w:hint="eastAsia"/>
          <w:sz w:val="24"/>
          <w:szCs w:val="24"/>
        </w:rPr>
        <w:t>相</w:t>
      </w:r>
      <w:r w:rsidRPr="009A163F">
        <w:rPr>
          <w:rFonts w:ascii="Times New Roman" w:hAnsi="Times New Roman" w:cs="宋体"/>
          <w:sz w:val="24"/>
          <w:szCs w:val="24"/>
        </w:rPr>
        <w:t>关联，所以</w:t>
      </w:r>
      <w:r w:rsidRPr="009A163F">
        <w:rPr>
          <w:rFonts w:ascii="Times New Roman" w:hAnsi="Times New Roman" w:cs="宋体" w:hint="eastAsia"/>
          <w:sz w:val="24"/>
          <w:szCs w:val="24"/>
        </w:rPr>
        <w:t>可以</w:t>
      </w:r>
      <w:r w:rsidRPr="009A163F">
        <w:rPr>
          <w:rFonts w:ascii="Times New Roman" w:hAnsi="Times New Roman" w:cs="宋体"/>
          <w:sz w:val="24"/>
          <w:szCs w:val="24"/>
        </w:rPr>
        <w:t>得到一个职位类</w:t>
      </w:r>
      <w:r w:rsidRPr="009A163F">
        <w:rPr>
          <w:rFonts w:ascii="Times New Roman" w:hAnsi="Times New Roman" w:cs="宋体" w:hint="eastAsia"/>
          <w:sz w:val="24"/>
          <w:szCs w:val="24"/>
        </w:rPr>
        <w:t>和</w:t>
      </w:r>
      <w:r w:rsidR="00EC3791">
        <w:rPr>
          <w:rFonts w:ascii="Times New Roman" w:hAnsi="Times New Roman" w:cs="宋体"/>
          <w:sz w:val="24"/>
          <w:szCs w:val="24"/>
        </w:rPr>
        <w:t>员工类</w:t>
      </w:r>
      <w:r w:rsidR="00EC3791">
        <w:rPr>
          <w:rFonts w:ascii="Times New Roman" w:hAnsi="Times New Roman" w:cs="宋体" w:hint="eastAsia"/>
          <w:sz w:val="24"/>
          <w:szCs w:val="24"/>
        </w:rPr>
        <w:t>和角色</w:t>
      </w:r>
      <w:r w:rsidR="00EC3791">
        <w:rPr>
          <w:rFonts w:ascii="Times New Roman" w:hAnsi="Times New Roman" w:cs="宋体"/>
          <w:sz w:val="24"/>
          <w:szCs w:val="24"/>
        </w:rPr>
        <w:t>类</w:t>
      </w:r>
      <w:r w:rsidR="00967EA4">
        <w:rPr>
          <w:rFonts w:ascii="Times New Roman" w:hAnsi="Times New Roman" w:cs="宋体" w:hint="eastAsia"/>
          <w:sz w:val="24"/>
          <w:szCs w:val="24"/>
        </w:rPr>
        <w:t>。员工</w:t>
      </w:r>
      <w:r w:rsidR="00967EA4">
        <w:rPr>
          <w:rFonts w:ascii="Times New Roman" w:hAnsi="Times New Roman" w:cs="宋体"/>
          <w:sz w:val="24"/>
          <w:szCs w:val="24"/>
        </w:rPr>
        <w:t>类要登录系统，</w:t>
      </w:r>
      <w:r w:rsidR="00967EA4">
        <w:rPr>
          <w:rFonts w:ascii="Times New Roman" w:hAnsi="Times New Roman" w:cs="宋体" w:hint="eastAsia"/>
          <w:sz w:val="24"/>
          <w:szCs w:val="24"/>
        </w:rPr>
        <w:t>可以退出</w:t>
      </w:r>
      <w:r w:rsidR="00967EA4">
        <w:rPr>
          <w:rFonts w:ascii="Times New Roman" w:hAnsi="Times New Roman" w:cs="宋体"/>
          <w:sz w:val="24"/>
          <w:szCs w:val="24"/>
        </w:rPr>
        <w:t>需要有</w:t>
      </w:r>
      <w:r w:rsidR="00967EA4">
        <w:rPr>
          <w:rFonts w:ascii="Times New Roman" w:hAnsi="Times New Roman" w:cs="宋体" w:hint="eastAsia"/>
          <w:sz w:val="24"/>
          <w:szCs w:val="24"/>
        </w:rPr>
        <w:t>“登录</w:t>
      </w:r>
      <w:r w:rsidR="00967EA4">
        <w:rPr>
          <w:rFonts w:ascii="Times New Roman" w:hAnsi="Times New Roman" w:cs="宋体"/>
          <w:sz w:val="24"/>
          <w:szCs w:val="24"/>
        </w:rPr>
        <w:t>密码</w:t>
      </w:r>
      <w:r w:rsidR="00967EA4">
        <w:rPr>
          <w:rFonts w:ascii="Times New Roman" w:hAnsi="Times New Roman" w:cs="宋体" w:hint="eastAsia"/>
          <w:sz w:val="24"/>
          <w:szCs w:val="24"/>
        </w:rPr>
        <w:t>”属性</w:t>
      </w:r>
      <w:r w:rsidR="00967EA4">
        <w:rPr>
          <w:rFonts w:ascii="Times New Roman" w:hAnsi="Times New Roman" w:cs="宋体"/>
          <w:sz w:val="24"/>
          <w:szCs w:val="24"/>
        </w:rPr>
        <w:t>，</w:t>
      </w:r>
      <w:r w:rsidR="00EC3791">
        <w:rPr>
          <w:rFonts w:ascii="Times New Roman" w:hAnsi="Times New Roman" w:cs="宋体"/>
          <w:sz w:val="24"/>
          <w:szCs w:val="24"/>
        </w:rPr>
        <w:t>角色类有一个特殊的角色具有所有访问权限，即超级管理员，所有</w:t>
      </w:r>
      <w:r w:rsidR="00EC3791">
        <w:rPr>
          <w:rFonts w:ascii="Times New Roman" w:hAnsi="Times New Roman" w:cs="宋体" w:hint="eastAsia"/>
          <w:sz w:val="24"/>
          <w:szCs w:val="24"/>
        </w:rPr>
        <w:t>角色</w:t>
      </w:r>
      <w:r w:rsidR="00EC3791">
        <w:rPr>
          <w:rFonts w:ascii="Times New Roman" w:hAnsi="Times New Roman" w:cs="宋体"/>
          <w:sz w:val="24"/>
          <w:szCs w:val="24"/>
        </w:rPr>
        <w:t>类有一个</w:t>
      </w:r>
      <w:r w:rsidR="00EC3791">
        <w:rPr>
          <w:rFonts w:ascii="Times New Roman" w:hAnsi="Times New Roman" w:cs="宋体" w:hint="eastAsia"/>
          <w:sz w:val="24"/>
          <w:szCs w:val="24"/>
        </w:rPr>
        <w:t>“</w:t>
      </w:r>
      <w:r w:rsidR="00EC3791">
        <w:rPr>
          <w:rFonts w:ascii="Times New Roman" w:hAnsi="Times New Roman" w:cs="宋体"/>
          <w:sz w:val="24"/>
          <w:szCs w:val="24"/>
        </w:rPr>
        <w:t>超级管理员标记</w:t>
      </w:r>
      <w:r w:rsidR="00EC3791">
        <w:rPr>
          <w:rFonts w:ascii="Times New Roman" w:hAnsi="Times New Roman" w:cs="宋体" w:hint="eastAsia"/>
          <w:sz w:val="24"/>
          <w:szCs w:val="24"/>
        </w:rPr>
        <w:t>”</w:t>
      </w:r>
      <w:r w:rsidR="00EC3791">
        <w:rPr>
          <w:rFonts w:ascii="Times New Roman" w:hAnsi="Times New Roman" w:cs="宋体"/>
          <w:sz w:val="24"/>
          <w:szCs w:val="24"/>
        </w:rPr>
        <w:t>的属性</w:t>
      </w:r>
      <w:r w:rsidR="00EC3791">
        <w:rPr>
          <w:rFonts w:ascii="Times New Roman" w:hAnsi="Times New Roman" w:cs="宋体" w:hint="eastAsia"/>
          <w:sz w:val="24"/>
          <w:szCs w:val="24"/>
        </w:rPr>
        <w:t>，</w:t>
      </w:r>
      <w:r w:rsidR="00262AF2">
        <w:rPr>
          <w:rFonts w:ascii="Times New Roman" w:hAnsi="Times New Roman" w:cs="宋体"/>
          <w:sz w:val="24"/>
          <w:szCs w:val="24"/>
        </w:rPr>
        <w:t>访问权限</w:t>
      </w:r>
      <w:r w:rsidR="00262AF2">
        <w:rPr>
          <w:rFonts w:ascii="Times New Roman" w:hAnsi="Times New Roman" w:cs="宋体" w:hint="eastAsia"/>
          <w:sz w:val="24"/>
          <w:szCs w:val="24"/>
        </w:rPr>
        <w:t>就是</w:t>
      </w:r>
      <w:r w:rsidR="00262AF2">
        <w:rPr>
          <w:rFonts w:ascii="Times New Roman" w:hAnsi="Times New Roman" w:cs="宋体"/>
          <w:sz w:val="24"/>
          <w:szCs w:val="24"/>
        </w:rPr>
        <w:t>对一个系统功能的访问</w:t>
      </w:r>
      <w:r w:rsidR="00EC3791">
        <w:rPr>
          <w:rFonts w:ascii="Times New Roman" w:hAnsi="Times New Roman" w:cs="宋体"/>
          <w:sz w:val="24"/>
          <w:szCs w:val="24"/>
        </w:rPr>
        <w:t>，</w:t>
      </w:r>
      <w:r w:rsidR="00EC3791">
        <w:rPr>
          <w:rFonts w:ascii="Times New Roman" w:hAnsi="Times New Roman" w:cs="宋体" w:hint="eastAsia"/>
          <w:sz w:val="24"/>
          <w:szCs w:val="24"/>
        </w:rPr>
        <w:t>可以</w:t>
      </w:r>
      <w:r w:rsidR="00EC3791">
        <w:rPr>
          <w:rFonts w:ascii="Times New Roman" w:hAnsi="Times New Roman" w:cs="宋体"/>
          <w:sz w:val="24"/>
          <w:szCs w:val="24"/>
        </w:rPr>
        <w:t>得到一个系统功能类</w:t>
      </w:r>
      <w:r w:rsidR="00262AF2">
        <w:rPr>
          <w:rFonts w:ascii="Times New Roman" w:hAnsi="Times New Roman" w:cs="宋体" w:hint="eastAsia"/>
          <w:sz w:val="24"/>
          <w:szCs w:val="24"/>
        </w:rPr>
        <w:t>，</w:t>
      </w:r>
      <w:r w:rsidR="00262AF2">
        <w:rPr>
          <w:rFonts w:ascii="Times New Roman" w:hAnsi="Times New Roman" w:cs="宋体"/>
          <w:sz w:val="24"/>
          <w:szCs w:val="24"/>
        </w:rPr>
        <w:t>因为角色和系统功能类是多对多的关系，所以建立一个角色功能类</w:t>
      </w:r>
      <w:r w:rsidR="00EC3791">
        <w:rPr>
          <w:rFonts w:ascii="Times New Roman" w:hAnsi="Times New Roman" w:cs="宋体" w:hint="eastAsia"/>
          <w:sz w:val="24"/>
          <w:szCs w:val="24"/>
        </w:rPr>
        <w:t>。</w:t>
      </w:r>
      <w:r w:rsidR="00967EA4">
        <w:rPr>
          <w:rFonts w:ascii="Times New Roman" w:hAnsi="Times New Roman" w:cs="宋体" w:hint="eastAsia"/>
          <w:sz w:val="24"/>
          <w:szCs w:val="24"/>
        </w:rPr>
        <w:t>奖惩</w:t>
      </w:r>
      <w:r w:rsidR="00967EA4">
        <w:rPr>
          <w:rFonts w:ascii="Times New Roman" w:hAnsi="Times New Roman" w:cs="宋体"/>
          <w:sz w:val="24"/>
          <w:szCs w:val="24"/>
        </w:rPr>
        <w:t>信息管理是管理奖惩信息，所以奖惩信息类是必须的，</w:t>
      </w:r>
      <w:r w:rsidR="00EC3791">
        <w:rPr>
          <w:rFonts w:ascii="Times New Roman" w:hAnsi="Times New Roman" w:cs="宋体"/>
          <w:sz w:val="24"/>
          <w:szCs w:val="24"/>
        </w:rPr>
        <w:t>根据</w:t>
      </w:r>
      <w:r w:rsidR="00EC3791">
        <w:rPr>
          <w:rFonts w:ascii="Times New Roman" w:hAnsi="Times New Roman" w:cs="宋体" w:hint="eastAsia"/>
          <w:sz w:val="24"/>
          <w:szCs w:val="24"/>
        </w:rPr>
        <w:t>以上</w:t>
      </w:r>
      <w:r w:rsidR="00EC3791">
        <w:rPr>
          <w:rFonts w:ascii="Times New Roman" w:hAnsi="Times New Roman" w:cs="宋体"/>
          <w:sz w:val="24"/>
          <w:szCs w:val="24"/>
        </w:rPr>
        <w:t>的方法</w:t>
      </w:r>
      <w:r w:rsidR="00EC3791">
        <w:rPr>
          <w:rFonts w:ascii="Times New Roman" w:hAnsi="Times New Roman" w:cs="宋体" w:hint="eastAsia"/>
          <w:sz w:val="24"/>
          <w:szCs w:val="24"/>
        </w:rPr>
        <w:t>对</w:t>
      </w:r>
      <w:r w:rsidR="00EC3791">
        <w:rPr>
          <w:rFonts w:ascii="Times New Roman" w:hAnsi="Times New Roman" w:cs="宋体"/>
          <w:sz w:val="24"/>
          <w:szCs w:val="24"/>
        </w:rPr>
        <w:t>需求进行</w:t>
      </w:r>
      <w:r w:rsidR="00EC3791">
        <w:rPr>
          <w:rFonts w:ascii="Times New Roman" w:hAnsi="Times New Roman" w:cs="宋体" w:hint="eastAsia"/>
          <w:sz w:val="24"/>
          <w:szCs w:val="24"/>
        </w:rPr>
        <w:t>分析并进行</w:t>
      </w:r>
      <w:r w:rsidR="00EC3791">
        <w:rPr>
          <w:rFonts w:ascii="Times New Roman" w:hAnsi="Times New Roman" w:cs="宋体"/>
          <w:sz w:val="24"/>
          <w:szCs w:val="24"/>
        </w:rPr>
        <w:t>合理性添加属性</w:t>
      </w:r>
      <w:r w:rsidR="00EC3791">
        <w:rPr>
          <w:rFonts w:ascii="Times New Roman" w:hAnsi="Times New Roman" w:cs="宋体" w:hint="eastAsia"/>
          <w:sz w:val="24"/>
          <w:szCs w:val="24"/>
        </w:rPr>
        <w:t>，</w:t>
      </w:r>
      <w:r w:rsidR="00EC3791">
        <w:rPr>
          <w:rFonts w:ascii="Times New Roman" w:hAnsi="Times New Roman" w:cs="宋体"/>
          <w:sz w:val="24"/>
          <w:szCs w:val="24"/>
        </w:rPr>
        <w:t>可以得到一下类及其属性</w:t>
      </w:r>
    </w:p>
    <w:p w:rsidR="00967EA4" w:rsidRDefault="00967EA4"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hint="eastAsia"/>
          <w:sz w:val="24"/>
          <w:szCs w:val="24"/>
        </w:rPr>
        <w:t>营业厅类</w:t>
      </w:r>
      <w:r>
        <w:rPr>
          <w:rFonts w:ascii="Times New Roman" w:hAnsi="Times New Roman" w:cs="宋体"/>
          <w:sz w:val="24"/>
          <w:szCs w:val="24"/>
        </w:rPr>
        <w:t>（</w:t>
      </w:r>
      <w:r>
        <w:rPr>
          <w:rFonts w:ascii="Times New Roman" w:hAnsi="Times New Roman" w:cs="宋体" w:hint="eastAsia"/>
          <w:sz w:val="24"/>
          <w:szCs w:val="24"/>
        </w:rPr>
        <w:t>营业厅</w:t>
      </w:r>
      <w:r>
        <w:rPr>
          <w:rFonts w:ascii="Times New Roman" w:hAnsi="Times New Roman" w:cs="宋体"/>
          <w:sz w:val="24"/>
          <w:szCs w:val="24"/>
        </w:rPr>
        <w:t>编码，营业厅名称，地址，营业厅类型）</w:t>
      </w:r>
    </w:p>
    <w:p w:rsidR="00EC3791" w:rsidRDefault="003D3AC3"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hint="eastAsia"/>
          <w:sz w:val="24"/>
          <w:szCs w:val="24"/>
        </w:rPr>
        <w:t>用户</w:t>
      </w:r>
      <w:r w:rsidR="00EC3791">
        <w:rPr>
          <w:rFonts w:ascii="Times New Roman" w:hAnsi="Times New Roman" w:cs="宋体"/>
          <w:sz w:val="24"/>
          <w:szCs w:val="24"/>
        </w:rPr>
        <w:t>类（</w:t>
      </w:r>
      <w:r w:rsidR="002C7ADB">
        <w:rPr>
          <w:rFonts w:ascii="Times New Roman" w:hAnsi="Times New Roman" w:cs="宋体" w:hint="eastAsia"/>
          <w:sz w:val="24"/>
          <w:szCs w:val="24"/>
        </w:rPr>
        <w:t>工号</w:t>
      </w:r>
      <w:r w:rsidR="002C7ADB">
        <w:rPr>
          <w:rFonts w:ascii="Times New Roman" w:hAnsi="Times New Roman" w:cs="宋体"/>
          <w:sz w:val="24"/>
          <w:szCs w:val="24"/>
        </w:rPr>
        <w:t>，</w:t>
      </w:r>
      <w:r w:rsidR="00CE4904">
        <w:rPr>
          <w:rFonts w:ascii="Times New Roman" w:hAnsi="Times New Roman" w:cs="宋体" w:hint="eastAsia"/>
          <w:sz w:val="24"/>
          <w:szCs w:val="24"/>
        </w:rPr>
        <w:t>姓名</w:t>
      </w:r>
      <w:r w:rsidR="00EC3791">
        <w:rPr>
          <w:rFonts w:ascii="Times New Roman" w:hAnsi="Times New Roman" w:cs="宋体"/>
          <w:sz w:val="24"/>
          <w:szCs w:val="24"/>
        </w:rPr>
        <w:t>，</w:t>
      </w:r>
      <w:r w:rsidR="00967EA4">
        <w:rPr>
          <w:rFonts w:ascii="Times New Roman" w:hAnsi="Times New Roman" w:cs="宋体" w:hint="eastAsia"/>
          <w:sz w:val="24"/>
          <w:szCs w:val="24"/>
        </w:rPr>
        <w:t>所属</w:t>
      </w:r>
      <w:r w:rsidR="00967EA4">
        <w:rPr>
          <w:rFonts w:ascii="Times New Roman" w:hAnsi="Times New Roman" w:cs="宋体"/>
          <w:sz w:val="24"/>
          <w:szCs w:val="24"/>
        </w:rPr>
        <w:t>营业厅</w:t>
      </w:r>
      <w:r w:rsidR="00967EA4">
        <w:rPr>
          <w:rFonts w:ascii="Times New Roman" w:hAnsi="Times New Roman" w:cs="宋体" w:hint="eastAsia"/>
          <w:sz w:val="24"/>
          <w:szCs w:val="24"/>
        </w:rPr>
        <w:t>名称</w:t>
      </w:r>
      <w:r w:rsidR="00967EA4">
        <w:rPr>
          <w:rFonts w:ascii="Times New Roman" w:hAnsi="Times New Roman" w:cs="宋体"/>
          <w:sz w:val="24"/>
          <w:szCs w:val="24"/>
        </w:rPr>
        <w:t>，</w:t>
      </w:r>
      <w:r w:rsidR="00EC3791">
        <w:rPr>
          <w:rFonts w:ascii="Times New Roman" w:hAnsi="Times New Roman" w:cs="宋体" w:hint="eastAsia"/>
          <w:sz w:val="24"/>
          <w:szCs w:val="24"/>
        </w:rPr>
        <w:t>职位</w:t>
      </w:r>
      <w:r w:rsidR="002C7ADB">
        <w:rPr>
          <w:rFonts w:ascii="Times New Roman" w:hAnsi="Times New Roman" w:cs="宋体" w:hint="eastAsia"/>
          <w:sz w:val="24"/>
          <w:szCs w:val="24"/>
        </w:rPr>
        <w:t>名称</w:t>
      </w:r>
      <w:r w:rsidR="00EC3791">
        <w:rPr>
          <w:rFonts w:ascii="Times New Roman" w:hAnsi="Times New Roman" w:cs="宋体" w:hint="eastAsia"/>
          <w:sz w:val="24"/>
          <w:szCs w:val="24"/>
        </w:rPr>
        <w:t>，</w:t>
      </w:r>
      <w:r w:rsidR="00EC3791" w:rsidRPr="009A163F">
        <w:rPr>
          <w:rFonts w:asciiTheme="minorEastAsia" w:eastAsiaTheme="minorEastAsia" w:hAnsiTheme="minorEastAsia" w:hint="eastAsia"/>
          <w:sz w:val="24"/>
          <w:szCs w:val="24"/>
        </w:rPr>
        <w:t>身份证</w:t>
      </w:r>
      <w:r w:rsidR="00EC3791">
        <w:rPr>
          <w:rFonts w:asciiTheme="minorEastAsia" w:eastAsiaTheme="minorEastAsia" w:hAnsiTheme="minorEastAsia" w:hint="eastAsia"/>
          <w:sz w:val="24"/>
          <w:szCs w:val="24"/>
        </w:rPr>
        <w:t>，</w:t>
      </w:r>
      <w:r w:rsidR="00EC3791">
        <w:rPr>
          <w:rFonts w:asciiTheme="minorEastAsia" w:eastAsiaTheme="minorEastAsia" w:hAnsiTheme="minorEastAsia"/>
          <w:sz w:val="24"/>
          <w:szCs w:val="24"/>
        </w:rPr>
        <w:t>角色</w:t>
      </w:r>
      <w:r w:rsidR="002C7ADB">
        <w:rPr>
          <w:rFonts w:asciiTheme="minorEastAsia" w:eastAsiaTheme="minorEastAsia" w:hAnsiTheme="minorEastAsia" w:hint="eastAsia"/>
          <w:sz w:val="24"/>
          <w:szCs w:val="24"/>
        </w:rPr>
        <w:t>名称</w:t>
      </w:r>
      <w:r w:rsidR="00EC3791">
        <w:rPr>
          <w:rFonts w:asciiTheme="minorEastAsia" w:eastAsiaTheme="minorEastAsia" w:hAnsiTheme="minorEastAsia"/>
          <w:sz w:val="24"/>
          <w:szCs w:val="24"/>
        </w:rPr>
        <w:t>，</w:t>
      </w:r>
      <w:r w:rsidR="00EC3791">
        <w:rPr>
          <w:rFonts w:asciiTheme="minorEastAsia" w:eastAsiaTheme="minorEastAsia" w:hAnsiTheme="minorEastAsia" w:hint="eastAsia"/>
          <w:sz w:val="24"/>
          <w:szCs w:val="24"/>
        </w:rPr>
        <w:t>登录密码</w:t>
      </w:r>
      <w:r w:rsidR="00EC3791">
        <w:rPr>
          <w:rFonts w:ascii="Times New Roman" w:hAnsi="Times New Roman" w:cs="宋体"/>
          <w:sz w:val="24"/>
          <w:szCs w:val="24"/>
        </w:rPr>
        <w:t>）</w:t>
      </w:r>
    </w:p>
    <w:p w:rsidR="00EC3791" w:rsidRDefault="00EC3791"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hint="eastAsia"/>
          <w:sz w:val="24"/>
          <w:szCs w:val="24"/>
        </w:rPr>
        <w:t>职位</w:t>
      </w:r>
      <w:r>
        <w:rPr>
          <w:rFonts w:ascii="Times New Roman" w:hAnsi="Times New Roman" w:cs="宋体"/>
          <w:sz w:val="24"/>
          <w:szCs w:val="24"/>
        </w:rPr>
        <w:t>类（</w:t>
      </w:r>
      <w:r w:rsidR="00967EA4">
        <w:rPr>
          <w:rFonts w:ascii="Times New Roman" w:hAnsi="Times New Roman" w:cs="宋体" w:hint="eastAsia"/>
          <w:sz w:val="24"/>
          <w:szCs w:val="24"/>
        </w:rPr>
        <w:t>职位</w:t>
      </w:r>
      <w:r w:rsidR="00967EA4">
        <w:rPr>
          <w:rFonts w:ascii="Times New Roman" w:hAnsi="Times New Roman" w:cs="宋体"/>
          <w:sz w:val="24"/>
          <w:szCs w:val="24"/>
        </w:rPr>
        <w:t>编号，</w:t>
      </w:r>
      <w:r>
        <w:rPr>
          <w:rFonts w:ascii="Times New Roman" w:hAnsi="Times New Roman" w:cs="宋体" w:hint="eastAsia"/>
          <w:sz w:val="24"/>
          <w:szCs w:val="24"/>
        </w:rPr>
        <w:t>职位</w:t>
      </w:r>
      <w:r>
        <w:rPr>
          <w:rFonts w:ascii="Times New Roman" w:hAnsi="Times New Roman" w:cs="宋体"/>
          <w:sz w:val="24"/>
          <w:szCs w:val="24"/>
        </w:rPr>
        <w:t>名称</w:t>
      </w:r>
      <w:r>
        <w:rPr>
          <w:rFonts w:ascii="Times New Roman" w:hAnsi="Times New Roman" w:cs="宋体" w:hint="eastAsia"/>
          <w:sz w:val="24"/>
          <w:szCs w:val="24"/>
        </w:rPr>
        <w:t>，</w:t>
      </w:r>
      <w:r>
        <w:rPr>
          <w:rFonts w:ascii="Times New Roman" w:hAnsi="Times New Roman" w:cs="宋体"/>
          <w:sz w:val="24"/>
          <w:szCs w:val="24"/>
        </w:rPr>
        <w:t>）</w:t>
      </w:r>
    </w:p>
    <w:p w:rsidR="00EC3791" w:rsidRDefault="00EC3791"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hint="eastAsia"/>
          <w:sz w:val="24"/>
          <w:szCs w:val="24"/>
        </w:rPr>
        <w:t>角色类</w:t>
      </w:r>
      <w:r>
        <w:rPr>
          <w:rFonts w:ascii="Times New Roman" w:hAnsi="Times New Roman" w:cs="宋体"/>
          <w:sz w:val="24"/>
          <w:szCs w:val="24"/>
        </w:rPr>
        <w:t>（</w:t>
      </w:r>
      <w:r>
        <w:rPr>
          <w:rFonts w:ascii="Times New Roman" w:hAnsi="Times New Roman" w:cs="宋体" w:hint="eastAsia"/>
          <w:sz w:val="24"/>
          <w:szCs w:val="24"/>
        </w:rPr>
        <w:t>角色</w:t>
      </w:r>
      <w:r>
        <w:rPr>
          <w:rFonts w:ascii="Times New Roman" w:hAnsi="Times New Roman" w:cs="宋体"/>
          <w:sz w:val="24"/>
          <w:szCs w:val="24"/>
        </w:rPr>
        <w:t>编号，角色名称，超级管理</w:t>
      </w:r>
      <w:r>
        <w:rPr>
          <w:rFonts w:ascii="Times New Roman" w:hAnsi="Times New Roman" w:cs="宋体" w:hint="eastAsia"/>
          <w:sz w:val="24"/>
          <w:szCs w:val="24"/>
        </w:rPr>
        <w:t>标记</w:t>
      </w:r>
      <w:r>
        <w:rPr>
          <w:rFonts w:ascii="Times New Roman" w:hAnsi="Times New Roman" w:cs="宋体"/>
          <w:sz w:val="24"/>
          <w:szCs w:val="24"/>
        </w:rPr>
        <w:t>）</w:t>
      </w:r>
    </w:p>
    <w:p w:rsidR="00EC3791" w:rsidRDefault="00262AF2"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sz w:val="24"/>
          <w:szCs w:val="24"/>
        </w:rPr>
        <w:t>角色功能类</w:t>
      </w:r>
      <w:r w:rsidR="00EC3791">
        <w:rPr>
          <w:rFonts w:ascii="Times New Roman" w:hAnsi="Times New Roman" w:cs="宋体"/>
          <w:sz w:val="24"/>
          <w:szCs w:val="24"/>
        </w:rPr>
        <w:t>（</w:t>
      </w:r>
      <w:r w:rsidR="00EC3791">
        <w:rPr>
          <w:rFonts w:ascii="Times New Roman" w:hAnsi="Times New Roman" w:cs="宋体" w:hint="eastAsia"/>
          <w:sz w:val="24"/>
          <w:szCs w:val="24"/>
        </w:rPr>
        <w:t>角色编号</w:t>
      </w:r>
      <w:r w:rsidR="00EC3791">
        <w:rPr>
          <w:rFonts w:ascii="Times New Roman" w:hAnsi="Times New Roman" w:cs="宋体"/>
          <w:sz w:val="24"/>
          <w:szCs w:val="24"/>
        </w:rPr>
        <w:t>，功能编号）</w:t>
      </w:r>
    </w:p>
    <w:p w:rsidR="00EC3791" w:rsidRDefault="00262AF2"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hint="eastAsia"/>
          <w:sz w:val="24"/>
          <w:szCs w:val="24"/>
        </w:rPr>
        <w:t>系统</w:t>
      </w:r>
      <w:r w:rsidR="00EC3791">
        <w:rPr>
          <w:rFonts w:ascii="Times New Roman" w:hAnsi="Times New Roman" w:cs="宋体" w:hint="eastAsia"/>
          <w:sz w:val="24"/>
          <w:szCs w:val="24"/>
        </w:rPr>
        <w:t>功能</w:t>
      </w:r>
      <w:r w:rsidR="00EC3791">
        <w:rPr>
          <w:rFonts w:ascii="Times New Roman" w:hAnsi="Times New Roman" w:cs="宋体"/>
          <w:sz w:val="24"/>
          <w:szCs w:val="24"/>
        </w:rPr>
        <w:t>类（</w:t>
      </w:r>
      <w:r w:rsidR="00EC3791">
        <w:rPr>
          <w:rFonts w:ascii="Times New Roman" w:hAnsi="Times New Roman" w:cs="宋体" w:hint="eastAsia"/>
          <w:sz w:val="24"/>
          <w:szCs w:val="24"/>
        </w:rPr>
        <w:t>功能编号</w:t>
      </w:r>
      <w:r w:rsidR="00EC3791">
        <w:rPr>
          <w:rFonts w:ascii="Times New Roman" w:hAnsi="Times New Roman" w:cs="宋体"/>
          <w:sz w:val="24"/>
          <w:szCs w:val="24"/>
        </w:rPr>
        <w:t>，</w:t>
      </w:r>
      <w:r w:rsidR="00EC3791">
        <w:rPr>
          <w:rFonts w:ascii="Times New Roman" w:hAnsi="Times New Roman" w:cs="宋体" w:hint="eastAsia"/>
          <w:sz w:val="24"/>
          <w:szCs w:val="24"/>
        </w:rPr>
        <w:t>访问</w:t>
      </w:r>
      <w:r w:rsidR="00EC3791">
        <w:rPr>
          <w:rFonts w:ascii="Times New Roman" w:hAnsi="Times New Roman" w:cs="宋体"/>
          <w:sz w:val="24"/>
          <w:szCs w:val="24"/>
        </w:rPr>
        <w:t>链接）</w:t>
      </w:r>
    </w:p>
    <w:p w:rsidR="00967EA4" w:rsidRPr="00EC3791" w:rsidRDefault="00967EA4" w:rsidP="0081436E">
      <w:pPr>
        <w:tabs>
          <w:tab w:val="left" w:pos="784"/>
        </w:tabs>
        <w:spacing w:line="440" w:lineRule="exact"/>
        <w:ind w:firstLineChars="200" w:firstLine="480"/>
        <w:rPr>
          <w:rFonts w:ascii="Times New Roman" w:hAnsi="Times New Roman" w:cs="宋体"/>
          <w:sz w:val="24"/>
          <w:szCs w:val="24"/>
        </w:rPr>
      </w:pPr>
      <w:r>
        <w:rPr>
          <w:rFonts w:ascii="Times New Roman" w:hAnsi="Times New Roman" w:cs="宋体" w:hint="eastAsia"/>
          <w:sz w:val="24"/>
          <w:szCs w:val="24"/>
        </w:rPr>
        <w:t>员工奖惩</w:t>
      </w:r>
      <w:r>
        <w:rPr>
          <w:rFonts w:ascii="Times New Roman" w:hAnsi="Times New Roman" w:cs="宋体"/>
          <w:sz w:val="24"/>
          <w:szCs w:val="24"/>
        </w:rPr>
        <w:t>信息类</w:t>
      </w:r>
      <w:r>
        <w:rPr>
          <w:rFonts w:ascii="Times New Roman" w:hAnsi="Times New Roman" w:cs="宋体" w:hint="eastAsia"/>
          <w:sz w:val="24"/>
          <w:szCs w:val="24"/>
        </w:rPr>
        <w:t>（奖惩</w:t>
      </w:r>
      <w:r>
        <w:rPr>
          <w:rFonts w:ascii="Times New Roman" w:hAnsi="Times New Roman" w:cs="宋体"/>
          <w:sz w:val="24"/>
          <w:szCs w:val="24"/>
        </w:rPr>
        <w:t>信息编码，</w:t>
      </w:r>
      <w:r w:rsidR="00CE4904">
        <w:rPr>
          <w:rFonts w:ascii="Times New Roman" w:hAnsi="Times New Roman" w:cs="宋体" w:hint="eastAsia"/>
          <w:sz w:val="24"/>
          <w:szCs w:val="24"/>
        </w:rPr>
        <w:t>工号</w:t>
      </w:r>
      <w:r>
        <w:rPr>
          <w:rFonts w:ascii="Times New Roman" w:hAnsi="Times New Roman" w:cs="宋体"/>
          <w:sz w:val="24"/>
          <w:szCs w:val="24"/>
        </w:rPr>
        <w:t>，</w:t>
      </w:r>
      <w:r w:rsidRPr="00967EA4">
        <w:rPr>
          <w:rFonts w:ascii="Times New Roman" w:hAnsi="Times New Roman" w:cs="宋体" w:hint="eastAsia"/>
          <w:sz w:val="24"/>
          <w:szCs w:val="24"/>
        </w:rPr>
        <w:t>奖惩类型</w:t>
      </w:r>
      <w:r>
        <w:rPr>
          <w:rFonts w:ascii="Times New Roman" w:hAnsi="Times New Roman" w:cs="宋体" w:hint="eastAsia"/>
          <w:sz w:val="24"/>
          <w:szCs w:val="24"/>
        </w:rPr>
        <w:t>，</w:t>
      </w:r>
      <w:r w:rsidRPr="00967EA4">
        <w:rPr>
          <w:rFonts w:ascii="Times New Roman" w:hAnsi="Times New Roman" w:cs="宋体" w:hint="eastAsia"/>
          <w:sz w:val="24"/>
          <w:szCs w:val="24"/>
        </w:rPr>
        <w:t>奖惩原因</w:t>
      </w:r>
      <w:r>
        <w:rPr>
          <w:rFonts w:ascii="Times New Roman" w:hAnsi="Times New Roman" w:cs="宋体" w:hint="eastAsia"/>
          <w:sz w:val="24"/>
          <w:szCs w:val="24"/>
        </w:rPr>
        <w:t>，</w:t>
      </w:r>
      <w:r w:rsidRPr="00967EA4">
        <w:rPr>
          <w:rFonts w:ascii="Times New Roman" w:hAnsi="Times New Roman" w:cs="宋体" w:hint="eastAsia"/>
          <w:sz w:val="24"/>
          <w:szCs w:val="24"/>
        </w:rPr>
        <w:t>时间</w:t>
      </w:r>
      <w:r>
        <w:rPr>
          <w:rFonts w:ascii="Times New Roman" w:hAnsi="Times New Roman" w:cs="宋体" w:hint="eastAsia"/>
          <w:sz w:val="24"/>
          <w:szCs w:val="24"/>
        </w:rPr>
        <w:t>，奖惩</w:t>
      </w:r>
      <w:r w:rsidRPr="00967EA4">
        <w:rPr>
          <w:rFonts w:ascii="Times New Roman" w:hAnsi="Times New Roman" w:cs="宋体" w:hint="eastAsia"/>
          <w:sz w:val="24"/>
          <w:szCs w:val="24"/>
        </w:rPr>
        <w:t>级别</w:t>
      </w:r>
      <w:r>
        <w:rPr>
          <w:rFonts w:ascii="Times New Roman" w:hAnsi="Times New Roman" w:cs="宋体"/>
          <w:sz w:val="24"/>
          <w:szCs w:val="24"/>
        </w:rPr>
        <w:t>）</w:t>
      </w:r>
    </w:p>
    <w:p w:rsidR="0081436E" w:rsidRPr="0081436E" w:rsidRDefault="0081436E" w:rsidP="0081436E"/>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提示：指通过分析用例模型、领域模型等，建立</w:t>
      </w:r>
      <w:proofErr w:type="gramStart"/>
      <w:r w:rsidRPr="00FF3EDA">
        <w:rPr>
          <w:rFonts w:hint="eastAsia"/>
          <w:i/>
          <w:color w:val="000000" w:themeColor="text1"/>
        </w:rPr>
        <w:t>起数据</w:t>
      </w:r>
      <w:proofErr w:type="gramEnd"/>
      <w:r w:rsidRPr="00FF3EDA">
        <w:rPr>
          <w:rFonts w:hint="eastAsia"/>
          <w:i/>
          <w:color w:val="000000" w:themeColor="text1"/>
        </w:rPr>
        <w:t>的静态模型；（以下小结可依据各自情况做调整）</w:t>
      </w:r>
    </w:p>
    <w:p w:rsidR="00646A0A" w:rsidRDefault="00E27AC6" w:rsidP="00646A0A">
      <w:pPr>
        <w:pStyle w:val="3"/>
        <w:rPr>
          <w:color w:val="000000" w:themeColor="text1"/>
        </w:rPr>
      </w:pPr>
      <w:bookmarkStart w:id="55" w:name="_Toc399663826"/>
      <w:bookmarkStart w:id="56" w:name="_Toc404084108"/>
      <w:r>
        <w:rPr>
          <w:rFonts w:hint="eastAsia"/>
        </w:rPr>
        <w:t>5.1.2</w:t>
      </w:r>
      <w:r w:rsidR="00646A0A" w:rsidRPr="00FF3EDA">
        <w:rPr>
          <w:rFonts w:hint="eastAsia"/>
          <w:color w:val="000000" w:themeColor="text1"/>
        </w:rPr>
        <w:t>建立类图</w:t>
      </w:r>
      <w:bookmarkEnd w:id="55"/>
      <w:bookmarkEnd w:id="56"/>
    </w:p>
    <w:p w:rsidR="00CE4904" w:rsidRPr="00D16A2D" w:rsidRDefault="00CE4904" w:rsidP="00D16A2D">
      <w:pPr>
        <w:tabs>
          <w:tab w:val="left" w:pos="784"/>
        </w:tabs>
        <w:spacing w:line="440" w:lineRule="exact"/>
        <w:ind w:firstLineChars="200" w:firstLine="480"/>
        <w:rPr>
          <w:rFonts w:ascii="Times New Roman" w:hAnsi="Times New Roman" w:cs="宋体"/>
          <w:sz w:val="24"/>
          <w:szCs w:val="24"/>
        </w:rPr>
      </w:pPr>
      <w:r w:rsidRPr="00262AF2">
        <w:rPr>
          <w:rFonts w:ascii="Times New Roman" w:hAnsi="Times New Roman" w:cs="宋体" w:hint="eastAsia"/>
          <w:sz w:val="24"/>
          <w:szCs w:val="24"/>
        </w:rPr>
        <w:t>在得到</w:t>
      </w:r>
      <w:r w:rsidRPr="00262AF2">
        <w:rPr>
          <w:rFonts w:ascii="Times New Roman" w:hAnsi="Times New Roman" w:cs="宋体"/>
          <w:sz w:val="24"/>
          <w:szCs w:val="24"/>
        </w:rPr>
        <w:t>员工奖惩信息的</w:t>
      </w:r>
      <w:proofErr w:type="gramStart"/>
      <w:r w:rsidRPr="00262AF2">
        <w:rPr>
          <w:rFonts w:ascii="Times New Roman" w:hAnsi="Times New Roman" w:cs="宋体"/>
          <w:sz w:val="24"/>
          <w:szCs w:val="24"/>
        </w:rPr>
        <w:t>基本类后考虑</w:t>
      </w:r>
      <w:proofErr w:type="gramEnd"/>
      <w:r w:rsidRPr="00262AF2">
        <w:rPr>
          <w:rFonts w:ascii="Times New Roman" w:hAnsi="Times New Roman" w:cs="宋体"/>
          <w:sz w:val="24"/>
          <w:szCs w:val="24"/>
        </w:rPr>
        <w:t>各类</w:t>
      </w:r>
      <w:r w:rsidRPr="00262AF2">
        <w:rPr>
          <w:rFonts w:ascii="Times New Roman" w:hAnsi="Times New Roman" w:cs="宋体" w:hint="eastAsia"/>
          <w:sz w:val="24"/>
          <w:szCs w:val="24"/>
        </w:rPr>
        <w:t>之间</w:t>
      </w:r>
      <w:r w:rsidRPr="00262AF2">
        <w:rPr>
          <w:rFonts w:ascii="Times New Roman" w:hAnsi="Times New Roman" w:cs="宋体"/>
          <w:sz w:val="24"/>
          <w:szCs w:val="24"/>
        </w:rPr>
        <w:t>的关系</w:t>
      </w:r>
      <w:r w:rsidRPr="00262AF2">
        <w:rPr>
          <w:rFonts w:ascii="Times New Roman" w:hAnsi="Times New Roman" w:cs="宋体" w:hint="eastAsia"/>
          <w:sz w:val="24"/>
          <w:szCs w:val="24"/>
        </w:rPr>
        <w:t>，</w:t>
      </w:r>
      <w:r w:rsidRPr="00262AF2">
        <w:rPr>
          <w:rFonts w:ascii="Times New Roman" w:hAnsi="Times New Roman" w:cs="宋体"/>
          <w:sz w:val="24"/>
          <w:szCs w:val="24"/>
        </w:rPr>
        <w:t>员工隶属于营业厅，所以员工和营业厅是多对一的关系</w:t>
      </w:r>
      <w:r w:rsidRPr="00262AF2">
        <w:rPr>
          <w:rFonts w:ascii="Times New Roman" w:hAnsi="Times New Roman" w:cs="宋体" w:hint="eastAsia"/>
          <w:sz w:val="24"/>
          <w:szCs w:val="24"/>
        </w:rPr>
        <w:t>。一个</w:t>
      </w:r>
      <w:r w:rsidRPr="00262AF2">
        <w:rPr>
          <w:rFonts w:ascii="Times New Roman" w:hAnsi="Times New Roman" w:cs="宋体"/>
          <w:sz w:val="24"/>
          <w:szCs w:val="24"/>
        </w:rPr>
        <w:t>员工</w:t>
      </w:r>
      <w:r w:rsidRPr="00262AF2">
        <w:rPr>
          <w:rFonts w:ascii="Times New Roman" w:hAnsi="Times New Roman" w:cs="宋体" w:hint="eastAsia"/>
          <w:sz w:val="24"/>
          <w:szCs w:val="24"/>
        </w:rPr>
        <w:t>正常</w:t>
      </w:r>
      <w:r w:rsidRPr="00262AF2">
        <w:rPr>
          <w:rFonts w:ascii="Times New Roman" w:hAnsi="Times New Roman" w:cs="宋体"/>
          <w:sz w:val="24"/>
          <w:szCs w:val="24"/>
        </w:rPr>
        <w:t>情况下，在</w:t>
      </w:r>
      <w:r w:rsidRPr="00262AF2">
        <w:rPr>
          <w:rFonts w:ascii="Times New Roman" w:hAnsi="Times New Roman" w:cs="宋体" w:hint="eastAsia"/>
          <w:sz w:val="24"/>
          <w:szCs w:val="24"/>
        </w:rPr>
        <w:t>本系统</w:t>
      </w:r>
      <w:r w:rsidRPr="00262AF2">
        <w:rPr>
          <w:rFonts w:ascii="Times New Roman" w:hAnsi="Times New Roman" w:cs="宋体"/>
          <w:sz w:val="24"/>
          <w:szCs w:val="24"/>
        </w:rPr>
        <w:t>只考虑一个员工只有一个职位，不考虑身兼多职的情况，所以员工和职位是一对一，和角色也是一对一的关系</w:t>
      </w:r>
      <w:r w:rsidRPr="00262AF2">
        <w:rPr>
          <w:rFonts w:ascii="Times New Roman" w:hAnsi="Times New Roman" w:cs="宋体" w:hint="eastAsia"/>
          <w:sz w:val="24"/>
          <w:szCs w:val="24"/>
        </w:rPr>
        <w:t>。员工</w:t>
      </w:r>
      <w:r w:rsidRPr="00262AF2">
        <w:rPr>
          <w:rFonts w:ascii="Times New Roman" w:hAnsi="Times New Roman" w:cs="宋体"/>
          <w:sz w:val="24"/>
          <w:szCs w:val="24"/>
        </w:rPr>
        <w:t>在</w:t>
      </w:r>
      <w:r w:rsidRPr="00262AF2">
        <w:rPr>
          <w:rFonts w:ascii="Times New Roman" w:hAnsi="Times New Roman" w:cs="宋体" w:hint="eastAsia"/>
          <w:sz w:val="24"/>
          <w:szCs w:val="24"/>
        </w:rPr>
        <w:t>工作</w:t>
      </w:r>
      <w:r w:rsidRPr="00262AF2">
        <w:rPr>
          <w:rFonts w:ascii="Times New Roman" w:hAnsi="Times New Roman" w:cs="宋体"/>
          <w:sz w:val="24"/>
          <w:szCs w:val="24"/>
        </w:rPr>
        <w:t>期间可能多次获得奖励或者惩罚，所以员工</w:t>
      </w:r>
      <w:r w:rsidRPr="00262AF2">
        <w:rPr>
          <w:rFonts w:ascii="Times New Roman" w:hAnsi="Times New Roman" w:cs="宋体" w:hint="eastAsia"/>
          <w:sz w:val="24"/>
          <w:szCs w:val="24"/>
        </w:rPr>
        <w:t>与</w:t>
      </w:r>
      <w:r w:rsidRPr="00262AF2">
        <w:rPr>
          <w:rFonts w:ascii="Times New Roman" w:hAnsi="Times New Roman" w:cs="宋体"/>
          <w:sz w:val="24"/>
          <w:szCs w:val="24"/>
        </w:rPr>
        <w:t>奖惩信息类是一对多的关系</w:t>
      </w:r>
      <w:r w:rsidRPr="00262AF2">
        <w:rPr>
          <w:rFonts w:ascii="Times New Roman" w:hAnsi="Times New Roman" w:cs="宋体" w:hint="eastAsia"/>
          <w:sz w:val="24"/>
          <w:szCs w:val="24"/>
        </w:rPr>
        <w:t>，角色</w:t>
      </w:r>
      <w:r w:rsidRPr="00262AF2">
        <w:rPr>
          <w:rFonts w:ascii="Times New Roman" w:hAnsi="Times New Roman" w:cs="宋体"/>
          <w:sz w:val="24"/>
          <w:szCs w:val="24"/>
        </w:rPr>
        <w:t>和</w:t>
      </w:r>
      <w:r w:rsidRPr="00262AF2">
        <w:rPr>
          <w:rFonts w:ascii="Times New Roman" w:hAnsi="Times New Roman" w:cs="宋体" w:hint="eastAsia"/>
          <w:sz w:val="24"/>
          <w:szCs w:val="24"/>
        </w:rPr>
        <w:t>系统</w:t>
      </w:r>
      <w:r w:rsidRPr="00262AF2">
        <w:rPr>
          <w:rFonts w:ascii="Times New Roman" w:hAnsi="Times New Roman" w:cs="宋体"/>
          <w:sz w:val="24"/>
          <w:szCs w:val="24"/>
        </w:rPr>
        <w:t>功能类是多对多的关系。</w:t>
      </w:r>
      <w:r w:rsidRPr="00262AF2">
        <w:rPr>
          <w:rFonts w:ascii="Times New Roman" w:hAnsi="Times New Roman" w:cs="宋体" w:hint="eastAsia"/>
          <w:sz w:val="24"/>
          <w:szCs w:val="24"/>
        </w:rPr>
        <w:t>由</w:t>
      </w:r>
      <w:r w:rsidRPr="00262AF2">
        <w:rPr>
          <w:rFonts w:ascii="Times New Roman" w:hAnsi="Times New Roman" w:cs="宋体"/>
          <w:sz w:val="24"/>
          <w:szCs w:val="24"/>
        </w:rPr>
        <w:t>以上分析和</w:t>
      </w:r>
      <w:r w:rsidRPr="00262AF2">
        <w:rPr>
          <w:rFonts w:ascii="Times New Roman" w:hAnsi="Times New Roman" w:cs="宋体" w:hint="eastAsia"/>
          <w:sz w:val="24"/>
          <w:szCs w:val="24"/>
        </w:rPr>
        <w:t>画出</w:t>
      </w:r>
      <w:r w:rsidRPr="00262AF2">
        <w:rPr>
          <w:rFonts w:ascii="Times New Roman" w:hAnsi="Times New Roman" w:cs="宋体"/>
          <w:sz w:val="24"/>
          <w:szCs w:val="24"/>
        </w:rPr>
        <w:t>类图如</w:t>
      </w:r>
    </w:p>
    <w:p w:rsidR="00CE4904" w:rsidRPr="00967EA4" w:rsidRDefault="00CE4904" w:rsidP="00CE4904">
      <w:pPr>
        <w:jc w:val="center"/>
      </w:pPr>
      <w:r>
        <w:rPr>
          <w:noProof/>
        </w:rPr>
        <w:lastRenderedPageBreak/>
        <w:drawing>
          <wp:inline distT="0" distB="0" distL="0" distR="0" wp14:anchorId="7EE76C83" wp14:editId="0F3ACDE9">
            <wp:extent cx="5724525" cy="2868930"/>
            <wp:effectExtent l="0" t="0" r="952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4525" cy="2868930"/>
                    </a:xfrm>
                    <a:prstGeom prst="rect">
                      <a:avLst/>
                    </a:prstGeom>
                  </pic:spPr>
                </pic:pic>
              </a:graphicData>
            </a:graphic>
          </wp:inline>
        </w:drawing>
      </w:r>
    </w:p>
    <w:p w:rsidR="00CE4904" w:rsidRPr="00FF3EDA" w:rsidRDefault="00CE4904" w:rsidP="00CE4904">
      <w:pPr>
        <w:spacing w:line="360" w:lineRule="auto"/>
        <w:ind w:firstLineChars="150" w:firstLine="315"/>
        <w:rPr>
          <w:i/>
          <w:color w:val="000000" w:themeColor="text1"/>
        </w:rPr>
      </w:pPr>
      <w:r w:rsidRPr="00FF3EDA">
        <w:rPr>
          <w:rFonts w:hint="eastAsia"/>
          <w:i/>
          <w:color w:val="000000" w:themeColor="text1"/>
        </w:rPr>
        <w:t>提示：指通过分析用例模型、领域模型等寻找类；</w:t>
      </w:r>
      <w:r w:rsidRPr="00FF3EDA">
        <w:rPr>
          <w:i/>
          <w:color w:val="000000" w:themeColor="text1"/>
        </w:rPr>
        <w:t xml:space="preserve"> </w:t>
      </w:r>
    </w:p>
    <w:p w:rsidR="00CE4904" w:rsidRPr="00CE4904" w:rsidRDefault="00CE4904" w:rsidP="00CE4904"/>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提示：通过提取用例规约中描述的业务规则及字段列表等信息，获取类属性；描述分析类与类之间的</w:t>
      </w:r>
      <w:r w:rsidRPr="00FF3EDA">
        <w:rPr>
          <w:rFonts w:hint="eastAsia"/>
          <w:i/>
          <w:color w:val="000000" w:themeColor="text1"/>
        </w:rPr>
        <w:t>1:1,1:n</w:t>
      </w:r>
      <w:r w:rsidRPr="00FF3EDA">
        <w:rPr>
          <w:rFonts w:hint="eastAsia"/>
          <w:i/>
          <w:color w:val="000000" w:themeColor="text1"/>
        </w:rPr>
        <w:t>及</w:t>
      </w:r>
      <w:r w:rsidRPr="00FF3EDA">
        <w:rPr>
          <w:rFonts w:hint="eastAsia"/>
          <w:i/>
          <w:color w:val="000000" w:themeColor="text1"/>
        </w:rPr>
        <w:t>n:n</w:t>
      </w:r>
      <w:r w:rsidRPr="00FF3EDA">
        <w:rPr>
          <w:rFonts w:hint="eastAsia"/>
          <w:i/>
          <w:color w:val="000000" w:themeColor="text1"/>
        </w:rPr>
        <w:t>的关系；并最终</w:t>
      </w:r>
      <w:proofErr w:type="gramStart"/>
      <w:r w:rsidRPr="00FF3EDA">
        <w:rPr>
          <w:rFonts w:hint="eastAsia"/>
          <w:i/>
          <w:color w:val="000000" w:themeColor="text1"/>
        </w:rPr>
        <w:t>建立起类图</w:t>
      </w:r>
      <w:proofErr w:type="gramEnd"/>
    </w:p>
    <w:p w:rsidR="00646A0A" w:rsidRDefault="00646A0A" w:rsidP="00646A0A">
      <w:pPr>
        <w:pStyle w:val="2"/>
        <w:numPr>
          <w:ilvl w:val="1"/>
          <w:numId w:val="7"/>
        </w:numPr>
        <w:ind w:left="426" w:firstLineChars="0" w:hanging="426"/>
        <w:rPr>
          <w:rFonts w:ascii="宋体" w:hAnsi="宋体"/>
          <w:color w:val="000000" w:themeColor="text1"/>
        </w:rPr>
      </w:pPr>
      <w:bookmarkStart w:id="57" w:name="_Toc399663827"/>
      <w:bookmarkStart w:id="58" w:name="_Toc404084109"/>
      <w:r w:rsidRPr="00FF3EDA">
        <w:rPr>
          <w:rFonts w:ascii="宋体" w:hAnsi="宋体" w:hint="eastAsia"/>
          <w:color w:val="000000" w:themeColor="text1"/>
        </w:rPr>
        <w:t>数据存储规划</w:t>
      </w:r>
      <w:bookmarkEnd w:id="57"/>
      <w:bookmarkEnd w:id="58"/>
    </w:p>
    <w:p w:rsidR="001F2B75" w:rsidRPr="001F2B75" w:rsidRDefault="001F2B75" w:rsidP="001F2B75">
      <w:pPr>
        <w:tabs>
          <w:tab w:val="left" w:pos="784"/>
        </w:tabs>
        <w:spacing w:line="440" w:lineRule="exact"/>
        <w:ind w:firstLineChars="200" w:firstLine="480"/>
        <w:rPr>
          <w:rFonts w:ascii="Times New Roman" w:hAnsi="Times New Roman" w:cs="宋体"/>
          <w:sz w:val="24"/>
          <w:szCs w:val="24"/>
        </w:rPr>
      </w:pPr>
      <w:r w:rsidRPr="001F2B75">
        <w:rPr>
          <w:rFonts w:ascii="Times New Roman" w:hAnsi="Times New Roman" w:cs="宋体" w:hint="eastAsia"/>
          <w:sz w:val="24"/>
          <w:szCs w:val="24"/>
        </w:rPr>
        <w:t>本系统</w:t>
      </w:r>
      <w:r w:rsidRPr="001F2B75">
        <w:rPr>
          <w:rFonts w:ascii="Times New Roman" w:hAnsi="Times New Roman" w:cs="宋体"/>
          <w:sz w:val="24"/>
          <w:szCs w:val="24"/>
        </w:rPr>
        <w:t>涉及到将</w:t>
      </w:r>
      <w:r w:rsidRPr="001F2B75">
        <w:rPr>
          <w:rFonts w:ascii="Times New Roman" w:hAnsi="Times New Roman" w:cs="宋体"/>
          <w:sz w:val="24"/>
          <w:szCs w:val="24"/>
        </w:rPr>
        <w:t>Excel</w:t>
      </w:r>
      <w:r w:rsidRPr="001F2B75">
        <w:rPr>
          <w:rFonts w:ascii="Times New Roman" w:hAnsi="Times New Roman" w:cs="宋体"/>
          <w:sz w:val="24"/>
          <w:szCs w:val="24"/>
        </w:rPr>
        <w:t>表中的批量数据导入到数据库，所以需要</w:t>
      </w:r>
      <w:r w:rsidRPr="001F2B75">
        <w:rPr>
          <w:rFonts w:ascii="Times New Roman" w:hAnsi="Times New Roman" w:cs="宋体" w:hint="eastAsia"/>
          <w:sz w:val="24"/>
          <w:szCs w:val="24"/>
        </w:rPr>
        <w:t>存储</w:t>
      </w:r>
      <w:r w:rsidRPr="001F2B75">
        <w:rPr>
          <w:rFonts w:ascii="Times New Roman" w:hAnsi="Times New Roman" w:cs="宋体"/>
          <w:sz w:val="24"/>
          <w:szCs w:val="24"/>
        </w:rPr>
        <w:t>Excel</w:t>
      </w:r>
      <w:r w:rsidRPr="001F2B75">
        <w:rPr>
          <w:rFonts w:ascii="Times New Roman" w:hAnsi="Times New Roman" w:cs="宋体" w:hint="eastAsia"/>
          <w:sz w:val="24"/>
          <w:szCs w:val="24"/>
        </w:rPr>
        <w:t>表</w:t>
      </w:r>
      <w:r w:rsidRPr="001F2B75">
        <w:rPr>
          <w:rFonts w:ascii="Times New Roman" w:hAnsi="Times New Roman" w:cs="宋体"/>
          <w:sz w:val="24"/>
          <w:szCs w:val="24"/>
        </w:rPr>
        <w:t>中数据与数据库</w:t>
      </w:r>
      <w:r w:rsidRPr="001F2B75">
        <w:rPr>
          <w:rFonts w:ascii="Times New Roman" w:hAnsi="Times New Roman" w:cs="宋体" w:hint="eastAsia"/>
          <w:sz w:val="24"/>
          <w:szCs w:val="24"/>
        </w:rPr>
        <w:t>表</w:t>
      </w:r>
      <w:r w:rsidRPr="001F2B75">
        <w:rPr>
          <w:rFonts w:ascii="Times New Roman" w:hAnsi="Times New Roman" w:cs="宋体"/>
          <w:sz w:val="24"/>
          <w:szCs w:val="24"/>
        </w:rPr>
        <w:t>的映射关系，</w:t>
      </w:r>
      <w:r w:rsidRPr="001F2B75">
        <w:rPr>
          <w:rFonts w:ascii="Times New Roman" w:hAnsi="Times New Roman" w:cs="宋体" w:hint="eastAsia"/>
          <w:sz w:val="24"/>
          <w:szCs w:val="24"/>
        </w:rPr>
        <w:t>而且上传</w:t>
      </w:r>
      <w:r w:rsidRPr="001F2B75">
        <w:rPr>
          <w:rFonts w:ascii="Times New Roman" w:hAnsi="Times New Roman" w:cs="宋体"/>
          <w:sz w:val="24"/>
          <w:szCs w:val="24"/>
        </w:rPr>
        <w:t>的</w:t>
      </w:r>
      <w:r w:rsidRPr="001F2B75">
        <w:rPr>
          <w:rFonts w:ascii="Times New Roman" w:hAnsi="Times New Roman" w:cs="宋体"/>
          <w:sz w:val="24"/>
          <w:szCs w:val="24"/>
        </w:rPr>
        <w:t>Excel</w:t>
      </w:r>
      <w:r w:rsidRPr="001F2B75">
        <w:rPr>
          <w:rFonts w:ascii="Times New Roman" w:hAnsi="Times New Roman" w:cs="宋体"/>
          <w:sz w:val="24"/>
          <w:szCs w:val="24"/>
        </w:rPr>
        <w:t>文件时要符合公司的报表格式，所以有标准的</w:t>
      </w:r>
      <w:r w:rsidRPr="001F2B75">
        <w:rPr>
          <w:rFonts w:ascii="Times New Roman" w:hAnsi="Times New Roman" w:cs="宋体"/>
          <w:sz w:val="24"/>
          <w:szCs w:val="24"/>
        </w:rPr>
        <w:t>Excel</w:t>
      </w:r>
      <w:r w:rsidRPr="001F2B75">
        <w:rPr>
          <w:rFonts w:ascii="Times New Roman" w:hAnsi="Times New Roman" w:cs="宋体"/>
          <w:sz w:val="24"/>
          <w:szCs w:val="24"/>
        </w:rPr>
        <w:t>模板文件需要管理。</w:t>
      </w:r>
    </w:p>
    <w:p w:rsidR="001F2B75" w:rsidRPr="001F2B75" w:rsidRDefault="001F2B75" w:rsidP="001F2B75">
      <w:pPr>
        <w:pStyle w:val="a6"/>
        <w:numPr>
          <w:ilvl w:val="0"/>
          <w:numId w:val="24"/>
        </w:numPr>
        <w:tabs>
          <w:tab w:val="left" w:pos="784"/>
        </w:tabs>
        <w:spacing w:line="440" w:lineRule="exact"/>
        <w:ind w:firstLineChars="0"/>
        <w:rPr>
          <w:rFonts w:ascii="Times New Roman" w:hAnsi="Times New Roman" w:cs="宋体"/>
          <w:sz w:val="24"/>
          <w:szCs w:val="24"/>
        </w:rPr>
      </w:pPr>
      <w:r w:rsidRPr="001F2B75">
        <w:rPr>
          <w:rFonts w:ascii="Times New Roman" w:hAnsi="Times New Roman" w:cs="宋体" w:hint="eastAsia"/>
          <w:sz w:val="24"/>
          <w:szCs w:val="24"/>
        </w:rPr>
        <w:t>E</w:t>
      </w:r>
      <w:r w:rsidRPr="001F2B75">
        <w:rPr>
          <w:rFonts w:ascii="Times New Roman" w:hAnsi="Times New Roman" w:cs="宋体"/>
          <w:sz w:val="24"/>
          <w:szCs w:val="24"/>
        </w:rPr>
        <w:t>xcel</w:t>
      </w:r>
      <w:r w:rsidRPr="001F2B75">
        <w:rPr>
          <w:rFonts w:ascii="Times New Roman" w:hAnsi="Times New Roman" w:cs="宋体" w:hint="eastAsia"/>
          <w:sz w:val="24"/>
          <w:szCs w:val="24"/>
        </w:rPr>
        <w:t>表</w:t>
      </w:r>
      <w:r w:rsidRPr="001F2B75">
        <w:rPr>
          <w:rFonts w:ascii="Times New Roman" w:hAnsi="Times New Roman" w:cs="宋体"/>
          <w:sz w:val="24"/>
          <w:szCs w:val="24"/>
        </w:rPr>
        <w:t>中数据与数据库</w:t>
      </w:r>
      <w:r w:rsidRPr="001F2B75">
        <w:rPr>
          <w:rFonts w:ascii="Times New Roman" w:hAnsi="Times New Roman" w:cs="宋体" w:hint="eastAsia"/>
          <w:sz w:val="24"/>
          <w:szCs w:val="24"/>
        </w:rPr>
        <w:t>表</w:t>
      </w:r>
      <w:r w:rsidRPr="001F2B75">
        <w:rPr>
          <w:rFonts w:ascii="Times New Roman" w:hAnsi="Times New Roman" w:cs="宋体"/>
          <w:sz w:val="24"/>
          <w:szCs w:val="24"/>
        </w:rPr>
        <w:t>的映射</w:t>
      </w:r>
      <w:r w:rsidRPr="001F2B75">
        <w:rPr>
          <w:rFonts w:ascii="Times New Roman" w:hAnsi="Times New Roman" w:cs="宋体" w:hint="eastAsia"/>
          <w:sz w:val="24"/>
          <w:szCs w:val="24"/>
        </w:rPr>
        <w:t>存储在</w:t>
      </w:r>
      <w:r w:rsidRPr="001F2B75">
        <w:rPr>
          <w:rFonts w:ascii="Times New Roman" w:hAnsi="Times New Roman" w:cs="宋体"/>
          <w:sz w:val="24"/>
          <w:szCs w:val="24"/>
        </w:rPr>
        <w:t>Xml</w:t>
      </w:r>
      <w:r w:rsidRPr="001F2B75">
        <w:rPr>
          <w:rFonts w:ascii="Times New Roman" w:hAnsi="Times New Roman" w:cs="宋体"/>
          <w:sz w:val="24"/>
          <w:szCs w:val="24"/>
        </w:rPr>
        <w:t>文件中</w:t>
      </w:r>
      <w:r w:rsidR="005E19C3">
        <w:rPr>
          <w:rFonts w:ascii="Times New Roman" w:hAnsi="Times New Roman" w:cs="宋体" w:hint="eastAsia"/>
          <w:sz w:val="24"/>
          <w:szCs w:val="24"/>
        </w:rPr>
        <w:t>。</w:t>
      </w:r>
    </w:p>
    <w:p w:rsidR="001F2B75" w:rsidRPr="001F2B75" w:rsidRDefault="001F2B75" w:rsidP="001F2B75">
      <w:pPr>
        <w:pStyle w:val="a6"/>
        <w:numPr>
          <w:ilvl w:val="0"/>
          <w:numId w:val="24"/>
        </w:numPr>
        <w:tabs>
          <w:tab w:val="left" w:pos="784"/>
        </w:tabs>
        <w:spacing w:line="440" w:lineRule="exact"/>
        <w:ind w:firstLineChars="0"/>
        <w:rPr>
          <w:rFonts w:ascii="Times New Roman" w:hAnsi="Times New Roman" w:cs="宋体"/>
          <w:sz w:val="24"/>
          <w:szCs w:val="24"/>
        </w:rPr>
      </w:pPr>
      <w:r w:rsidRPr="001F2B75">
        <w:rPr>
          <w:rFonts w:ascii="Times New Roman" w:hAnsi="Times New Roman" w:cs="宋体" w:hint="eastAsia"/>
          <w:sz w:val="24"/>
          <w:szCs w:val="24"/>
        </w:rPr>
        <w:t>模板</w:t>
      </w:r>
      <w:r w:rsidRPr="001F2B75">
        <w:rPr>
          <w:rFonts w:ascii="Times New Roman" w:hAnsi="Times New Roman" w:cs="宋体"/>
          <w:sz w:val="24"/>
          <w:szCs w:val="24"/>
        </w:rPr>
        <w:t>文件存储在</w:t>
      </w:r>
      <w:r w:rsidRPr="001F2B75">
        <w:rPr>
          <w:rFonts w:ascii="Times New Roman" w:hAnsi="Times New Roman" w:cs="宋体"/>
          <w:sz w:val="24"/>
          <w:szCs w:val="24"/>
        </w:rPr>
        <w:t>Web</w:t>
      </w:r>
      <w:r w:rsidRPr="001F2B75">
        <w:rPr>
          <w:rFonts w:ascii="Times New Roman" w:hAnsi="Times New Roman" w:cs="宋体"/>
          <w:sz w:val="24"/>
          <w:szCs w:val="24"/>
        </w:rPr>
        <w:t>静态资源目录下，提供用户下载。</w:t>
      </w:r>
    </w:p>
    <w:p w:rsidR="00646A0A" w:rsidRDefault="00646A0A" w:rsidP="00646A0A">
      <w:pPr>
        <w:pStyle w:val="2"/>
        <w:numPr>
          <w:ilvl w:val="1"/>
          <w:numId w:val="7"/>
        </w:numPr>
        <w:ind w:left="426" w:firstLineChars="0" w:hanging="426"/>
        <w:rPr>
          <w:rFonts w:ascii="宋体" w:hAnsi="宋体"/>
          <w:color w:val="000000" w:themeColor="text1"/>
        </w:rPr>
      </w:pPr>
      <w:bookmarkStart w:id="59" w:name="_Toc399663828"/>
      <w:bookmarkStart w:id="60" w:name="_Toc404084110"/>
      <w:r w:rsidRPr="00FF3EDA">
        <w:rPr>
          <w:rFonts w:ascii="宋体" w:hAnsi="宋体" w:hint="eastAsia"/>
          <w:color w:val="000000" w:themeColor="text1"/>
        </w:rPr>
        <w:t>安全性和完整性要求</w:t>
      </w:r>
      <w:bookmarkEnd w:id="59"/>
      <w:bookmarkEnd w:id="60"/>
    </w:p>
    <w:p w:rsidR="005E19C3" w:rsidRDefault="005E19C3" w:rsidP="005E19C3">
      <w:pPr>
        <w:pStyle w:val="a6"/>
        <w:numPr>
          <w:ilvl w:val="0"/>
          <w:numId w:val="25"/>
        </w:numPr>
        <w:spacing w:line="440" w:lineRule="exact"/>
        <w:ind w:firstLineChars="0"/>
        <w:rPr>
          <w:rFonts w:ascii="Times New Roman" w:hAnsi="Times New Roman" w:cs="宋体"/>
          <w:color w:val="000000"/>
          <w:sz w:val="24"/>
          <w:szCs w:val="24"/>
        </w:rPr>
      </w:pPr>
      <w:r>
        <w:rPr>
          <w:rFonts w:ascii="Times New Roman" w:hAnsi="Times New Roman" w:cs="宋体" w:hint="eastAsia"/>
          <w:color w:val="000000"/>
          <w:sz w:val="24"/>
          <w:szCs w:val="24"/>
        </w:rPr>
        <w:t>主键</w:t>
      </w:r>
      <w:r>
        <w:rPr>
          <w:rFonts w:ascii="Times New Roman" w:hAnsi="Times New Roman" w:cs="宋体"/>
          <w:color w:val="000000"/>
          <w:sz w:val="24"/>
          <w:szCs w:val="24"/>
        </w:rPr>
        <w:t>约束，使用</w:t>
      </w:r>
      <w:r>
        <w:rPr>
          <w:rFonts w:ascii="Times New Roman" w:hAnsi="Times New Roman" w:cs="宋体"/>
          <w:color w:val="000000"/>
          <w:sz w:val="24"/>
          <w:szCs w:val="24"/>
        </w:rPr>
        <w:t>Auto</w:t>
      </w:r>
      <w:r>
        <w:rPr>
          <w:rFonts w:ascii="Times New Roman" w:hAnsi="Times New Roman" w:cs="宋体"/>
          <w:color w:val="000000"/>
          <w:sz w:val="24"/>
          <w:szCs w:val="24"/>
        </w:rPr>
        <w:t>触发器</w:t>
      </w:r>
      <w:r>
        <w:rPr>
          <w:rFonts w:ascii="Times New Roman" w:hAnsi="Times New Roman" w:cs="宋体" w:hint="eastAsia"/>
          <w:color w:val="000000"/>
          <w:sz w:val="24"/>
          <w:szCs w:val="24"/>
        </w:rPr>
        <w:t>自增</w:t>
      </w:r>
      <w:r>
        <w:rPr>
          <w:rFonts w:ascii="Times New Roman" w:hAnsi="Times New Roman" w:cs="宋体"/>
          <w:color w:val="000000"/>
          <w:sz w:val="24"/>
          <w:szCs w:val="24"/>
        </w:rPr>
        <w:t>序列</w:t>
      </w:r>
      <w:r>
        <w:rPr>
          <w:rFonts w:ascii="Times New Roman" w:hAnsi="Times New Roman" w:cs="宋体" w:hint="eastAsia"/>
          <w:color w:val="000000"/>
          <w:sz w:val="24"/>
          <w:szCs w:val="24"/>
        </w:rPr>
        <w:t>实现</w:t>
      </w:r>
      <w:r>
        <w:rPr>
          <w:rFonts w:ascii="Times New Roman" w:hAnsi="Times New Roman" w:cs="宋体"/>
          <w:color w:val="000000"/>
          <w:sz w:val="24"/>
          <w:szCs w:val="24"/>
        </w:rPr>
        <w:t>主键约束</w:t>
      </w:r>
      <w:r>
        <w:rPr>
          <w:rFonts w:ascii="Times New Roman" w:hAnsi="Times New Roman" w:cs="宋体" w:hint="eastAsia"/>
          <w:color w:val="000000"/>
          <w:sz w:val="24"/>
          <w:szCs w:val="24"/>
        </w:rPr>
        <w:t>。</w:t>
      </w:r>
    </w:p>
    <w:p w:rsidR="005E19C3" w:rsidRPr="005E19C3" w:rsidRDefault="005E19C3" w:rsidP="005E19C3">
      <w:pPr>
        <w:pStyle w:val="a6"/>
        <w:numPr>
          <w:ilvl w:val="0"/>
          <w:numId w:val="25"/>
        </w:numPr>
        <w:spacing w:line="440" w:lineRule="exact"/>
        <w:ind w:firstLineChars="0"/>
        <w:rPr>
          <w:rFonts w:ascii="Times New Roman" w:hAnsi="Times New Roman" w:cs="宋体"/>
          <w:sz w:val="24"/>
          <w:szCs w:val="24"/>
        </w:rPr>
      </w:pPr>
      <w:r>
        <w:rPr>
          <w:rFonts w:ascii="Times New Roman" w:hAnsi="Times New Roman" w:cs="宋体" w:hint="eastAsia"/>
          <w:color w:val="000000"/>
          <w:sz w:val="24"/>
          <w:szCs w:val="24"/>
        </w:rPr>
        <w:t>用户</w:t>
      </w:r>
      <w:r>
        <w:rPr>
          <w:rFonts w:ascii="Times New Roman" w:hAnsi="Times New Roman" w:cs="宋体"/>
          <w:color w:val="000000"/>
          <w:sz w:val="24"/>
          <w:szCs w:val="24"/>
        </w:rPr>
        <w:t>密码加密。使用</w:t>
      </w:r>
      <w:r>
        <w:rPr>
          <w:rFonts w:ascii="Times New Roman" w:hAnsi="Times New Roman" w:cs="宋体"/>
          <w:color w:val="000000"/>
          <w:sz w:val="24"/>
          <w:szCs w:val="24"/>
        </w:rPr>
        <w:t>MD5</w:t>
      </w:r>
      <w:r>
        <w:rPr>
          <w:rFonts w:ascii="Times New Roman" w:hAnsi="Times New Roman" w:cs="宋体"/>
          <w:color w:val="000000"/>
          <w:sz w:val="24"/>
          <w:szCs w:val="24"/>
        </w:rPr>
        <w:t>加密</w:t>
      </w:r>
    </w:p>
    <w:p w:rsidR="005E19C3" w:rsidRDefault="005E19C3" w:rsidP="005E19C3">
      <w:pPr>
        <w:pStyle w:val="a6"/>
        <w:numPr>
          <w:ilvl w:val="0"/>
          <w:numId w:val="25"/>
        </w:numPr>
        <w:spacing w:line="440" w:lineRule="exact"/>
        <w:ind w:firstLineChars="0"/>
        <w:rPr>
          <w:rFonts w:ascii="Times New Roman" w:hAnsi="Times New Roman" w:cs="宋体"/>
          <w:sz w:val="24"/>
          <w:szCs w:val="24"/>
        </w:rPr>
      </w:pPr>
      <w:r>
        <w:rPr>
          <w:rFonts w:ascii="Times New Roman" w:hAnsi="Times New Roman" w:cs="宋体" w:hint="eastAsia"/>
          <w:sz w:val="24"/>
          <w:szCs w:val="24"/>
        </w:rPr>
        <w:t>基础数据</w:t>
      </w:r>
      <w:r>
        <w:rPr>
          <w:rFonts w:ascii="Times New Roman" w:hAnsi="Times New Roman" w:cs="宋体"/>
          <w:sz w:val="24"/>
          <w:szCs w:val="24"/>
        </w:rPr>
        <w:t>，比如用户</w:t>
      </w:r>
      <w:proofErr w:type="gramStart"/>
      <w:r>
        <w:rPr>
          <w:rFonts w:ascii="Times New Roman" w:hAnsi="Times New Roman" w:cs="宋体"/>
          <w:sz w:val="24"/>
          <w:szCs w:val="24"/>
        </w:rPr>
        <w:t>表实现假</w:t>
      </w:r>
      <w:proofErr w:type="gramEnd"/>
      <w:r>
        <w:rPr>
          <w:rFonts w:ascii="Times New Roman" w:hAnsi="Times New Roman" w:cs="宋体"/>
          <w:sz w:val="24"/>
          <w:szCs w:val="24"/>
        </w:rPr>
        <w:t>删除，设置状态属性。</w:t>
      </w:r>
    </w:p>
    <w:p w:rsidR="005E19C3" w:rsidRPr="005E19C3" w:rsidRDefault="003F6235" w:rsidP="005E19C3">
      <w:pPr>
        <w:pStyle w:val="a6"/>
        <w:numPr>
          <w:ilvl w:val="0"/>
          <w:numId w:val="25"/>
        </w:numPr>
        <w:spacing w:line="440" w:lineRule="exact"/>
        <w:ind w:firstLineChars="0"/>
        <w:rPr>
          <w:rFonts w:ascii="Times New Roman" w:hAnsi="Times New Roman" w:cs="宋体"/>
          <w:sz w:val="24"/>
          <w:szCs w:val="24"/>
        </w:rPr>
      </w:pPr>
      <w:r>
        <w:rPr>
          <w:rFonts w:ascii="Times New Roman" w:hAnsi="Times New Roman" w:cs="宋体" w:hint="eastAsia"/>
          <w:sz w:val="24"/>
          <w:szCs w:val="24"/>
        </w:rPr>
        <w:t>为防止</w:t>
      </w:r>
      <w:r>
        <w:rPr>
          <w:rFonts w:ascii="Times New Roman" w:hAnsi="Times New Roman" w:cs="宋体"/>
          <w:sz w:val="24"/>
          <w:szCs w:val="24"/>
        </w:rPr>
        <w:t>数据</w:t>
      </w:r>
      <w:r>
        <w:rPr>
          <w:rFonts w:ascii="Times New Roman" w:hAnsi="Times New Roman" w:cs="宋体" w:hint="eastAsia"/>
          <w:sz w:val="24"/>
          <w:szCs w:val="24"/>
        </w:rPr>
        <w:t>丢失</w:t>
      </w:r>
      <w:r>
        <w:rPr>
          <w:rFonts w:ascii="Times New Roman" w:hAnsi="Times New Roman" w:cs="宋体"/>
          <w:sz w:val="24"/>
          <w:szCs w:val="24"/>
        </w:rPr>
        <w:t>，多重备份，定时备份。</w:t>
      </w:r>
    </w:p>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提示：用户对于数据安全性和完整性的要求？</w:t>
      </w:r>
    </w:p>
    <w:p w:rsidR="00646A0A" w:rsidRDefault="00646A0A" w:rsidP="00646A0A">
      <w:pPr>
        <w:pStyle w:val="2"/>
        <w:numPr>
          <w:ilvl w:val="1"/>
          <w:numId w:val="7"/>
        </w:numPr>
        <w:ind w:left="426" w:firstLineChars="0" w:hanging="426"/>
        <w:rPr>
          <w:rFonts w:ascii="宋体" w:hAnsi="宋体"/>
          <w:color w:val="000000" w:themeColor="text1"/>
        </w:rPr>
      </w:pPr>
      <w:bookmarkStart w:id="61" w:name="_Toc399663829"/>
      <w:bookmarkStart w:id="62" w:name="_Toc404084111"/>
      <w:r w:rsidRPr="00FF3EDA">
        <w:rPr>
          <w:rFonts w:ascii="宋体" w:hAnsi="宋体" w:hint="eastAsia"/>
          <w:color w:val="000000" w:themeColor="text1"/>
        </w:rPr>
        <w:lastRenderedPageBreak/>
        <w:t>数据库环境说明</w:t>
      </w:r>
      <w:bookmarkEnd w:id="61"/>
      <w:bookmarkEnd w:id="62"/>
    </w:p>
    <w:p w:rsidR="001F2B75" w:rsidRPr="00392527" w:rsidRDefault="003F6235" w:rsidP="00392527">
      <w:pPr>
        <w:tabs>
          <w:tab w:val="left" w:pos="784"/>
        </w:tabs>
        <w:spacing w:line="440" w:lineRule="exact"/>
        <w:ind w:firstLineChars="200" w:firstLine="480"/>
        <w:rPr>
          <w:rFonts w:ascii="Times New Roman" w:hAnsi="Times New Roman" w:cs="宋体"/>
          <w:sz w:val="24"/>
          <w:szCs w:val="24"/>
        </w:rPr>
      </w:pPr>
      <w:r w:rsidRPr="00392527">
        <w:rPr>
          <w:rFonts w:ascii="Times New Roman" w:hAnsi="Times New Roman" w:cs="宋体" w:hint="eastAsia"/>
          <w:sz w:val="24"/>
          <w:szCs w:val="24"/>
        </w:rPr>
        <w:t>因为</w:t>
      </w:r>
      <w:r w:rsidRPr="00392527">
        <w:rPr>
          <w:rFonts w:ascii="Times New Roman" w:hAnsi="Times New Roman" w:cs="宋体"/>
          <w:sz w:val="24"/>
          <w:szCs w:val="24"/>
        </w:rPr>
        <w:t>Oracle</w:t>
      </w:r>
      <w:r w:rsidRPr="00392527">
        <w:rPr>
          <w:rFonts w:ascii="Times New Roman" w:hAnsi="Times New Roman" w:cs="宋体"/>
          <w:sz w:val="24"/>
          <w:szCs w:val="24"/>
        </w:rPr>
        <w:t>数据在商用领域比较流行，为了增加对</w:t>
      </w:r>
      <w:r w:rsidRPr="00392527">
        <w:rPr>
          <w:rFonts w:ascii="Times New Roman" w:hAnsi="Times New Roman" w:cs="宋体"/>
          <w:sz w:val="24"/>
          <w:szCs w:val="24"/>
        </w:rPr>
        <w:t>Oracle</w:t>
      </w:r>
      <w:r w:rsidRPr="00392527">
        <w:rPr>
          <w:rFonts w:ascii="Times New Roman" w:hAnsi="Times New Roman" w:cs="宋体"/>
          <w:sz w:val="24"/>
          <w:szCs w:val="24"/>
        </w:rPr>
        <w:t>数据库的操作，所以选择使用</w:t>
      </w:r>
      <w:r w:rsidRPr="00392527">
        <w:rPr>
          <w:rFonts w:ascii="Times New Roman" w:hAnsi="Times New Roman" w:cs="宋体"/>
          <w:sz w:val="24"/>
          <w:szCs w:val="24"/>
        </w:rPr>
        <w:t>Oracle</w:t>
      </w:r>
      <w:r w:rsidRPr="00392527">
        <w:rPr>
          <w:rFonts w:ascii="Times New Roman" w:hAnsi="Times New Roman" w:cs="宋体"/>
          <w:sz w:val="24"/>
          <w:szCs w:val="24"/>
        </w:rPr>
        <w:t>作为数据库服务器，</w:t>
      </w:r>
      <w:r w:rsidR="001F2B75" w:rsidRPr="00392527">
        <w:rPr>
          <w:rFonts w:ascii="Times New Roman" w:hAnsi="Times New Roman" w:cs="宋体" w:hint="eastAsia"/>
          <w:sz w:val="24"/>
          <w:szCs w:val="24"/>
        </w:rPr>
        <w:t>本系统采用</w:t>
      </w:r>
      <w:r w:rsidRPr="00392527">
        <w:rPr>
          <w:rFonts w:ascii="Times New Roman" w:hAnsi="Times New Roman" w:cs="宋体"/>
          <w:sz w:val="24"/>
          <w:szCs w:val="24"/>
        </w:rPr>
        <w:t>Oracle11</w:t>
      </w:r>
      <w:r w:rsidRPr="00392527">
        <w:rPr>
          <w:rFonts w:ascii="Times New Roman" w:hAnsi="Times New Roman" w:cs="宋体" w:hint="eastAsia"/>
          <w:sz w:val="24"/>
          <w:szCs w:val="24"/>
        </w:rPr>
        <w:t>g</w:t>
      </w:r>
      <w:r w:rsidR="001F2B75" w:rsidRPr="00392527">
        <w:rPr>
          <w:rFonts w:ascii="Times New Roman" w:hAnsi="Times New Roman" w:cs="宋体" w:hint="eastAsia"/>
          <w:sz w:val="24"/>
          <w:szCs w:val="24"/>
        </w:rPr>
        <w:t>作为后台数据库的开发环境。采用</w:t>
      </w:r>
      <w:r w:rsidR="001F2B75" w:rsidRPr="00392527">
        <w:rPr>
          <w:rFonts w:ascii="Times New Roman" w:hAnsi="Times New Roman" w:cs="宋体" w:hint="eastAsia"/>
          <w:sz w:val="24"/>
          <w:szCs w:val="24"/>
        </w:rPr>
        <w:t>Power Designer</w:t>
      </w:r>
      <w:r w:rsidR="001F2B75" w:rsidRPr="00392527">
        <w:rPr>
          <w:rFonts w:ascii="Times New Roman" w:hAnsi="Times New Roman" w:cs="宋体" w:hint="eastAsia"/>
          <w:sz w:val="24"/>
          <w:szCs w:val="24"/>
        </w:rPr>
        <w:t>进行数据库模型设计，使用</w:t>
      </w:r>
      <w:r w:rsidRPr="00392527">
        <w:rPr>
          <w:rFonts w:ascii="Times New Roman" w:hAnsi="Times New Roman" w:cs="宋体" w:hint="eastAsia"/>
          <w:sz w:val="24"/>
          <w:szCs w:val="24"/>
        </w:rPr>
        <w:t>Sql</w:t>
      </w:r>
      <w:r w:rsidR="001F2B75" w:rsidRPr="00392527">
        <w:rPr>
          <w:rFonts w:ascii="Times New Roman" w:hAnsi="Times New Roman" w:cs="宋体" w:hint="eastAsia"/>
          <w:sz w:val="24"/>
          <w:szCs w:val="24"/>
        </w:rPr>
        <w:t>Developer</w:t>
      </w:r>
      <w:r w:rsidR="001F2B75" w:rsidRPr="00392527">
        <w:rPr>
          <w:rFonts w:ascii="Times New Roman" w:hAnsi="Times New Roman" w:cs="宋体" w:hint="eastAsia"/>
          <w:sz w:val="24"/>
          <w:szCs w:val="24"/>
        </w:rPr>
        <w:t>进行包、存储过程、触发器的开发。</w:t>
      </w:r>
    </w:p>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提示：</w:t>
      </w:r>
    </w:p>
    <w:p w:rsidR="00646A0A" w:rsidRPr="00FF3EDA" w:rsidRDefault="00646A0A" w:rsidP="00646A0A">
      <w:pPr>
        <w:spacing w:line="360" w:lineRule="auto"/>
        <w:rPr>
          <w:i/>
          <w:color w:val="000000" w:themeColor="text1"/>
        </w:rPr>
      </w:pPr>
      <w:r w:rsidRPr="00FF3EDA">
        <w:rPr>
          <w:rFonts w:hint="eastAsia"/>
          <w:i/>
          <w:color w:val="000000" w:themeColor="text1"/>
        </w:rPr>
        <w:t>（</w:t>
      </w:r>
      <w:r w:rsidRPr="00FF3EDA">
        <w:rPr>
          <w:rFonts w:hint="eastAsia"/>
          <w:i/>
          <w:color w:val="000000" w:themeColor="text1"/>
        </w:rPr>
        <w:t>1</w:t>
      </w:r>
      <w:r w:rsidRPr="00FF3EDA">
        <w:rPr>
          <w:rFonts w:hint="eastAsia"/>
          <w:i/>
          <w:color w:val="000000" w:themeColor="text1"/>
        </w:rPr>
        <w:t>）说明所采用的数据库系统及理由？</w:t>
      </w:r>
    </w:p>
    <w:p w:rsidR="00646A0A" w:rsidRPr="00FF3EDA" w:rsidRDefault="00646A0A" w:rsidP="00646A0A">
      <w:pPr>
        <w:spacing w:line="360" w:lineRule="auto"/>
        <w:rPr>
          <w:i/>
          <w:color w:val="000000" w:themeColor="text1"/>
        </w:rPr>
      </w:pPr>
      <w:r w:rsidRPr="00FF3EDA">
        <w:rPr>
          <w:rFonts w:hint="eastAsia"/>
          <w:i/>
          <w:color w:val="000000" w:themeColor="text1"/>
        </w:rPr>
        <w:t>（</w:t>
      </w:r>
      <w:r w:rsidRPr="00FF3EDA">
        <w:rPr>
          <w:rFonts w:hint="eastAsia"/>
          <w:i/>
          <w:color w:val="000000" w:themeColor="text1"/>
        </w:rPr>
        <w:t>2</w:t>
      </w:r>
      <w:r w:rsidRPr="00FF3EDA">
        <w:rPr>
          <w:rFonts w:hint="eastAsia"/>
          <w:i/>
          <w:color w:val="000000" w:themeColor="text1"/>
        </w:rPr>
        <w:t>）设计工具，编程工具等并说明理由？</w:t>
      </w:r>
    </w:p>
    <w:p w:rsidR="00646A0A" w:rsidRPr="00FF3EDA" w:rsidRDefault="00646A0A" w:rsidP="00646A0A">
      <w:pPr>
        <w:spacing w:line="360" w:lineRule="auto"/>
        <w:rPr>
          <w:rFonts w:ascii="Arial" w:hAnsi="Arial" w:cs="Arial"/>
          <w:color w:val="000000" w:themeColor="text1"/>
        </w:rPr>
      </w:pPr>
      <w:r w:rsidRPr="00FF3EDA">
        <w:rPr>
          <w:rFonts w:hint="eastAsia"/>
          <w:i/>
          <w:color w:val="000000" w:themeColor="text1"/>
        </w:rPr>
        <w:t>（</w:t>
      </w:r>
      <w:r w:rsidRPr="00FF3EDA">
        <w:rPr>
          <w:rFonts w:hint="eastAsia"/>
          <w:i/>
          <w:color w:val="000000" w:themeColor="text1"/>
        </w:rPr>
        <w:t>3</w:t>
      </w:r>
      <w:r w:rsidRPr="00FF3EDA">
        <w:rPr>
          <w:rFonts w:hint="eastAsia"/>
          <w:i/>
          <w:color w:val="000000" w:themeColor="text1"/>
        </w:rPr>
        <w:t>）详细配置</w:t>
      </w:r>
    </w:p>
    <w:p w:rsidR="00646A0A" w:rsidRDefault="00646A0A" w:rsidP="00646A0A">
      <w:pPr>
        <w:pStyle w:val="1"/>
        <w:numPr>
          <w:ilvl w:val="0"/>
          <w:numId w:val="7"/>
        </w:numPr>
      </w:pPr>
      <w:bookmarkStart w:id="63" w:name="_Toc399663830"/>
      <w:bookmarkStart w:id="64" w:name="_Toc404084112"/>
      <w:r w:rsidRPr="00FF3EDA">
        <w:rPr>
          <w:rFonts w:hint="eastAsia"/>
        </w:rPr>
        <w:t>数据库的命名规则</w:t>
      </w:r>
      <w:bookmarkEnd w:id="63"/>
      <w:bookmarkEnd w:id="64"/>
    </w:p>
    <w:p w:rsidR="00F93101" w:rsidRPr="00F93101" w:rsidRDefault="00C44BE9" w:rsidP="00F93101">
      <w:pPr>
        <w:pStyle w:val="a6"/>
        <w:numPr>
          <w:ilvl w:val="0"/>
          <w:numId w:val="35"/>
        </w:numPr>
        <w:tabs>
          <w:tab w:val="left" w:pos="784"/>
        </w:tabs>
        <w:spacing w:line="440" w:lineRule="exact"/>
        <w:ind w:firstLineChars="0"/>
        <w:rPr>
          <w:rFonts w:ascii="Times New Roman" w:hAnsi="Times New Roman" w:cs="宋体"/>
          <w:sz w:val="24"/>
          <w:szCs w:val="24"/>
        </w:rPr>
      </w:pPr>
      <w:r w:rsidRPr="00F93101">
        <w:rPr>
          <w:rFonts w:ascii="Times New Roman" w:hAnsi="Times New Roman" w:cs="宋体" w:hint="eastAsia"/>
          <w:sz w:val="24"/>
          <w:szCs w:val="24"/>
        </w:rPr>
        <w:t>数据库的命名：由英文小写字母组成，如：</w:t>
      </w:r>
      <w:r w:rsidR="00F93101">
        <w:rPr>
          <w:rFonts w:ascii="Times New Roman" w:hAnsi="Times New Roman" w:cs="宋体"/>
          <w:sz w:val="24"/>
          <w:szCs w:val="24"/>
        </w:rPr>
        <w:t>ppms</w:t>
      </w:r>
      <w:r w:rsidR="00F93101">
        <w:rPr>
          <w:rFonts w:ascii="Times New Roman" w:hAnsi="Times New Roman" w:cs="宋体" w:hint="eastAsia"/>
          <w:sz w:val="24"/>
          <w:szCs w:val="24"/>
        </w:rPr>
        <w:t>；</w:t>
      </w:r>
    </w:p>
    <w:p w:rsidR="00C44BE9" w:rsidRPr="00392527" w:rsidRDefault="00C44BE9" w:rsidP="00392527">
      <w:pPr>
        <w:tabs>
          <w:tab w:val="left" w:pos="784"/>
        </w:tabs>
        <w:spacing w:line="440" w:lineRule="exact"/>
        <w:ind w:firstLineChars="200" w:firstLine="480"/>
        <w:rPr>
          <w:rFonts w:ascii="Times New Roman" w:hAnsi="Times New Roman" w:cs="宋体"/>
          <w:sz w:val="24"/>
          <w:szCs w:val="24"/>
        </w:rPr>
      </w:pPr>
      <w:r w:rsidRPr="00392527">
        <w:rPr>
          <w:rFonts w:ascii="Times New Roman" w:hAnsi="Times New Roman" w:cs="宋体" w:hint="eastAsia"/>
          <w:sz w:val="24"/>
          <w:szCs w:val="24"/>
        </w:rPr>
        <w:t>2</w:t>
      </w:r>
      <w:r w:rsidRPr="00392527">
        <w:rPr>
          <w:rFonts w:ascii="Times New Roman" w:hAnsi="Times New Roman" w:cs="宋体" w:hint="eastAsia"/>
          <w:sz w:val="24"/>
          <w:szCs w:val="24"/>
        </w:rPr>
        <w:t>、数据库表的命名：</w:t>
      </w:r>
      <w:r w:rsidRPr="00392527">
        <w:rPr>
          <w:rFonts w:ascii="Times New Roman" w:hAnsi="Times New Roman" w:cs="宋体" w:hint="eastAsia"/>
          <w:sz w:val="24"/>
          <w:szCs w:val="24"/>
        </w:rPr>
        <w:t>t</w:t>
      </w:r>
      <w:r w:rsidRPr="00392527">
        <w:rPr>
          <w:rFonts w:ascii="Times New Roman" w:hAnsi="Times New Roman" w:cs="宋体"/>
          <w:sz w:val="24"/>
          <w:szCs w:val="24"/>
        </w:rPr>
        <w:t>b</w:t>
      </w:r>
      <w:r w:rsidRPr="00392527">
        <w:rPr>
          <w:rFonts w:ascii="Times New Roman" w:hAnsi="Times New Roman" w:cs="宋体" w:hint="eastAsia"/>
          <w:sz w:val="24"/>
          <w:szCs w:val="24"/>
        </w:rPr>
        <w:t>_</w:t>
      </w:r>
      <w:r w:rsidRPr="00392527">
        <w:rPr>
          <w:rFonts w:ascii="Times New Roman" w:hAnsi="Times New Roman" w:cs="宋体" w:hint="eastAsia"/>
          <w:sz w:val="24"/>
          <w:szCs w:val="24"/>
        </w:rPr>
        <w:t>表义名（可以使用缩写），如：</w:t>
      </w:r>
      <w:r w:rsidRPr="00392527">
        <w:rPr>
          <w:rFonts w:ascii="Times New Roman" w:hAnsi="Times New Roman" w:cs="宋体" w:hint="eastAsia"/>
          <w:sz w:val="24"/>
          <w:szCs w:val="24"/>
        </w:rPr>
        <w:t>t</w:t>
      </w:r>
      <w:r w:rsidR="00367703">
        <w:rPr>
          <w:rFonts w:ascii="Times New Roman" w:hAnsi="Times New Roman" w:cs="宋体"/>
          <w:sz w:val="24"/>
          <w:szCs w:val="24"/>
        </w:rPr>
        <w:t>b</w:t>
      </w:r>
      <w:r w:rsidRPr="00392527">
        <w:rPr>
          <w:rFonts w:ascii="Times New Roman" w:hAnsi="Times New Roman" w:cs="宋体" w:hint="eastAsia"/>
          <w:sz w:val="24"/>
          <w:szCs w:val="24"/>
        </w:rPr>
        <w:t>_</w:t>
      </w:r>
      <w:r w:rsidRPr="00392527">
        <w:rPr>
          <w:rFonts w:ascii="Times New Roman" w:hAnsi="Times New Roman" w:cs="宋体"/>
          <w:sz w:val="24"/>
          <w:szCs w:val="24"/>
        </w:rPr>
        <w:t>Employee</w:t>
      </w:r>
      <w:r w:rsidRPr="00392527">
        <w:rPr>
          <w:rFonts w:ascii="Times New Roman" w:hAnsi="Times New Roman" w:cs="宋体" w:hint="eastAsia"/>
          <w:sz w:val="24"/>
          <w:szCs w:val="24"/>
        </w:rPr>
        <w:t>；</w:t>
      </w:r>
    </w:p>
    <w:p w:rsidR="00C44BE9" w:rsidRPr="00392527" w:rsidRDefault="00C44BE9" w:rsidP="00392527">
      <w:pPr>
        <w:tabs>
          <w:tab w:val="left" w:pos="784"/>
        </w:tabs>
        <w:spacing w:line="440" w:lineRule="exact"/>
        <w:ind w:firstLineChars="200" w:firstLine="480"/>
        <w:rPr>
          <w:rFonts w:ascii="Times New Roman" w:hAnsi="Times New Roman" w:cs="宋体"/>
          <w:sz w:val="24"/>
          <w:szCs w:val="24"/>
        </w:rPr>
      </w:pPr>
      <w:r w:rsidRPr="00392527">
        <w:rPr>
          <w:rFonts w:ascii="Times New Roman" w:hAnsi="Times New Roman" w:cs="宋体" w:hint="eastAsia"/>
          <w:sz w:val="24"/>
          <w:szCs w:val="24"/>
        </w:rPr>
        <w:t>3</w:t>
      </w:r>
      <w:r w:rsidRPr="00392527">
        <w:rPr>
          <w:rFonts w:ascii="Times New Roman" w:hAnsi="Times New Roman" w:cs="宋体" w:hint="eastAsia"/>
          <w:sz w:val="24"/>
          <w:szCs w:val="24"/>
        </w:rPr>
        <w:t>、属性名的由其英文大小写单词组成，开头</w:t>
      </w:r>
      <w:r w:rsidRPr="00392527">
        <w:rPr>
          <w:rFonts w:ascii="Times New Roman" w:hAnsi="Times New Roman" w:cs="宋体"/>
          <w:sz w:val="24"/>
          <w:szCs w:val="24"/>
        </w:rPr>
        <w:t>字母大写，</w:t>
      </w:r>
      <w:r w:rsidRPr="00392527">
        <w:rPr>
          <w:rFonts w:ascii="Times New Roman" w:hAnsi="Times New Roman" w:cs="宋体" w:hint="eastAsia"/>
          <w:sz w:val="24"/>
          <w:szCs w:val="24"/>
        </w:rPr>
        <w:t>单词之间用大小写区分，如：</w:t>
      </w:r>
      <w:r w:rsidRPr="00392527">
        <w:rPr>
          <w:rFonts w:ascii="Times New Roman" w:hAnsi="Times New Roman" w:cs="宋体"/>
          <w:sz w:val="24"/>
          <w:szCs w:val="24"/>
        </w:rPr>
        <w:t>EnterTime</w:t>
      </w:r>
      <w:r w:rsidR="00F93101">
        <w:rPr>
          <w:rFonts w:ascii="Times New Roman" w:hAnsi="Times New Roman" w:cs="宋体" w:hint="eastAsia"/>
          <w:sz w:val="24"/>
          <w:szCs w:val="24"/>
        </w:rPr>
        <w:t>；</w:t>
      </w:r>
    </w:p>
    <w:p w:rsidR="00C44BE9" w:rsidRPr="00C44BE9" w:rsidRDefault="00C44BE9" w:rsidP="00392527">
      <w:pPr>
        <w:tabs>
          <w:tab w:val="left" w:pos="784"/>
        </w:tabs>
        <w:spacing w:line="440" w:lineRule="exact"/>
        <w:ind w:firstLineChars="200" w:firstLine="480"/>
      </w:pPr>
      <w:r w:rsidRPr="00392527">
        <w:rPr>
          <w:rFonts w:ascii="Times New Roman" w:hAnsi="Times New Roman" w:cs="宋体" w:hint="eastAsia"/>
          <w:sz w:val="24"/>
          <w:szCs w:val="24"/>
        </w:rPr>
        <w:t>4</w:t>
      </w:r>
      <w:r w:rsidRPr="00392527">
        <w:rPr>
          <w:rFonts w:ascii="Times New Roman" w:hAnsi="Times New Roman" w:cs="宋体" w:hint="eastAsia"/>
          <w:sz w:val="24"/>
          <w:szCs w:val="24"/>
        </w:rPr>
        <w:t>、主键由表头名去掉</w:t>
      </w:r>
      <w:r w:rsidRPr="00392527">
        <w:rPr>
          <w:rFonts w:ascii="Times New Roman" w:hAnsi="Times New Roman" w:cs="宋体"/>
          <w:sz w:val="24"/>
          <w:szCs w:val="24"/>
        </w:rPr>
        <w:t>表义名，</w:t>
      </w:r>
      <w:r w:rsidRPr="00392527">
        <w:rPr>
          <w:rFonts w:ascii="Times New Roman" w:hAnsi="Times New Roman" w:cs="宋体" w:hint="eastAsia"/>
          <w:sz w:val="24"/>
          <w:szCs w:val="24"/>
        </w:rPr>
        <w:t>加</w:t>
      </w:r>
      <w:r w:rsidRPr="00392527">
        <w:rPr>
          <w:rFonts w:ascii="Times New Roman" w:hAnsi="Times New Roman" w:cs="宋体" w:hint="eastAsia"/>
          <w:sz w:val="24"/>
          <w:szCs w:val="24"/>
        </w:rPr>
        <w:t>Id</w:t>
      </w:r>
      <w:r w:rsidRPr="00392527">
        <w:rPr>
          <w:rFonts w:ascii="Times New Roman" w:hAnsi="Times New Roman" w:cs="宋体" w:hint="eastAsia"/>
          <w:sz w:val="24"/>
          <w:szCs w:val="24"/>
        </w:rPr>
        <w:t>组成，如：</w:t>
      </w:r>
      <w:r w:rsidRPr="00392527">
        <w:rPr>
          <w:rFonts w:ascii="Times New Roman" w:hAnsi="Times New Roman" w:cs="宋体"/>
          <w:sz w:val="24"/>
          <w:szCs w:val="24"/>
        </w:rPr>
        <w:t>EmployeeId</w:t>
      </w:r>
      <w:r>
        <w:rPr>
          <w:rFonts w:hint="eastAsia"/>
        </w:rPr>
        <w:t>。</w:t>
      </w:r>
    </w:p>
    <w:p w:rsidR="00646A0A" w:rsidRDefault="00646A0A" w:rsidP="00646A0A">
      <w:pPr>
        <w:pStyle w:val="1"/>
        <w:numPr>
          <w:ilvl w:val="0"/>
          <w:numId w:val="7"/>
        </w:numPr>
      </w:pPr>
      <w:bookmarkStart w:id="65" w:name="_Toc399663831"/>
      <w:bookmarkStart w:id="66" w:name="_Toc404084113"/>
      <w:r w:rsidRPr="00FF3EDA">
        <w:rPr>
          <w:rFonts w:hint="eastAsia"/>
        </w:rPr>
        <w:t>概念建模</w:t>
      </w:r>
      <w:bookmarkEnd w:id="65"/>
      <w:bookmarkEnd w:id="66"/>
    </w:p>
    <w:p w:rsidR="004A3D9E" w:rsidRPr="00193869" w:rsidRDefault="00193869" w:rsidP="00193869">
      <w:pPr>
        <w:tabs>
          <w:tab w:val="left" w:pos="784"/>
        </w:tabs>
        <w:spacing w:line="440" w:lineRule="exact"/>
        <w:ind w:firstLineChars="200" w:firstLine="480"/>
        <w:rPr>
          <w:rFonts w:ascii="Times New Roman" w:hAnsi="Times New Roman" w:cs="宋体"/>
          <w:sz w:val="24"/>
          <w:szCs w:val="24"/>
        </w:rPr>
      </w:pPr>
      <w:r w:rsidRPr="00193869">
        <w:rPr>
          <w:rFonts w:ascii="Times New Roman" w:hAnsi="Times New Roman" w:cs="宋体" w:hint="eastAsia"/>
          <w:sz w:val="24"/>
          <w:szCs w:val="24"/>
        </w:rPr>
        <w:t>根据数据库需求分析的结果，</w:t>
      </w:r>
      <w:proofErr w:type="gramStart"/>
      <w:r w:rsidRPr="00193869">
        <w:rPr>
          <w:rFonts w:ascii="Times New Roman" w:hAnsi="Times New Roman" w:cs="宋体" w:hint="eastAsia"/>
          <w:sz w:val="24"/>
          <w:szCs w:val="24"/>
        </w:rPr>
        <w:t>按照类</w:t>
      </w:r>
      <w:proofErr w:type="gramEnd"/>
      <w:r w:rsidRPr="00193869">
        <w:rPr>
          <w:rFonts w:ascii="Times New Roman" w:hAnsi="Times New Roman" w:cs="宋体" w:hint="eastAsia"/>
          <w:sz w:val="24"/>
          <w:szCs w:val="24"/>
        </w:rPr>
        <w:t>与实体的映射规则，运用</w:t>
      </w:r>
      <w:r w:rsidRPr="00193869">
        <w:rPr>
          <w:rFonts w:ascii="Times New Roman" w:hAnsi="Times New Roman" w:cs="宋体"/>
          <w:sz w:val="24"/>
          <w:szCs w:val="24"/>
        </w:rPr>
        <w:t>PowerDesigner</w:t>
      </w:r>
      <w:r w:rsidRPr="00193869">
        <w:rPr>
          <w:rFonts w:ascii="Times New Roman" w:hAnsi="Times New Roman" w:cs="宋体" w:hint="eastAsia"/>
          <w:sz w:val="24"/>
          <w:szCs w:val="24"/>
        </w:rPr>
        <w:t>建模工具来建立数据库的概念数据模型。</w:t>
      </w:r>
    </w:p>
    <w:p w:rsidR="00392527" w:rsidRDefault="00646A0A" w:rsidP="00392527">
      <w:pPr>
        <w:pStyle w:val="2"/>
        <w:numPr>
          <w:ilvl w:val="1"/>
          <w:numId w:val="7"/>
        </w:numPr>
        <w:ind w:left="426" w:firstLineChars="0" w:hanging="426"/>
      </w:pPr>
      <w:bookmarkStart w:id="67" w:name="_Toc399663832"/>
      <w:bookmarkStart w:id="68" w:name="_Toc404084114"/>
      <w:bookmarkStart w:id="69" w:name="_Toc216597200"/>
      <w:bookmarkStart w:id="70" w:name="_Toc258597186"/>
      <w:r w:rsidRPr="00FF3EDA">
        <w:rPr>
          <w:rFonts w:ascii="宋体" w:hAnsi="宋体" w:hint="eastAsia"/>
          <w:color w:val="000000" w:themeColor="text1"/>
        </w:rPr>
        <w:t>映射规则（映射策略）</w:t>
      </w:r>
      <w:bookmarkEnd w:id="67"/>
      <w:bookmarkEnd w:id="68"/>
    </w:p>
    <w:p w:rsidR="00392527" w:rsidRPr="00392527" w:rsidRDefault="00392527" w:rsidP="00392527">
      <w:pPr>
        <w:pStyle w:val="a6"/>
        <w:numPr>
          <w:ilvl w:val="0"/>
          <w:numId w:val="27"/>
        </w:numPr>
        <w:tabs>
          <w:tab w:val="left" w:pos="784"/>
        </w:tabs>
        <w:spacing w:line="440" w:lineRule="exact"/>
        <w:ind w:firstLineChars="0"/>
        <w:rPr>
          <w:rFonts w:ascii="Times New Roman" w:hAnsi="Times New Roman" w:cs="宋体"/>
          <w:sz w:val="24"/>
          <w:szCs w:val="24"/>
        </w:rPr>
      </w:pPr>
      <w:r w:rsidRPr="00392527">
        <w:rPr>
          <w:rFonts w:ascii="Times New Roman" w:hAnsi="Times New Roman" w:cs="宋体" w:hint="eastAsia"/>
          <w:sz w:val="24"/>
          <w:szCs w:val="24"/>
        </w:rPr>
        <w:t>属性类型映射成域</w:t>
      </w:r>
    </w:p>
    <w:p w:rsidR="00392527" w:rsidRPr="00392527" w:rsidRDefault="00392527" w:rsidP="00392527">
      <w:pPr>
        <w:pStyle w:val="a6"/>
        <w:numPr>
          <w:ilvl w:val="0"/>
          <w:numId w:val="27"/>
        </w:numPr>
        <w:tabs>
          <w:tab w:val="left" w:pos="784"/>
        </w:tabs>
        <w:spacing w:line="440" w:lineRule="exact"/>
        <w:ind w:firstLineChars="0"/>
        <w:rPr>
          <w:rFonts w:ascii="Times New Roman" w:hAnsi="Times New Roman" w:cs="宋体"/>
          <w:sz w:val="24"/>
          <w:szCs w:val="24"/>
        </w:rPr>
      </w:pPr>
      <w:r w:rsidRPr="00392527">
        <w:rPr>
          <w:rFonts w:ascii="Times New Roman" w:hAnsi="Times New Roman" w:cs="宋体" w:hint="eastAsia"/>
          <w:sz w:val="24"/>
          <w:szCs w:val="24"/>
        </w:rPr>
        <w:t>属性映射成字段</w:t>
      </w:r>
    </w:p>
    <w:p w:rsidR="00392527" w:rsidRPr="00392527" w:rsidRDefault="00392527" w:rsidP="00392527">
      <w:pPr>
        <w:pStyle w:val="a6"/>
        <w:numPr>
          <w:ilvl w:val="0"/>
          <w:numId w:val="27"/>
        </w:numPr>
        <w:tabs>
          <w:tab w:val="left" w:pos="784"/>
        </w:tabs>
        <w:spacing w:line="440" w:lineRule="exact"/>
        <w:ind w:firstLineChars="0"/>
        <w:rPr>
          <w:rFonts w:ascii="Times New Roman" w:hAnsi="Times New Roman" w:cs="宋体"/>
          <w:sz w:val="24"/>
          <w:szCs w:val="24"/>
        </w:rPr>
      </w:pPr>
      <w:r w:rsidRPr="00392527">
        <w:rPr>
          <w:rFonts w:ascii="Times New Roman" w:hAnsi="Times New Roman" w:cs="宋体" w:hint="eastAsia"/>
          <w:sz w:val="24"/>
          <w:szCs w:val="24"/>
        </w:rPr>
        <w:t>类映射成表</w:t>
      </w:r>
    </w:p>
    <w:p w:rsidR="00392527" w:rsidRPr="00392527" w:rsidRDefault="00392527" w:rsidP="00392527">
      <w:pPr>
        <w:pStyle w:val="a6"/>
        <w:numPr>
          <w:ilvl w:val="0"/>
          <w:numId w:val="27"/>
        </w:numPr>
        <w:tabs>
          <w:tab w:val="left" w:pos="784"/>
        </w:tabs>
        <w:spacing w:line="440" w:lineRule="exact"/>
        <w:ind w:firstLineChars="0"/>
        <w:rPr>
          <w:rFonts w:ascii="Times New Roman" w:hAnsi="Times New Roman" w:cs="宋体"/>
          <w:sz w:val="24"/>
          <w:szCs w:val="24"/>
        </w:rPr>
      </w:pPr>
      <w:r w:rsidRPr="00392527">
        <w:rPr>
          <w:rFonts w:ascii="Times New Roman" w:hAnsi="Times New Roman" w:cs="宋体" w:hint="eastAsia"/>
          <w:sz w:val="24"/>
          <w:szCs w:val="24"/>
        </w:rPr>
        <w:t>对象之间的关系也需要映射至数据库。对象之间的关系可分为：继承（</w:t>
      </w:r>
      <w:r w:rsidRPr="00392527">
        <w:rPr>
          <w:rFonts w:ascii="Times New Roman" w:hAnsi="Times New Roman" w:cs="宋体" w:hint="eastAsia"/>
          <w:sz w:val="24"/>
          <w:szCs w:val="24"/>
        </w:rPr>
        <w:t>Inheritance</w:t>
      </w:r>
      <w:r w:rsidRPr="00392527">
        <w:rPr>
          <w:rFonts w:ascii="Times New Roman" w:hAnsi="Times New Roman" w:cs="宋体" w:hint="eastAsia"/>
          <w:sz w:val="24"/>
          <w:szCs w:val="24"/>
        </w:rPr>
        <w:t>），关联（</w:t>
      </w:r>
      <w:r w:rsidRPr="00392527">
        <w:rPr>
          <w:rFonts w:ascii="Times New Roman" w:hAnsi="Times New Roman" w:cs="宋体" w:hint="eastAsia"/>
          <w:sz w:val="24"/>
          <w:szCs w:val="24"/>
        </w:rPr>
        <w:t>association</w:t>
      </w:r>
      <w:r w:rsidRPr="00392527">
        <w:rPr>
          <w:rFonts w:ascii="Times New Roman" w:hAnsi="Times New Roman" w:cs="宋体" w:hint="eastAsia"/>
          <w:sz w:val="24"/>
          <w:szCs w:val="24"/>
        </w:rPr>
        <w:t>），聚集（</w:t>
      </w:r>
      <w:r w:rsidRPr="00392527">
        <w:rPr>
          <w:rFonts w:ascii="Times New Roman" w:hAnsi="Times New Roman" w:cs="宋体" w:hint="eastAsia"/>
          <w:sz w:val="24"/>
          <w:szCs w:val="24"/>
        </w:rPr>
        <w:t>aggregation</w:t>
      </w:r>
      <w:r w:rsidRPr="00392527">
        <w:rPr>
          <w:rFonts w:ascii="Times New Roman" w:hAnsi="Times New Roman" w:cs="宋体" w:hint="eastAsia"/>
          <w:sz w:val="24"/>
          <w:szCs w:val="24"/>
        </w:rPr>
        <w:t>），组合（</w:t>
      </w:r>
      <w:r w:rsidRPr="00392527">
        <w:rPr>
          <w:rFonts w:ascii="Times New Roman" w:hAnsi="Times New Roman" w:cs="宋体" w:hint="eastAsia"/>
          <w:sz w:val="24"/>
          <w:szCs w:val="24"/>
        </w:rPr>
        <w:t>composition</w:t>
      </w:r>
      <w:r w:rsidRPr="00392527">
        <w:rPr>
          <w:rFonts w:ascii="Times New Roman" w:hAnsi="Times New Roman" w:cs="宋体" w:hint="eastAsia"/>
          <w:sz w:val="24"/>
          <w:szCs w:val="24"/>
        </w:rPr>
        <w:t>）。欲有效地映射关系，必须理解它们之间的不同点，如何实现一般的关系以及</w:t>
      </w:r>
      <w:r w:rsidRPr="00392527">
        <w:rPr>
          <w:rFonts w:ascii="Times New Roman" w:hAnsi="Times New Roman" w:cs="宋体" w:hint="eastAsia"/>
          <w:sz w:val="24"/>
          <w:szCs w:val="24"/>
        </w:rPr>
        <w:lastRenderedPageBreak/>
        <w:t>如何实现特定的多对多关系。</w:t>
      </w:r>
    </w:p>
    <w:p w:rsidR="00392527" w:rsidRPr="00392527" w:rsidRDefault="00392527" w:rsidP="00392527">
      <w:pPr>
        <w:tabs>
          <w:tab w:val="left" w:pos="784"/>
        </w:tabs>
        <w:spacing w:line="440" w:lineRule="exact"/>
        <w:ind w:firstLineChars="200" w:firstLine="420"/>
      </w:pPr>
      <w:r>
        <w:rPr>
          <w:rFonts w:hint="eastAsia"/>
        </w:rPr>
        <w:t xml:space="preserve"> </w:t>
      </w:r>
      <w:proofErr w:type="gramStart"/>
      <w:r>
        <w:rPr>
          <w:rFonts w:hint="eastAsia"/>
        </w:rPr>
        <w:t>[</w:t>
      </w:r>
      <w:r>
        <w:t>]</w:t>
      </w:r>
      <w:r w:rsidRPr="00392527">
        <w:t>http</w:t>
      </w:r>
      <w:proofErr w:type="gramEnd"/>
      <w:r w:rsidRPr="00392527">
        <w:t>://wenku.baidu.com/link?url=r6i8YYquQRA-3qjS9iY0oP0kHdvR9onaCVy9h-72vQjy18WV-_pAeTzV_El2K0iysUqQVHOjnPmjmIx4g_dpJd0cu5rhd-mdRQepEOjLUZq</w:t>
      </w:r>
    </w:p>
    <w:p w:rsidR="00646A0A" w:rsidRPr="00FF3EDA" w:rsidRDefault="00646A0A" w:rsidP="00646A0A">
      <w:pPr>
        <w:ind w:firstLine="420"/>
        <w:rPr>
          <w:i/>
          <w:color w:val="000000" w:themeColor="text1"/>
        </w:rPr>
      </w:pPr>
      <w:r w:rsidRPr="00FF3EDA">
        <w:rPr>
          <w:rFonts w:hint="eastAsia"/>
          <w:i/>
          <w:color w:val="000000" w:themeColor="text1"/>
        </w:rPr>
        <w:t>提示：请描述根据静态模型进行数据库概念结构建模时所遵循的类到实体的映射规则或映射策略。</w:t>
      </w:r>
    </w:p>
    <w:p w:rsidR="00646A0A" w:rsidRDefault="00646A0A" w:rsidP="00646A0A">
      <w:pPr>
        <w:pStyle w:val="2"/>
        <w:numPr>
          <w:ilvl w:val="1"/>
          <w:numId w:val="7"/>
        </w:numPr>
        <w:ind w:left="426" w:firstLineChars="0" w:hanging="426"/>
        <w:rPr>
          <w:rFonts w:ascii="宋体" w:hAnsi="宋体"/>
          <w:color w:val="000000" w:themeColor="text1"/>
        </w:rPr>
      </w:pPr>
      <w:bookmarkStart w:id="71" w:name="_Toc399663833"/>
      <w:bookmarkStart w:id="72" w:name="_Toc404084115"/>
      <w:r w:rsidRPr="00FF3EDA">
        <w:rPr>
          <w:rFonts w:ascii="宋体" w:hAnsi="宋体" w:hint="eastAsia"/>
          <w:color w:val="000000" w:themeColor="text1"/>
        </w:rPr>
        <w:t>建模思路</w:t>
      </w:r>
      <w:bookmarkEnd w:id="71"/>
      <w:bookmarkEnd w:id="72"/>
    </w:p>
    <w:p w:rsidR="005057EC" w:rsidRPr="00193869" w:rsidRDefault="005057EC" w:rsidP="00193869">
      <w:pPr>
        <w:tabs>
          <w:tab w:val="left" w:pos="784"/>
        </w:tabs>
        <w:spacing w:line="440" w:lineRule="exact"/>
        <w:ind w:firstLineChars="200" w:firstLine="480"/>
        <w:rPr>
          <w:rFonts w:ascii="Times New Roman" w:hAnsi="Times New Roman" w:cs="宋体"/>
          <w:sz w:val="24"/>
          <w:szCs w:val="24"/>
        </w:rPr>
      </w:pPr>
      <w:r w:rsidRPr="00193869">
        <w:rPr>
          <w:rFonts w:ascii="Times New Roman" w:hAnsi="Times New Roman" w:cs="宋体"/>
          <w:sz w:val="24"/>
          <w:szCs w:val="24"/>
        </w:rPr>
        <w:t>由类</w:t>
      </w:r>
      <w:proofErr w:type="gramStart"/>
      <w:r w:rsidRPr="00193869">
        <w:rPr>
          <w:rFonts w:ascii="Times New Roman" w:hAnsi="Times New Roman" w:cs="宋体"/>
          <w:sz w:val="24"/>
          <w:szCs w:val="24"/>
        </w:rPr>
        <w:t>图根据</w:t>
      </w:r>
      <w:proofErr w:type="gramEnd"/>
      <w:r w:rsidRPr="00193869">
        <w:rPr>
          <w:rFonts w:ascii="Times New Roman" w:hAnsi="Times New Roman" w:cs="宋体"/>
          <w:sz w:val="24"/>
          <w:szCs w:val="24"/>
        </w:rPr>
        <w:t>映射规则得到实体关系图，实体关系图利用</w:t>
      </w:r>
      <w:r w:rsidRPr="00193869">
        <w:rPr>
          <w:rFonts w:ascii="Times New Roman" w:hAnsi="Times New Roman" w:cs="宋体"/>
          <w:sz w:val="24"/>
          <w:szCs w:val="24"/>
        </w:rPr>
        <w:t>PowerDesigner</w:t>
      </w:r>
      <w:r w:rsidRPr="00193869">
        <w:rPr>
          <w:rFonts w:ascii="Times New Roman" w:hAnsi="Times New Roman" w:cs="宋体"/>
          <w:sz w:val="24"/>
          <w:szCs w:val="24"/>
        </w:rPr>
        <w:t>工具建模得到</w:t>
      </w:r>
      <w:r w:rsidRPr="00193869">
        <w:rPr>
          <w:rFonts w:ascii="Times New Roman" w:hAnsi="Times New Roman" w:cs="宋体"/>
          <w:sz w:val="24"/>
          <w:szCs w:val="24"/>
        </w:rPr>
        <w:t>CDM</w:t>
      </w:r>
      <w:r w:rsidRPr="00193869">
        <w:rPr>
          <w:rFonts w:ascii="Times New Roman" w:hAnsi="Times New Roman" w:cs="宋体"/>
          <w:sz w:val="24"/>
          <w:szCs w:val="24"/>
        </w:rPr>
        <w:t>图。本项目采用以小见大的方法来阐述，通过一个单独</w:t>
      </w:r>
      <w:r w:rsidRPr="00193869">
        <w:rPr>
          <w:rFonts w:ascii="Times New Roman" w:hAnsi="Times New Roman" w:cs="宋体" w:hint="eastAsia"/>
          <w:sz w:val="24"/>
          <w:szCs w:val="24"/>
        </w:rPr>
        <w:t>描述</w:t>
      </w:r>
      <w:r w:rsidRPr="00193869">
        <w:rPr>
          <w:rFonts w:ascii="Times New Roman" w:hAnsi="Times New Roman" w:cs="宋体"/>
          <w:sz w:val="24"/>
          <w:szCs w:val="24"/>
        </w:rPr>
        <w:t>员工奖惩信息模块来描述过程。</w:t>
      </w:r>
    </w:p>
    <w:p w:rsidR="00646A0A" w:rsidRDefault="00646A0A" w:rsidP="00646A0A">
      <w:pPr>
        <w:pStyle w:val="2"/>
        <w:numPr>
          <w:ilvl w:val="1"/>
          <w:numId w:val="7"/>
        </w:numPr>
        <w:ind w:left="426" w:firstLineChars="0" w:hanging="426"/>
        <w:rPr>
          <w:rFonts w:ascii="宋体" w:hAnsi="宋体"/>
          <w:color w:val="000000" w:themeColor="text1"/>
        </w:rPr>
      </w:pPr>
      <w:bookmarkStart w:id="73" w:name="_Toc399663834"/>
      <w:bookmarkStart w:id="74" w:name="_Toc404084116"/>
      <w:r w:rsidRPr="00FF3EDA">
        <w:rPr>
          <w:rFonts w:ascii="宋体" w:hAnsi="宋体" w:hint="eastAsia"/>
          <w:color w:val="000000" w:themeColor="text1"/>
        </w:rPr>
        <w:t>CDM图</w:t>
      </w:r>
      <w:bookmarkEnd w:id="69"/>
      <w:bookmarkEnd w:id="70"/>
      <w:bookmarkEnd w:id="73"/>
      <w:bookmarkEnd w:id="74"/>
    </w:p>
    <w:p w:rsidR="00193869" w:rsidRPr="00193869" w:rsidRDefault="00193869" w:rsidP="00193869">
      <w:r w:rsidRPr="004A3D9E">
        <w:rPr>
          <w:noProof/>
        </w:rPr>
        <w:drawing>
          <wp:inline distT="0" distB="0" distL="0" distR="0" wp14:anchorId="09D8953B" wp14:editId="54E1BBA5">
            <wp:extent cx="5446337" cy="3905233"/>
            <wp:effectExtent l="0" t="0" r="2540" b="635"/>
            <wp:docPr id="13" name="图片 13" descr="C:\Users\shark\Documents\Tencent Files\937257166\Image\C2C\E([MERD[B27U74C5Q{T3R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k\Documents\Tencent Files\937257166\Image\C2C\E([MERD[B27U74C5Q{T3RM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1373" cy="3923185"/>
                    </a:xfrm>
                    <a:prstGeom prst="rect">
                      <a:avLst/>
                    </a:prstGeom>
                    <a:noFill/>
                    <a:ln>
                      <a:noFill/>
                    </a:ln>
                  </pic:spPr>
                </pic:pic>
              </a:graphicData>
            </a:graphic>
          </wp:inline>
        </w:drawing>
      </w:r>
    </w:p>
    <w:p w:rsidR="00646A0A" w:rsidRPr="00FF3EDA" w:rsidRDefault="00646A0A" w:rsidP="00646A0A">
      <w:pPr>
        <w:ind w:firstLine="480"/>
        <w:rPr>
          <w:color w:val="000000" w:themeColor="text1"/>
        </w:rPr>
      </w:pPr>
      <w:r w:rsidRPr="00FF3EDA">
        <w:rPr>
          <w:rFonts w:hint="eastAsia"/>
          <w:i/>
          <w:color w:val="000000" w:themeColor="text1"/>
        </w:rPr>
        <w:t>提示：用</w:t>
      </w:r>
      <w:r w:rsidRPr="00FF3EDA">
        <w:rPr>
          <w:rFonts w:hint="eastAsia"/>
          <w:i/>
          <w:color w:val="000000" w:themeColor="text1"/>
        </w:rPr>
        <w:t>CDM</w:t>
      </w:r>
      <w:proofErr w:type="gramStart"/>
      <w:r w:rsidRPr="00FF3EDA">
        <w:rPr>
          <w:rFonts w:hint="eastAsia"/>
          <w:i/>
          <w:color w:val="000000" w:themeColor="text1"/>
        </w:rPr>
        <w:t>图请描述</w:t>
      </w:r>
      <w:proofErr w:type="gramEnd"/>
      <w:r w:rsidRPr="00FF3EDA">
        <w:rPr>
          <w:rFonts w:hint="eastAsia"/>
          <w:i/>
          <w:color w:val="000000" w:themeColor="text1"/>
        </w:rPr>
        <w:t>重要实体之间明细的对应关系。考虑</w:t>
      </w:r>
      <w:r w:rsidRPr="00FF3EDA">
        <w:rPr>
          <w:rFonts w:hint="eastAsia"/>
          <w:i/>
          <w:color w:val="000000" w:themeColor="text1"/>
        </w:rPr>
        <w:t>CDM</w:t>
      </w:r>
      <w:proofErr w:type="gramStart"/>
      <w:r w:rsidRPr="00FF3EDA">
        <w:rPr>
          <w:rFonts w:hint="eastAsia"/>
          <w:i/>
          <w:color w:val="000000" w:themeColor="text1"/>
        </w:rPr>
        <w:t>图信息</w:t>
      </w:r>
      <w:proofErr w:type="gramEnd"/>
      <w:r w:rsidRPr="00FF3EDA">
        <w:rPr>
          <w:rFonts w:hint="eastAsia"/>
          <w:i/>
          <w:color w:val="000000" w:themeColor="text1"/>
        </w:rPr>
        <w:t>太多，可辅助</w:t>
      </w:r>
      <w:r w:rsidRPr="00FF3EDA">
        <w:rPr>
          <w:rFonts w:hint="eastAsia"/>
          <w:i/>
          <w:color w:val="000000" w:themeColor="text1"/>
        </w:rPr>
        <w:t>ER</w:t>
      </w:r>
      <w:r w:rsidRPr="00FF3EDA">
        <w:rPr>
          <w:rFonts w:hint="eastAsia"/>
          <w:i/>
          <w:color w:val="000000" w:themeColor="text1"/>
        </w:rPr>
        <w:t>图说明数据的概念模型。</w:t>
      </w:r>
    </w:p>
    <w:p w:rsidR="00646A0A" w:rsidRPr="00FF3EDA" w:rsidRDefault="00646A0A" w:rsidP="00646A0A">
      <w:pPr>
        <w:pStyle w:val="1"/>
        <w:numPr>
          <w:ilvl w:val="0"/>
          <w:numId w:val="7"/>
        </w:numPr>
        <w:rPr>
          <w:rFonts w:ascii="宋体" w:hAnsi="宋体"/>
          <w:color w:val="000000" w:themeColor="text1"/>
        </w:rPr>
      </w:pPr>
      <w:bookmarkStart w:id="75" w:name="_Toc399663836"/>
      <w:bookmarkStart w:id="76" w:name="_Toc404084118"/>
      <w:r w:rsidRPr="00FF3EDA">
        <w:rPr>
          <w:rFonts w:ascii="宋体" w:hAnsi="宋体" w:hint="eastAsia"/>
          <w:color w:val="000000" w:themeColor="text1"/>
        </w:rPr>
        <w:lastRenderedPageBreak/>
        <w:t>数据模型关系图</w:t>
      </w:r>
      <w:bookmarkEnd w:id="75"/>
      <w:bookmarkEnd w:id="76"/>
    </w:p>
    <w:p w:rsidR="00646A0A" w:rsidRPr="00FF3EDA" w:rsidRDefault="00646A0A" w:rsidP="00646A0A">
      <w:pPr>
        <w:spacing w:line="360" w:lineRule="auto"/>
        <w:ind w:firstLineChars="150" w:firstLine="315"/>
        <w:rPr>
          <w:i/>
          <w:color w:val="000000" w:themeColor="text1"/>
        </w:rPr>
      </w:pPr>
      <w:r w:rsidRPr="00FF3EDA">
        <w:rPr>
          <w:rFonts w:hint="eastAsia"/>
          <w:i/>
          <w:color w:val="000000" w:themeColor="text1"/>
        </w:rPr>
        <w:t>提示：请描述数据关系</w:t>
      </w:r>
    </w:p>
    <w:p w:rsidR="00646A0A" w:rsidRDefault="00646A0A" w:rsidP="00646A0A">
      <w:pPr>
        <w:pStyle w:val="1"/>
        <w:numPr>
          <w:ilvl w:val="0"/>
          <w:numId w:val="7"/>
        </w:numPr>
      </w:pPr>
      <w:bookmarkStart w:id="77" w:name="_Toc399663837"/>
      <w:bookmarkStart w:id="78" w:name="_Toc404084119"/>
      <w:r w:rsidRPr="00FF3EDA">
        <w:rPr>
          <w:rFonts w:hint="eastAsia"/>
        </w:rPr>
        <w:t>物理设计</w:t>
      </w:r>
      <w:bookmarkEnd w:id="77"/>
      <w:bookmarkEnd w:id="78"/>
    </w:p>
    <w:p w:rsidR="00503BA7" w:rsidRPr="00533096" w:rsidRDefault="00503BA7" w:rsidP="00533096">
      <w:pPr>
        <w:tabs>
          <w:tab w:val="left" w:pos="784"/>
        </w:tabs>
        <w:spacing w:line="440" w:lineRule="exact"/>
        <w:ind w:firstLineChars="200" w:firstLine="480"/>
        <w:rPr>
          <w:rFonts w:ascii="Times New Roman" w:hAnsi="Times New Roman" w:cs="宋体"/>
          <w:sz w:val="24"/>
          <w:szCs w:val="24"/>
        </w:rPr>
      </w:pPr>
      <w:r w:rsidRPr="00533096">
        <w:rPr>
          <w:rFonts w:ascii="Times New Roman" w:hAnsi="Times New Roman" w:cs="宋体" w:hint="eastAsia"/>
          <w:sz w:val="24"/>
          <w:szCs w:val="24"/>
        </w:rPr>
        <w:t>以下是关于本系统的物理设计，主要包括物理数据模型、实体表、存储过程设计、视图设计及安全性设计。</w:t>
      </w:r>
    </w:p>
    <w:p w:rsidR="00646A0A" w:rsidRDefault="00646A0A" w:rsidP="00646A0A">
      <w:pPr>
        <w:pStyle w:val="2"/>
        <w:numPr>
          <w:ilvl w:val="1"/>
          <w:numId w:val="7"/>
        </w:numPr>
        <w:ind w:left="426" w:firstLineChars="0" w:hanging="426"/>
        <w:rPr>
          <w:rFonts w:ascii="宋体" w:hAnsi="宋体"/>
          <w:color w:val="000000" w:themeColor="text1"/>
        </w:rPr>
      </w:pPr>
      <w:bookmarkStart w:id="79" w:name="_Toc399663838"/>
      <w:bookmarkStart w:id="80" w:name="_Toc404084120"/>
      <w:r w:rsidRPr="00FF3EDA">
        <w:rPr>
          <w:rFonts w:ascii="宋体" w:hAnsi="宋体" w:hint="eastAsia"/>
          <w:color w:val="000000" w:themeColor="text1"/>
        </w:rPr>
        <w:t>物理数据模型</w:t>
      </w:r>
      <w:bookmarkEnd w:id="79"/>
      <w:bookmarkEnd w:id="80"/>
    </w:p>
    <w:p w:rsidR="00503BA7" w:rsidRPr="00503BA7" w:rsidRDefault="00503BA7" w:rsidP="00503BA7">
      <w:pPr>
        <w:pStyle w:val="a6"/>
        <w:spacing w:line="440" w:lineRule="exact"/>
        <w:ind w:left="425" w:firstLineChars="0" w:firstLine="0"/>
        <w:rPr>
          <w:rFonts w:ascii="Times New Roman" w:hAnsi="Times New Roman" w:hint="eastAsia"/>
          <w:color w:val="000000"/>
          <w:sz w:val="24"/>
          <w:szCs w:val="24"/>
        </w:rPr>
      </w:pPr>
      <w:r w:rsidRPr="00503BA7">
        <w:rPr>
          <w:rFonts w:ascii="Times New Roman" w:hAnsi="Times New Roman" w:hint="eastAsia"/>
          <w:color w:val="000000"/>
          <w:sz w:val="24"/>
          <w:szCs w:val="24"/>
        </w:rPr>
        <w:t>根据</w:t>
      </w:r>
      <w:r>
        <w:rPr>
          <w:rFonts w:ascii="Times New Roman" w:hAnsi="Times New Roman" w:hint="eastAsia"/>
          <w:color w:val="000000"/>
          <w:sz w:val="24"/>
          <w:szCs w:val="24"/>
        </w:rPr>
        <w:t>实体</w:t>
      </w:r>
      <w:r w:rsidRPr="00503BA7">
        <w:rPr>
          <w:rFonts w:ascii="Times New Roman" w:hAnsi="Times New Roman" w:hint="eastAsia"/>
          <w:color w:val="000000"/>
          <w:sz w:val="24"/>
          <w:szCs w:val="24"/>
        </w:rPr>
        <w:t>表的信息及各表之间</w:t>
      </w:r>
      <w:proofErr w:type="gramStart"/>
      <w:r>
        <w:rPr>
          <w:rFonts w:ascii="Times New Roman" w:hAnsi="Times New Roman" w:hint="eastAsia"/>
          <w:color w:val="000000"/>
          <w:sz w:val="24"/>
          <w:szCs w:val="24"/>
        </w:rPr>
        <w:t>主外键关系</w:t>
      </w:r>
      <w:proofErr w:type="gramEnd"/>
      <w:r w:rsidRPr="00503BA7">
        <w:rPr>
          <w:rFonts w:ascii="Times New Roman" w:hAnsi="Times New Roman" w:hint="eastAsia"/>
          <w:color w:val="000000"/>
          <w:sz w:val="24"/>
          <w:szCs w:val="24"/>
        </w:rPr>
        <w:t>，在</w:t>
      </w:r>
      <w:r w:rsidRPr="00503BA7">
        <w:rPr>
          <w:rFonts w:ascii="Times New Roman" w:hAnsi="Times New Roman" w:hint="eastAsia"/>
          <w:color w:val="000000"/>
          <w:sz w:val="24"/>
          <w:szCs w:val="24"/>
        </w:rPr>
        <w:t>CDM</w:t>
      </w:r>
      <w:r w:rsidRPr="00503BA7">
        <w:rPr>
          <w:rFonts w:ascii="Times New Roman" w:hAnsi="Times New Roman" w:hint="eastAsia"/>
          <w:color w:val="000000"/>
          <w:sz w:val="24"/>
          <w:szCs w:val="24"/>
        </w:rPr>
        <w:t>图的基础上，采用</w:t>
      </w:r>
      <w:r w:rsidRPr="00503BA7">
        <w:rPr>
          <w:rFonts w:ascii="Times New Roman" w:hAnsi="Times New Roman" w:hint="eastAsia"/>
          <w:color w:val="000000"/>
          <w:sz w:val="24"/>
          <w:szCs w:val="24"/>
        </w:rPr>
        <w:t>Power Designer</w:t>
      </w:r>
      <w:r w:rsidRPr="00503BA7">
        <w:rPr>
          <w:rFonts w:ascii="Times New Roman" w:hAnsi="Times New Roman" w:hint="eastAsia"/>
          <w:color w:val="000000"/>
          <w:sz w:val="24"/>
          <w:szCs w:val="24"/>
        </w:rPr>
        <w:t>创建物理数据模型，</w:t>
      </w:r>
      <w:r w:rsidRPr="00503BA7">
        <w:rPr>
          <w:rFonts w:ascii="Times New Roman" w:hAnsi="Times New Roman" w:hint="eastAsia"/>
          <w:color w:val="000000"/>
          <w:sz w:val="24"/>
          <w:szCs w:val="24"/>
        </w:rPr>
        <w:t>PDM</w:t>
      </w:r>
      <w:r w:rsidRPr="00503BA7">
        <w:rPr>
          <w:rFonts w:ascii="Times New Roman" w:hAnsi="Times New Roman" w:hint="eastAsia"/>
          <w:color w:val="000000"/>
          <w:sz w:val="24"/>
          <w:szCs w:val="24"/>
        </w:rPr>
        <w:t>图见图</w:t>
      </w:r>
      <w:r w:rsidRPr="00503BA7">
        <w:rPr>
          <w:rFonts w:ascii="Times New Roman" w:hAnsi="Times New Roman" w:hint="eastAsia"/>
          <w:color w:val="000000"/>
          <w:sz w:val="24"/>
          <w:szCs w:val="24"/>
        </w:rPr>
        <w:t>7.3</w:t>
      </w:r>
      <w:r w:rsidRPr="00503BA7">
        <w:rPr>
          <w:rFonts w:ascii="Times New Roman" w:hAnsi="Times New Roman" w:hint="eastAsia"/>
          <w:color w:val="000000"/>
          <w:sz w:val="24"/>
          <w:szCs w:val="24"/>
        </w:rPr>
        <w:t>所示。</w:t>
      </w:r>
    </w:p>
    <w:p w:rsidR="00503BA7" w:rsidRPr="00503BA7" w:rsidRDefault="00503BA7" w:rsidP="00503BA7">
      <w:pPr>
        <w:rPr>
          <w:rFonts w:hint="eastAsia"/>
        </w:rPr>
      </w:pPr>
    </w:p>
    <w:p w:rsidR="00503BA7" w:rsidRPr="00503BA7" w:rsidRDefault="00503BA7" w:rsidP="00503BA7">
      <w:pPr>
        <w:rPr>
          <w:rFonts w:hint="eastAsia"/>
        </w:rPr>
      </w:pPr>
      <w:r w:rsidRPr="004A3D9E">
        <w:rPr>
          <w:noProof/>
        </w:rPr>
        <w:drawing>
          <wp:inline distT="0" distB="0" distL="0" distR="0" wp14:anchorId="534B01F0" wp14:editId="7F96451A">
            <wp:extent cx="5446337" cy="3905233"/>
            <wp:effectExtent l="0" t="0" r="2540" b="635"/>
            <wp:docPr id="19" name="图片 19" descr="C:\Users\shark\Documents\Tencent Files\937257166\Image\C2C\E([MERD[B27U74C5Q{T3R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k\Documents\Tencent Files\937257166\Image\C2C\E([MERD[B27U74C5Q{T3RM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1373" cy="3923185"/>
                    </a:xfrm>
                    <a:prstGeom prst="rect">
                      <a:avLst/>
                    </a:prstGeom>
                    <a:noFill/>
                    <a:ln>
                      <a:noFill/>
                    </a:ln>
                  </pic:spPr>
                </pic:pic>
              </a:graphicData>
            </a:graphic>
          </wp:inline>
        </w:drawing>
      </w:r>
    </w:p>
    <w:p w:rsidR="00646A0A" w:rsidRPr="00FF3EDA" w:rsidRDefault="00646A0A" w:rsidP="00646A0A">
      <w:pPr>
        <w:ind w:left="420"/>
        <w:rPr>
          <w:i/>
          <w:color w:val="000000" w:themeColor="text1"/>
        </w:rPr>
      </w:pPr>
      <w:r w:rsidRPr="00FF3EDA">
        <w:rPr>
          <w:rFonts w:hint="eastAsia"/>
          <w:i/>
          <w:color w:val="000000" w:themeColor="text1"/>
        </w:rPr>
        <w:t>提示：请描述生成物理模型的过程及</w:t>
      </w:r>
      <w:r w:rsidRPr="00FF3EDA">
        <w:rPr>
          <w:rFonts w:hint="eastAsia"/>
          <w:i/>
          <w:color w:val="000000" w:themeColor="text1"/>
        </w:rPr>
        <w:t>PDM</w:t>
      </w:r>
      <w:r w:rsidRPr="00FF3EDA">
        <w:rPr>
          <w:rFonts w:hint="eastAsia"/>
          <w:i/>
          <w:color w:val="000000" w:themeColor="text1"/>
        </w:rPr>
        <w:t>图的相关设计</w:t>
      </w:r>
      <w:r w:rsidRPr="00FF3EDA">
        <w:rPr>
          <w:rFonts w:hint="eastAsia"/>
          <w:i/>
          <w:color w:val="000000" w:themeColor="text1"/>
        </w:rPr>
        <w:t>;</w:t>
      </w:r>
    </w:p>
    <w:p w:rsidR="0065435F" w:rsidRDefault="0065435F" w:rsidP="00646A0A">
      <w:pPr>
        <w:pStyle w:val="2"/>
        <w:numPr>
          <w:ilvl w:val="1"/>
          <w:numId w:val="7"/>
        </w:numPr>
        <w:ind w:left="426" w:firstLineChars="0" w:hanging="426"/>
        <w:rPr>
          <w:rFonts w:ascii="宋体" w:hAnsi="宋体"/>
          <w:color w:val="000000" w:themeColor="text1"/>
        </w:rPr>
      </w:pPr>
      <w:bookmarkStart w:id="81" w:name="_Toc404084121"/>
      <w:r w:rsidRPr="00E27AC6">
        <w:rPr>
          <w:rFonts w:ascii="宋体" w:hAnsi="宋体" w:hint="eastAsia"/>
          <w:color w:val="000000" w:themeColor="text1"/>
        </w:rPr>
        <w:t>实体表汇总</w:t>
      </w:r>
      <w:bookmarkEnd w:id="51"/>
      <w:bookmarkEnd w:id="81"/>
    </w:p>
    <w:tbl>
      <w:tblPr>
        <w:tblW w:w="4963" w:type="dxa"/>
        <w:tblInd w:w="5" w:type="dxa"/>
        <w:tblLook w:val="04A0" w:firstRow="1" w:lastRow="0" w:firstColumn="1" w:lastColumn="0" w:noHBand="0" w:noVBand="1"/>
      </w:tblPr>
      <w:tblGrid>
        <w:gridCol w:w="2643"/>
        <w:gridCol w:w="2320"/>
      </w:tblGrid>
      <w:tr w:rsidR="00E90378" w:rsidTr="00E90378">
        <w:trPr>
          <w:trHeight w:val="285"/>
        </w:trPr>
        <w:tc>
          <w:tcPr>
            <w:tcW w:w="2643" w:type="dxa"/>
            <w:tcBorders>
              <w:top w:val="single" w:sz="4" w:space="0" w:color="auto"/>
              <w:left w:val="single" w:sz="4" w:space="0" w:color="auto"/>
              <w:bottom w:val="single" w:sz="4" w:space="0" w:color="auto"/>
              <w:right w:val="single" w:sz="4" w:space="0" w:color="auto"/>
            </w:tcBorders>
            <w:shd w:val="clear" w:color="FFFFFF" w:fill="C0C0C0"/>
            <w:noWrap/>
            <w:hideMark/>
          </w:tcPr>
          <w:p w:rsidR="00E90378" w:rsidRDefault="00E90378">
            <w:pPr>
              <w:widowControl/>
              <w:jc w:val="center"/>
              <w:rPr>
                <w:rFonts w:ascii="新宋体" w:eastAsia="新宋体" w:hAnsi="新宋体"/>
                <w:color w:val="000000"/>
                <w:sz w:val="18"/>
                <w:szCs w:val="18"/>
              </w:rPr>
            </w:pPr>
            <w:r>
              <w:rPr>
                <w:rFonts w:ascii="新宋体" w:eastAsia="新宋体" w:hAnsi="新宋体" w:hint="eastAsia"/>
                <w:color w:val="000000"/>
                <w:sz w:val="18"/>
                <w:szCs w:val="18"/>
              </w:rPr>
              <w:t>数据表名</w:t>
            </w:r>
          </w:p>
        </w:tc>
        <w:tc>
          <w:tcPr>
            <w:tcW w:w="2320" w:type="dxa"/>
            <w:tcBorders>
              <w:top w:val="single" w:sz="4" w:space="0" w:color="auto"/>
              <w:left w:val="nil"/>
              <w:bottom w:val="single" w:sz="4" w:space="0" w:color="auto"/>
              <w:right w:val="single" w:sz="4" w:space="0" w:color="auto"/>
            </w:tcBorders>
            <w:shd w:val="clear" w:color="FFFFFF" w:fill="C0C0C0"/>
            <w:noWrap/>
            <w:hideMark/>
          </w:tcPr>
          <w:p w:rsidR="00E90378" w:rsidRDefault="00E90378">
            <w:pPr>
              <w:jc w:val="center"/>
              <w:rPr>
                <w:rFonts w:ascii="新宋体" w:eastAsia="新宋体" w:hAnsi="新宋体"/>
                <w:color w:val="000000"/>
                <w:sz w:val="18"/>
                <w:szCs w:val="18"/>
              </w:rPr>
            </w:pPr>
            <w:r>
              <w:rPr>
                <w:rFonts w:ascii="新宋体" w:eastAsia="新宋体" w:hAnsi="新宋体" w:hint="eastAsia"/>
                <w:color w:val="000000"/>
                <w:sz w:val="18"/>
                <w:szCs w:val="18"/>
              </w:rPr>
              <w:t>用户信息表</w:t>
            </w:r>
          </w:p>
        </w:tc>
      </w:tr>
      <w:tr w:rsidR="00E90378" w:rsidRPr="00E90378" w:rsidTr="00E90378">
        <w:trPr>
          <w:trHeight w:val="270"/>
        </w:trPr>
        <w:tc>
          <w:tcPr>
            <w:tcW w:w="2643" w:type="dxa"/>
            <w:tcBorders>
              <w:top w:val="single" w:sz="8" w:space="0" w:color="auto"/>
              <w:left w:val="single" w:sz="8" w:space="0" w:color="auto"/>
              <w:bottom w:val="nil"/>
              <w:right w:val="single" w:sz="4" w:space="0" w:color="auto"/>
            </w:tcBorders>
            <w:shd w:val="clear" w:color="auto" w:fill="auto"/>
            <w:noWrap/>
            <w:vAlign w:val="bottom"/>
            <w:hideMark/>
          </w:tcPr>
          <w:p w:rsidR="00E90378" w:rsidRPr="00E90378" w:rsidRDefault="008B6ECC" w:rsidP="00E90378">
            <w:pPr>
              <w:rPr>
                <w:color w:val="000000"/>
              </w:rPr>
            </w:pPr>
            <w:hyperlink w:anchor="RANGE!C2" w:history="1">
              <w:r w:rsidR="00E90378" w:rsidRPr="00E90378">
                <w:rPr>
                  <w:rFonts w:hint="eastAsia"/>
                  <w:color w:val="000000"/>
                </w:rPr>
                <w:t>operator_nj</w:t>
              </w:r>
            </w:hyperlink>
          </w:p>
        </w:tc>
        <w:tc>
          <w:tcPr>
            <w:tcW w:w="2320" w:type="dxa"/>
            <w:tcBorders>
              <w:top w:val="single" w:sz="8" w:space="0" w:color="auto"/>
              <w:left w:val="nil"/>
              <w:bottom w:val="nil"/>
              <w:right w:val="single" w:sz="8" w:space="0" w:color="auto"/>
            </w:tcBorders>
            <w:shd w:val="clear" w:color="auto" w:fill="auto"/>
            <w:noWrap/>
            <w:vAlign w:val="bottom"/>
            <w:hideMark/>
          </w:tcPr>
          <w:p w:rsidR="00E90378" w:rsidRPr="00E90378" w:rsidRDefault="00E90378" w:rsidP="00E90378">
            <w:pPr>
              <w:rPr>
                <w:color w:val="000000"/>
              </w:rPr>
            </w:pPr>
            <w:r w:rsidRPr="00E90378">
              <w:rPr>
                <w:rFonts w:hint="eastAsia"/>
                <w:color w:val="000000"/>
              </w:rPr>
              <w:t>同步营业员信息表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c_user_info</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本地用户信息表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organization_nj</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同步营业厅信息表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c_organization_nj</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本地营业厅、区域关系表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tb_Area</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区域表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tb_AreaOrgRelation</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区域</w:t>
            </w:r>
            <w:r w:rsidRPr="00E90378">
              <w:rPr>
                <w:rFonts w:hint="eastAsia"/>
                <w:color w:val="000000"/>
              </w:rPr>
              <w:t>-</w:t>
            </w:r>
            <w:r w:rsidRPr="00E90378">
              <w:rPr>
                <w:rFonts w:hint="eastAsia"/>
                <w:color w:val="000000"/>
              </w:rPr>
              <w:t>营业厅关系表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tb_SubArea</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片区表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tb_SubAreaOrgRelation</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片区</w:t>
            </w:r>
            <w:r w:rsidRPr="00E90378">
              <w:rPr>
                <w:rFonts w:hint="eastAsia"/>
                <w:color w:val="000000"/>
              </w:rPr>
              <w:t>-</w:t>
            </w:r>
            <w:r w:rsidRPr="00E90378">
              <w:rPr>
                <w:rFonts w:hint="eastAsia"/>
                <w:color w:val="000000"/>
              </w:rPr>
              <w:t>营业厅关系表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tb_Master</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系统字典表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tb_SystemSettings</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系统设定表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tb_SystemFunction</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系统功能表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tb_Role</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角色表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tb_RoleFunction</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角色功能表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tb_Employee</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员工表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tb_Stage</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成长阶段表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tb_Post</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proofErr w:type="gramStart"/>
            <w:r w:rsidRPr="00E90378">
              <w:rPr>
                <w:rFonts w:hint="eastAsia"/>
                <w:color w:val="000000"/>
              </w:rPr>
              <w:t>岗职表</w:t>
            </w:r>
            <w:proofErr w:type="gramEnd"/>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tb_Job</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岗位表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tb_ChangeOrgHistory</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员工</w:t>
            </w:r>
            <w:proofErr w:type="gramStart"/>
            <w:r w:rsidRPr="00E90378">
              <w:rPr>
                <w:rFonts w:hint="eastAsia"/>
                <w:color w:val="000000"/>
              </w:rPr>
              <w:t>调厅记录</w:t>
            </w:r>
            <w:proofErr w:type="gramEnd"/>
            <w:r w:rsidRPr="00E90378">
              <w:rPr>
                <w:rFonts w:hint="eastAsia"/>
                <w:color w:val="000000"/>
              </w:rPr>
              <w:t>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 xml:space="preserve">tb_ChangeJobHistory </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员工岗位变更记录表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tb_MountGuardExam</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合作厅上岗证考核表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tb_MonthExam</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月度考试表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tb_OperationTraining</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业务培训表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tb_PromotionTraining</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进</w:t>
            </w:r>
            <w:proofErr w:type="gramStart"/>
            <w:r w:rsidRPr="00E90378">
              <w:rPr>
                <w:rFonts w:hint="eastAsia"/>
                <w:color w:val="000000"/>
              </w:rPr>
              <w:t>阶培训表</w:t>
            </w:r>
            <w:proofErr w:type="gramEnd"/>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tb_FreshEmployeeExam</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新员工考核表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tb_BecomeEmployeeExam</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转正考核表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tb_StandardCheck</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标准化检查成绩表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tb_MonitorCheck</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监控检查成绩表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tb_VisitCheck</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暗访检查成绩表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tb_OperationCheck</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业务差错检查成绩表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tb_Point</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积分表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tb_PointDetail</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积分明细表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tb_Innovation</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创新提案表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tb_EmployeePraiseCriticism</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员工奖惩信息表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tb_OrgPraiseCriticism</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营业厅奖惩信息表</w:t>
            </w:r>
          </w:p>
        </w:tc>
      </w:tr>
      <w:tr w:rsidR="00E90378" w:rsidRPr="00E90378" w:rsidTr="00E90378">
        <w:trPr>
          <w:trHeight w:val="270"/>
        </w:trPr>
        <w:tc>
          <w:tcPr>
            <w:tcW w:w="2643" w:type="dxa"/>
            <w:tcBorders>
              <w:top w:val="single" w:sz="4" w:space="0" w:color="auto"/>
              <w:left w:val="single" w:sz="8" w:space="0" w:color="auto"/>
              <w:bottom w:val="nil"/>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tb_Performance</w:t>
              </w:r>
            </w:hyperlink>
          </w:p>
        </w:tc>
        <w:tc>
          <w:tcPr>
            <w:tcW w:w="2320" w:type="dxa"/>
            <w:tcBorders>
              <w:top w:val="single" w:sz="4" w:space="0" w:color="auto"/>
              <w:left w:val="nil"/>
              <w:bottom w:val="nil"/>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绩效表</w:t>
            </w:r>
          </w:p>
        </w:tc>
      </w:tr>
      <w:tr w:rsidR="00E90378" w:rsidRPr="00E90378" w:rsidTr="00E90378">
        <w:trPr>
          <w:trHeight w:val="285"/>
        </w:trPr>
        <w:tc>
          <w:tcPr>
            <w:tcW w:w="2643"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E90378" w:rsidRPr="00E90378" w:rsidRDefault="008B6ECC">
            <w:pPr>
              <w:rPr>
                <w:color w:val="000000"/>
              </w:rPr>
            </w:pPr>
            <w:hyperlink w:anchor="RANGE!C2" w:history="1">
              <w:r w:rsidR="00E90378" w:rsidRPr="00E90378">
                <w:rPr>
                  <w:rFonts w:hint="eastAsia"/>
                  <w:color w:val="000000"/>
                </w:rPr>
                <w:t>tb_MonthPerformanceOpen</w:t>
              </w:r>
            </w:hyperlink>
          </w:p>
        </w:tc>
        <w:tc>
          <w:tcPr>
            <w:tcW w:w="2320" w:type="dxa"/>
            <w:tcBorders>
              <w:top w:val="single" w:sz="4" w:space="0" w:color="auto"/>
              <w:left w:val="nil"/>
              <w:bottom w:val="single" w:sz="8" w:space="0" w:color="auto"/>
              <w:right w:val="single" w:sz="8" w:space="0" w:color="auto"/>
            </w:tcBorders>
            <w:shd w:val="clear" w:color="auto" w:fill="auto"/>
            <w:noWrap/>
            <w:vAlign w:val="bottom"/>
            <w:hideMark/>
          </w:tcPr>
          <w:p w:rsidR="00E90378" w:rsidRPr="00E90378" w:rsidRDefault="00E90378">
            <w:pPr>
              <w:rPr>
                <w:color w:val="000000"/>
              </w:rPr>
            </w:pPr>
            <w:r w:rsidRPr="00E90378">
              <w:rPr>
                <w:rFonts w:hint="eastAsia"/>
                <w:color w:val="000000"/>
              </w:rPr>
              <w:t>月度绩效</w:t>
            </w:r>
            <w:proofErr w:type="gramStart"/>
            <w:r w:rsidRPr="00E90378">
              <w:rPr>
                <w:rFonts w:hint="eastAsia"/>
                <w:color w:val="000000"/>
              </w:rPr>
              <w:t>开通表</w:t>
            </w:r>
            <w:proofErr w:type="gramEnd"/>
          </w:p>
        </w:tc>
      </w:tr>
    </w:tbl>
    <w:p w:rsidR="0007427D" w:rsidRPr="002139EF" w:rsidRDefault="0007427D" w:rsidP="002139EF">
      <w:pPr>
        <w:pStyle w:val="3"/>
        <w:rPr>
          <w:rFonts w:ascii="Times New Roman" w:hAnsi="Times New Roman" w:hint="eastAsia"/>
        </w:rPr>
      </w:pPr>
      <w:r>
        <w:rPr>
          <w:rFonts w:ascii="Times New Roman" w:eastAsia="宋体" w:hAnsi="Times New Roman"/>
        </w:rPr>
        <w:t>9.2.</w:t>
      </w:r>
      <w:r>
        <w:rPr>
          <w:rFonts w:ascii="Times New Roman" w:eastAsia="宋体" w:hAnsi="Times New Roman" w:hint="eastAsia"/>
        </w:rPr>
        <w:t>1</w:t>
      </w:r>
      <w:r w:rsidRPr="0007427D">
        <w:rPr>
          <w:rFonts w:ascii="Times New Roman" w:eastAsia="宋体" w:hAnsi="Times New Roman" w:hint="eastAsia"/>
        </w:rPr>
        <w:t>同步营业员信息表</w:t>
      </w:r>
    </w:p>
    <w:tbl>
      <w:tblPr>
        <w:tblW w:w="8222" w:type="dxa"/>
        <w:tblInd w:w="-5" w:type="dxa"/>
        <w:tblLook w:val="04A0" w:firstRow="1" w:lastRow="0" w:firstColumn="1" w:lastColumn="0" w:noHBand="0" w:noVBand="1"/>
      </w:tblPr>
      <w:tblGrid>
        <w:gridCol w:w="800"/>
        <w:gridCol w:w="1976"/>
        <w:gridCol w:w="2126"/>
        <w:gridCol w:w="1418"/>
        <w:gridCol w:w="2126"/>
      </w:tblGrid>
      <w:tr w:rsidR="00BD49D2" w:rsidRPr="00FE0744" w:rsidTr="00FE0744">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BD49D2" w:rsidRPr="00161890" w:rsidRDefault="00BD49D2" w:rsidP="00BD49D2">
            <w:pPr>
              <w:rPr>
                <w:rFonts w:hint="eastAsia"/>
              </w:rPr>
            </w:pPr>
            <w:r w:rsidRPr="00161890">
              <w:rPr>
                <w:rFonts w:hint="eastAsia"/>
              </w:rPr>
              <w:t>Key</w:t>
            </w:r>
          </w:p>
        </w:tc>
        <w:tc>
          <w:tcPr>
            <w:tcW w:w="1752" w:type="dxa"/>
            <w:tcBorders>
              <w:top w:val="single" w:sz="4" w:space="0" w:color="auto"/>
              <w:left w:val="nil"/>
              <w:bottom w:val="nil"/>
              <w:right w:val="single" w:sz="4" w:space="0" w:color="auto"/>
            </w:tcBorders>
            <w:shd w:val="clear" w:color="FFFFFF" w:fill="C0C0C0"/>
            <w:noWrap/>
            <w:hideMark/>
          </w:tcPr>
          <w:p w:rsidR="00BD49D2" w:rsidRPr="00161890" w:rsidRDefault="00BD49D2" w:rsidP="00BD49D2">
            <w:pPr>
              <w:rPr>
                <w:rFonts w:hint="eastAsia"/>
              </w:rPr>
            </w:pPr>
            <w:r w:rsidRPr="00161890">
              <w:rPr>
                <w:rFonts w:hint="eastAsia"/>
              </w:rPr>
              <w:t>字段名称</w:t>
            </w:r>
          </w:p>
        </w:tc>
        <w:tc>
          <w:tcPr>
            <w:tcW w:w="2126" w:type="dxa"/>
            <w:tcBorders>
              <w:top w:val="single" w:sz="4" w:space="0" w:color="auto"/>
              <w:left w:val="nil"/>
              <w:bottom w:val="nil"/>
              <w:right w:val="single" w:sz="4" w:space="0" w:color="auto"/>
            </w:tcBorders>
            <w:shd w:val="clear" w:color="FFFFFF" w:fill="C0C0C0"/>
            <w:noWrap/>
            <w:hideMark/>
          </w:tcPr>
          <w:p w:rsidR="00BD49D2" w:rsidRPr="00161890" w:rsidRDefault="00BD49D2" w:rsidP="00BD49D2">
            <w:pPr>
              <w:rPr>
                <w:rFonts w:hint="eastAsia"/>
              </w:rPr>
            </w:pPr>
            <w:r w:rsidRPr="00161890">
              <w:rPr>
                <w:rFonts w:hint="eastAsia"/>
              </w:rPr>
              <w:t>属性</w:t>
            </w:r>
          </w:p>
        </w:tc>
        <w:tc>
          <w:tcPr>
            <w:tcW w:w="1418" w:type="dxa"/>
            <w:tcBorders>
              <w:top w:val="single" w:sz="4" w:space="0" w:color="auto"/>
              <w:left w:val="nil"/>
              <w:bottom w:val="nil"/>
              <w:right w:val="single" w:sz="4" w:space="0" w:color="auto"/>
            </w:tcBorders>
            <w:shd w:val="clear" w:color="FFFFFF" w:fill="C0C0C0"/>
            <w:noWrap/>
            <w:hideMark/>
          </w:tcPr>
          <w:p w:rsidR="00BD49D2" w:rsidRPr="00161890" w:rsidRDefault="00BD49D2" w:rsidP="00BD49D2">
            <w:pPr>
              <w:rPr>
                <w:rFonts w:hint="eastAsia"/>
              </w:rPr>
            </w:pPr>
            <w:r w:rsidRPr="00161890">
              <w:rPr>
                <w:rFonts w:hint="eastAsia"/>
              </w:rPr>
              <w:t>非空</w:t>
            </w:r>
          </w:p>
        </w:tc>
        <w:tc>
          <w:tcPr>
            <w:tcW w:w="2126" w:type="dxa"/>
            <w:tcBorders>
              <w:top w:val="single" w:sz="4" w:space="0" w:color="auto"/>
              <w:left w:val="nil"/>
              <w:bottom w:val="nil"/>
              <w:right w:val="single" w:sz="4" w:space="0" w:color="auto"/>
            </w:tcBorders>
            <w:shd w:val="clear" w:color="FFFFFF" w:fill="C0C0C0"/>
            <w:noWrap/>
            <w:hideMark/>
          </w:tcPr>
          <w:p w:rsidR="00BD49D2" w:rsidRPr="00161890" w:rsidRDefault="00BD49D2" w:rsidP="00BD49D2">
            <w:pPr>
              <w:rPr>
                <w:rFonts w:hint="eastAsia"/>
              </w:rPr>
            </w:pPr>
            <w:r w:rsidRPr="00161890">
              <w:rPr>
                <w:rFonts w:hint="eastAsia"/>
              </w:rPr>
              <w:t>字段说明</w:t>
            </w:r>
          </w:p>
        </w:tc>
      </w:tr>
      <w:tr w:rsidR="00BD49D2" w:rsidRPr="00FE0744" w:rsidTr="00881662">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BD49D2" w:rsidRPr="00161890" w:rsidRDefault="00BD49D2" w:rsidP="00BD49D2">
            <w:pPr>
              <w:rPr>
                <w:rFonts w:hint="eastAsia"/>
              </w:rPr>
            </w:pPr>
            <w:r w:rsidRPr="00161890">
              <w:rPr>
                <w:rFonts w:hint="eastAsia"/>
              </w:rPr>
              <w:t>●</w:t>
            </w:r>
          </w:p>
        </w:tc>
        <w:tc>
          <w:tcPr>
            <w:tcW w:w="1752" w:type="dxa"/>
            <w:tcBorders>
              <w:top w:val="single" w:sz="4" w:space="0" w:color="auto"/>
              <w:left w:val="nil"/>
              <w:bottom w:val="single" w:sz="4" w:space="0" w:color="auto"/>
              <w:right w:val="single" w:sz="4" w:space="0" w:color="auto"/>
            </w:tcBorders>
            <w:shd w:val="clear" w:color="auto" w:fill="auto"/>
            <w:noWrap/>
            <w:hideMark/>
          </w:tcPr>
          <w:p w:rsidR="00BD49D2" w:rsidRPr="00161890" w:rsidRDefault="00BD49D2" w:rsidP="00BD49D2">
            <w:pPr>
              <w:rPr>
                <w:rFonts w:hint="eastAsia"/>
              </w:rPr>
            </w:pPr>
            <w:r w:rsidRPr="00161890">
              <w:rPr>
                <w:rFonts w:hint="eastAsia"/>
              </w:rPr>
              <w:t>OPERATOR_ID</w:t>
            </w:r>
          </w:p>
        </w:tc>
        <w:tc>
          <w:tcPr>
            <w:tcW w:w="2126" w:type="dxa"/>
            <w:tcBorders>
              <w:top w:val="single" w:sz="4" w:space="0" w:color="auto"/>
              <w:left w:val="nil"/>
              <w:bottom w:val="single" w:sz="4" w:space="0" w:color="auto"/>
              <w:right w:val="single" w:sz="4" w:space="0" w:color="auto"/>
            </w:tcBorders>
            <w:shd w:val="clear" w:color="auto" w:fill="auto"/>
            <w:noWrap/>
            <w:hideMark/>
          </w:tcPr>
          <w:p w:rsidR="00BD49D2" w:rsidRPr="00161890" w:rsidRDefault="00BD49D2" w:rsidP="00BD49D2">
            <w:pPr>
              <w:rPr>
                <w:rFonts w:hint="eastAsia"/>
              </w:rPr>
            </w:pPr>
            <w:r w:rsidRPr="00161890">
              <w:rPr>
                <w:rFonts w:hint="eastAsia"/>
              </w:rPr>
              <w:t>NUMBER(8)</w:t>
            </w:r>
          </w:p>
        </w:tc>
        <w:tc>
          <w:tcPr>
            <w:tcW w:w="1418" w:type="dxa"/>
            <w:tcBorders>
              <w:top w:val="single" w:sz="4" w:space="0" w:color="auto"/>
              <w:left w:val="nil"/>
              <w:bottom w:val="single" w:sz="4" w:space="0" w:color="auto"/>
              <w:right w:val="single" w:sz="4" w:space="0" w:color="auto"/>
            </w:tcBorders>
            <w:shd w:val="clear" w:color="auto" w:fill="auto"/>
            <w:noWrap/>
            <w:hideMark/>
          </w:tcPr>
          <w:p w:rsidR="00BD49D2" w:rsidRPr="00161890" w:rsidRDefault="00BD49D2" w:rsidP="00BD49D2">
            <w:pPr>
              <w:rPr>
                <w:rFonts w:hint="eastAsia"/>
              </w:rPr>
            </w:pPr>
            <w:r w:rsidRPr="00161890">
              <w:rPr>
                <w:rFonts w:hint="eastAsia"/>
              </w:rPr>
              <w:t>是</w:t>
            </w:r>
          </w:p>
        </w:tc>
        <w:tc>
          <w:tcPr>
            <w:tcW w:w="2126" w:type="dxa"/>
            <w:tcBorders>
              <w:top w:val="single" w:sz="4" w:space="0" w:color="auto"/>
              <w:left w:val="nil"/>
              <w:bottom w:val="single" w:sz="4" w:space="0" w:color="auto"/>
              <w:right w:val="single" w:sz="4" w:space="0" w:color="auto"/>
            </w:tcBorders>
            <w:shd w:val="clear" w:color="auto" w:fill="auto"/>
            <w:noWrap/>
            <w:hideMark/>
          </w:tcPr>
          <w:p w:rsidR="00BD49D2" w:rsidRPr="00161890" w:rsidRDefault="00BD49D2" w:rsidP="00BD49D2">
            <w:pPr>
              <w:rPr>
                <w:rFonts w:hint="eastAsia"/>
              </w:rPr>
            </w:pPr>
            <w:r w:rsidRPr="00161890">
              <w:rPr>
                <w:rFonts w:hint="eastAsia"/>
              </w:rPr>
              <w:t>工号</w:t>
            </w:r>
            <w:r w:rsidRPr="00161890">
              <w:rPr>
                <w:rFonts w:hint="eastAsia"/>
              </w:rPr>
              <w:t>(14</w:t>
            </w:r>
            <w:r w:rsidRPr="00161890">
              <w:rPr>
                <w:rFonts w:hint="eastAsia"/>
              </w:rPr>
              <w:t>开头</w:t>
            </w:r>
            <w:r w:rsidRPr="00161890">
              <w:rPr>
                <w:rFonts w:hint="eastAsia"/>
              </w:rPr>
              <w:t>)</w:t>
            </w:r>
          </w:p>
        </w:tc>
      </w:tr>
      <w:tr w:rsidR="00BD49D2" w:rsidRPr="00FE0744" w:rsidTr="00881662">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161890" w:rsidRDefault="00BD49D2" w:rsidP="00BD49D2">
            <w:pPr>
              <w:rPr>
                <w:rFonts w:hint="eastAsia"/>
              </w:rPr>
            </w:pPr>
          </w:p>
        </w:tc>
        <w:tc>
          <w:tcPr>
            <w:tcW w:w="1752" w:type="dxa"/>
            <w:tcBorders>
              <w:top w:val="nil"/>
              <w:left w:val="nil"/>
              <w:bottom w:val="single" w:sz="4" w:space="0" w:color="auto"/>
              <w:right w:val="single" w:sz="4" w:space="0" w:color="auto"/>
            </w:tcBorders>
            <w:shd w:val="clear" w:color="auto" w:fill="auto"/>
            <w:noWrap/>
            <w:hideMark/>
          </w:tcPr>
          <w:p w:rsidR="00BD49D2" w:rsidRPr="00161890" w:rsidRDefault="00BD49D2" w:rsidP="00BD49D2">
            <w:pPr>
              <w:rPr>
                <w:rFonts w:hint="eastAsia"/>
              </w:rPr>
            </w:pPr>
            <w:r w:rsidRPr="00161890">
              <w:rPr>
                <w:rFonts w:hint="eastAsia"/>
              </w:rPr>
              <w:t>NAME</w:t>
            </w:r>
          </w:p>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pPr>
              <w:rPr>
                <w:rFonts w:hint="eastAsia"/>
              </w:rPr>
            </w:pPr>
            <w:r w:rsidRPr="00161890">
              <w:rPr>
                <w:rFonts w:hint="eastAsia"/>
              </w:rPr>
              <w:t>VARCHAR2(160)</w:t>
            </w:r>
          </w:p>
        </w:tc>
        <w:tc>
          <w:tcPr>
            <w:tcW w:w="1418" w:type="dxa"/>
            <w:tcBorders>
              <w:top w:val="nil"/>
              <w:left w:val="nil"/>
              <w:bottom w:val="single" w:sz="4" w:space="0" w:color="auto"/>
              <w:right w:val="single" w:sz="4" w:space="0" w:color="auto"/>
            </w:tcBorders>
            <w:shd w:val="clear" w:color="auto" w:fill="auto"/>
            <w:noWrap/>
            <w:hideMark/>
          </w:tcPr>
          <w:p w:rsidR="00BD49D2" w:rsidRPr="00161890" w:rsidRDefault="00BD49D2" w:rsidP="00BD49D2">
            <w:pPr>
              <w:rPr>
                <w:rFonts w:hint="eastAsia"/>
              </w:rPr>
            </w:pPr>
          </w:p>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pPr>
              <w:rPr>
                <w:rFonts w:hint="eastAsia"/>
              </w:rPr>
            </w:pPr>
            <w:r w:rsidRPr="00161890">
              <w:rPr>
                <w:rFonts w:hint="eastAsia"/>
              </w:rPr>
              <w:t>营业员姓名</w:t>
            </w:r>
          </w:p>
        </w:tc>
      </w:tr>
      <w:tr w:rsidR="00BD49D2" w:rsidRPr="00FE0744" w:rsidTr="00881662">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161890" w:rsidRDefault="00BD49D2" w:rsidP="00BD49D2"/>
        </w:tc>
        <w:tc>
          <w:tcPr>
            <w:tcW w:w="1752" w:type="dxa"/>
            <w:tcBorders>
              <w:top w:val="nil"/>
              <w:left w:val="nil"/>
              <w:bottom w:val="single" w:sz="4" w:space="0" w:color="auto"/>
              <w:right w:val="single" w:sz="4" w:space="0" w:color="auto"/>
            </w:tcBorders>
            <w:shd w:val="clear" w:color="auto" w:fill="auto"/>
            <w:noWrap/>
            <w:hideMark/>
          </w:tcPr>
          <w:p w:rsidR="00BD49D2" w:rsidRPr="00161890" w:rsidRDefault="00BD49D2" w:rsidP="00BD49D2">
            <w:r w:rsidRPr="00161890">
              <w:t>SEX</w:t>
            </w:r>
          </w:p>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r w:rsidRPr="00161890">
              <w:t>NUMBER(1)</w:t>
            </w:r>
          </w:p>
        </w:tc>
        <w:tc>
          <w:tcPr>
            <w:tcW w:w="1418" w:type="dxa"/>
            <w:tcBorders>
              <w:top w:val="nil"/>
              <w:left w:val="nil"/>
              <w:bottom w:val="single" w:sz="4" w:space="0" w:color="auto"/>
              <w:right w:val="single" w:sz="4" w:space="0" w:color="auto"/>
            </w:tcBorders>
            <w:shd w:val="clear" w:color="auto" w:fill="auto"/>
            <w:noWrap/>
            <w:hideMark/>
          </w:tcPr>
          <w:p w:rsidR="00BD49D2" w:rsidRPr="00161890" w:rsidRDefault="00BD49D2" w:rsidP="00BD49D2"/>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tc>
      </w:tr>
      <w:tr w:rsidR="00BD49D2" w:rsidRPr="00FE0744" w:rsidTr="00881662">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161890" w:rsidRDefault="00BD49D2" w:rsidP="00BD49D2"/>
        </w:tc>
        <w:tc>
          <w:tcPr>
            <w:tcW w:w="1752" w:type="dxa"/>
            <w:tcBorders>
              <w:top w:val="nil"/>
              <w:left w:val="nil"/>
              <w:bottom w:val="single" w:sz="4" w:space="0" w:color="auto"/>
              <w:right w:val="single" w:sz="4" w:space="0" w:color="auto"/>
            </w:tcBorders>
            <w:shd w:val="clear" w:color="auto" w:fill="auto"/>
            <w:noWrap/>
            <w:hideMark/>
          </w:tcPr>
          <w:p w:rsidR="00BD49D2" w:rsidRPr="00161890" w:rsidRDefault="00BD49D2" w:rsidP="00BD49D2">
            <w:r w:rsidRPr="00161890">
              <w:t>ADDR</w:t>
            </w:r>
          </w:p>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r w:rsidRPr="00161890">
              <w:t>VARCHAR2(256)</w:t>
            </w:r>
          </w:p>
        </w:tc>
        <w:tc>
          <w:tcPr>
            <w:tcW w:w="1418" w:type="dxa"/>
            <w:tcBorders>
              <w:top w:val="nil"/>
              <w:left w:val="nil"/>
              <w:bottom w:val="single" w:sz="4" w:space="0" w:color="auto"/>
              <w:right w:val="single" w:sz="4" w:space="0" w:color="auto"/>
            </w:tcBorders>
            <w:shd w:val="clear" w:color="auto" w:fill="auto"/>
            <w:noWrap/>
            <w:hideMark/>
          </w:tcPr>
          <w:p w:rsidR="00BD49D2" w:rsidRPr="00161890" w:rsidRDefault="00BD49D2" w:rsidP="00BD49D2"/>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tc>
      </w:tr>
      <w:tr w:rsidR="00BD49D2" w:rsidRPr="00FE0744" w:rsidTr="00881662">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161890" w:rsidRDefault="00BD49D2" w:rsidP="00BD49D2"/>
        </w:tc>
        <w:tc>
          <w:tcPr>
            <w:tcW w:w="1752" w:type="dxa"/>
            <w:tcBorders>
              <w:top w:val="nil"/>
              <w:left w:val="nil"/>
              <w:bottom w:val="single" w:sz="4" w:space="0" w:color="auto"/>
              <w:right w:val="single" w:sz="4" w:space="0" w:color="auto"/>
            </w:tcBorders>
            <w:shd w:val="clear" w:color="auto" w:fill="auto"/>
            <w:noWrap/>
            <w:hideMark/>
          </w:tcPr>
          <w:p w:rsidR="00BD49D2" w:rsidRPr="00161890" w:rsidRDefault="00BD49D2" w:rsidP="00BD49D2">
            <w:r w:rsidRPr="00161890">
              <w:t>TELEPHONE</w:t>
            </w:r>
          </w:p>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r w:rsidRPr="00161890">
              <w:t>VARCHAR2(40)</w:t>
            </w:r>
          </w:p>
        </w:tc>
        <w:tc>
          <w:tcPr>
            <w:tcW w:w="1418" w:type="dxa"/>
            <w:tcBorders>
              <w:top w:val="nil"/>
              <w:left w:val="nil"/>
              <w:bottom w:val="single" w:sz="4" w:space="0" w:color="auto"/>
              <w:right w:val="single" w:sz="4" w:space="0" w:color="auto"/>
            </w:tcBorders>
            <w:shd w:val="clear" w:color="auto" w:fill="auto"/>
            <w:noWrap/>
            <w:hideMark/>
          </w:tcPr>
          <w:p w:rsidR="00BD49D2" w:rsidRPr="00161890" w:rsidRDefault="00BD49D2" w:rsidP="00BD49D2"/>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tc>
      </w:tr>
      <w:tr w:rsidR="00BD49D2" w:rsidRPr="00FE0744" w:rsidTr="00881662">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161890" w:rsidRDefault="00BD49D2" w:rsidP="00BD49D2"/>
        </w:tc>
        <w:tc>
          <w:tcPr>
            <w:tcW w:w="1752" w:type="dxa"/>
            <w:tcBorders>
              <w:top w:val="nil"/>
              <w:left w:val="nil"/>
              <w:bottom w:val="single" w:sz="4" w:space="0" w:color="auto"/>
              <w:right w:val="single" w:sz="4" w:space="0" w:color="auto"/>
            </w:tcBorders>
            <w:shd w:val="clear" w:color="auto" w:fill="auto"/>
            <w:noWrap/>
            <w:hideMark/>
          </w:tcPr>
          <w:p w:rsidR="00BD49D2" w:rsidRPr="00161890" w:rsidRDefault="00BD49D2" w:rsidP="00BD49D2">
            <w:r w:rsidRPr="00161890">
              <w:t>OFFICE</w:t>
            </w:r>
          </w:p>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r w:rsidRPr="00161890">
              <w:t>VARCHAR2(256)</w:t>
            </w:r>
          </w:p>
        </w:tc>
        <w:tc>
          <w:tcPr>
            <w:tcW w:w="1418" w:type="dxa"/>
            <w:tcBorders>
              <w:top w:val="nil"/>
              <w:left w:val="nil"/>
              <w:bottom w:val="single" w:sz="4" w:space="0" w:color="auto"/>
              <w:right w:val="single" w:sz="4" w:space="0" w:color="auto"/>
            </w:tcBorders>
            <w:shd w:val="clear" w:color="auto" w:fill="auto"/>
            <w:noWrap/>
            <w:hideMark/>
          </w:tcPr>
          <w:p w:rsidR="00BD49D2" w:rsidRPr="00161890" w:rsidRDefault="00BD49D2" w:rsidP="00BD49D2"/>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tc>
      </w:tr>
      <w:tr w:rsidR="00BD49D2" w:rsidRPr="00FE0744" w:rsidTr="00881662">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161890" w:rsidRDefault="00BD49D2" w:rsidP="00BD49D2"/>
        </w:tc>
        <w:tc>
          <w:tcPr>
            <w:tcW w:w="1752" w:type="dxa"/>
            <w:tcBorders>
              <w:top w:val="nil"/>
              <w:left w:val="nil"/>
              <w:bottom w:val="single" w:sz="4" w:space="0" w:color="auto"/>
              <w:right w:val="single" w:sz="4" w:space="0" w:color="auto"/>
            </w:tcBorders>
            <w:shd w:val="clear" w:color="auto" w:fill="auto"/>
            <w:noWrap/>
            <w:hideMark/>
          </w:tcPr>
          <w:p w:rsidR="00BD49D2" w:rsidRPr="00161890" w:rsidRDefault="00BD49D2" w:rsidP="00BD49D2">
            <w:r w:rsidRPr="00161890">
              <w:t>CREATE_TIME</w:t>
            </w:r>
          </w:p>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r w:rsidRPr="00161890">
              <w:t>DATE</w:t>
            </w:r>
          </w:p>
        </w:tc>
        <w:tc>
          <w:tcPr>
            <w:tcW w:w="1418" w:type="dxa"/>
            <w:tcBorders>
              <w:top w:val="nil"/>
              <w:left w:val="nil"/>
              <w:bottom w:val="single" w:sz="4" w:space="0" w:color="auto"/>
              <w:right w:val="single" w:sz="4" w:space="0" w:color="auto"/>
            </w:tcBorders>
            <w:shd w:val="clear" w:color="auto" w:fill="auto"/>
            <w:noWrap/>
            <w:hideMark/>
          </w:tcPr>
          <w:p w:rsidR="00BD49D2" w:rsidRPr="00161890" w:rsidRDefault="00BD49D2" w:rsidP="00BD49D2"/>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tc>
      </w:tr>
      <w:tr w:rsidR="00BD49D2" w:rsidRPr="00FE0744" w:rsidTr="00881662">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161890" w:rsidRDefault="00BD49D2" w:rsidP="00BD49D2"/>
        </w:tc>
        <w:tc>
          <w:tcPr>
            <w:tcW w:w="1752" w:type="dxa"/>
            <w:tcBorders>
              <w:top w:val="nil"/>
              <w:left w:val="nil"/>
              <w:bottom w:val="single" w:sz="4" w:space="0" w:color="auto"/>
              <w:right w:val="single" w:sz="4" w:space="0" w:color="auto"/>
            </w:tcBorders>
            <w:shd w:val="clear" w:color="auto" w:fill="auto"/>
            <w:noWrap/>
            <w:hideMark/>
          </w:tcPr>
          <w:p w:rsidR="00BD49D2" w:rsidRPr="00161890" w:rsidRDefault="00BD49D2" w:rsidP="00BD49D2">
            <w:r w:rsidRPr="00161890">
              <w:t>INVALID_TIME</w:t>
            </w:r>
          </w:p>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r w:rsidRPr="00161890">
              <w:t>DATE</w:t>
            </w:r>
          </w:p>
        </w:tc>
        <w:tc>
          <w:tcPr>
            <w:tcW w:w="1418" w:type="dxa"/>
            <w:tcBorders>
              <w:top w:val="nil"/>
              <w:left w:val="nil"/>
              <w:bottom w:val="single" w:sz="4" w:space="0" w:color="auto"/>
              <w:right w:val="single" w:sz="4" w:space="0" w:color="auto"/>
            </w:tcBorders>
            <w:shd w:val="clear" w:color="auto" w:fill="auto"/>
            <w:noWrap/>
            <w:hideMark/>
          </w:tcPr>
          <w:p w:rsidR="00BD49D2" w:rsidRPr="00161890" w:rsidRDefault="00BD49D2" w:rsidP="00BD49D2"/>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tc>
      </w:tr>
      <w:tr w:rsidR="00BD49D2" w:rsidRPr="00FE0744" w:rsidTr="00881662">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161890" w:rsidRDefault="00BD49D2" w:rsidP="00BD49D2">
            <w:pPr>
              <w:rPr>
                <w:rFonts w:hint="eastAsia"/>
              </w:rPr>
            </w:pPr>
          </w:p>
        </w:tc>
        <w:tc>
          <w:tcPr>
            <w:tcW w:w="1752" w:type="dxa"/>
            <w:tcBorders>
              <w:top w:val="nil"/>
              <w:left w:val="nil"/>
              <w:bottom w:val="single" w:sz="4" w:space="0" w:color="auto"/>
              <w:right w:val="single" w:sz="4" w:space="0" w:color="auto"/>
            </w:tcBorders>
            <w:shd w:val="clear" w:color="auto" w:fill="auto"/>
            <w:noWrap/>
            <w:hideMark/>
          </w:tcPr>
          <w:p w:rsidR="00BD49D2" w:rsidRPr="00161890" w:rsidRDefault="00BD49D2" w:rsidP="00BD49D2">
            <w:pPr>
              <w:rPr>
                <w:rFonts w:hint="eastAsia"/>
              </w:rPr>
            </w:pPr>
            <w:r w:rsidRPr="00161890">
              <w:rPr>
                <w:rFonts w:hint="eastAsia"/>
              </w:rPr>
              <w:t>STATUS_ID</w:t>
            </w:r>
          </w:p>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pPr>
              <w:rPr>
                <w:rFonts w:hint="eastAsia"/>
              </w:rPr>
            </w:pPr>
            <w:r w:rsidRPr="00161890">
              <w:rPr>
                <w:rFonts w:hint="eastAsia"/>
              </w:rPr>
              <w:t>NUMBER(1)</w:t>
            </w:r>
          </w:p>
        </w:tc>
        <w:tc>
          <w:tcPr>
            <w:tcW w:w="1418" w:type="dxa"/>
            <w:tcBorders>
              <w:top w:val="nil"/>
              <w:left w:val="nil"/>
              <w:bottom w:val="single" w:sz="4" w:space="0" w:color="auto"/>
              <w:right w:val="single" w:sz="4" w:space="0" w:color="auto"/>
            </w:tcBorders>
            <w:shd w:val="clear" w:color="auto" w:fill="auto"/>
            <w:noWrap/>
            <w:hideMark/>
          </w:tcPr>
          <w:p w:rsidR="00BD49D2" w:rsidRPr="00161890" w:rsidRDefault="00BD49D2" w:rsidP="00BD49D2">
            <w:pPr>
              <w:rPr>
                <w:rFonts w:hint="eastAsia"/>
              </w:rPr>
            </w:pPr>
          </w:p>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pPr>
              <w:rPr>
                <w:rFonts w:hint="eastAsia"/>
              </w:rPr>
            </w:pPr>
            <w:r w:rsidRPr="00161890">
              <w:rPr>
                <w:rFonts w:hint="eastAsia"/>
              </w:rPr>
              <w:t>员工有效状态</w:t>
            </w:r>
            <w:r w:rsidRPr="00161890">
              <w:rPr>
                <w:rFonts w:hint="eastAsia"/>
              </w:rPr>
              <w:t xml:space="preserve"> (0:</w:t>
            </w:r>
            <w:r w:rsidRPr="00161890">
              <w:rPr>
                <w:rFonts w:hint="eastAsia"/>
              </w:rPr>
              <w:t>无效</w:t>
            </w:r>
            <w:r w:rsidRPr="00161890">
              <w:rPr>
                <w:rFonts w:hint="eastAsia"/>
              </w:rPr>
              <w:t xml:space="preserve"> 1:</w:t>
            </w:r>
            <w:r w:rsidRPr="00161890">
              <w:rPr>
                <w:rFonts w:hint="eastAsia"/>
              </w:rPr>
              <w:t>有效</w:t>
            </w:r>
            <w:r w:rsidRPr="00161890">
              <w:rPr>
                <w:rFonts w:hint="eastAsia"/>
              </w:rPr>
              <w:t>)</w:t>
            </w:r>
          </w:p>
        </w:tc>
      </w:tr>
      <w:tr w:rsidR="00BD49D2" w:rsidRPr="00FE0744" w:rsidTr="00881662">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161890" w:rsidRDefault="00BD49D2" w:rsidP="00BD49D2"/>
        </w:tc>
        <w:tc>
          <w:tcPr>
            <w:tcW w:w="1752" w:type="dxa"/>
            <w:tcBorders>
              <w:top w:val="nil"/>
              <w:left w:val="nil"/>
              <w:bottom w:val="single" w:sz="4" w:space="0" w:color="auto"/>
              <w:right w:val="single" w:sz="4" w:space="0" w:color="auto"/>
            </w:tcBorders>
            <w:shd w:val="clear" w:color="auto" w:fill="auto"/>
            <w:noWrap/>
            <w:hideMark/>
          </w:tcPr>
          <w:p w:rsidR="00BD49D2" w:rsidRPr="00161890" w:rsidRDefault="00BD49D2" w:rsidP="00BD49D2">
            <w:r w:rsidRPr="00161890">
              <w:t>MAX_LOGIN_TIMES</w:t>
            </w:r>
          </w:p>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r w:rsidRPr="00161890">
              <w:t>NUMBER(2)</w:t>
            </w:r>
          </w:p>
        </w:tc>
        <w:tc>
          <w:tcPr>
            <w:tcW w:w="1418" w:type="dxa"/>
            <w:tcBorders>
              <w:top w:val="nil"/>
              <w:left w:val="nil"/>
              <w:bottom w:val="single" w:sz="4" w:space="0" w:color="auto"/>
              <w:right w:val="single" w:sz="4" w:space="0" w:color="auto"/>
            </w:tcBorders>
            <w:shd w:val="clear" w:color="auto" w:fill="auto"/>
            <w:noWrap/>
            <w:hideMark/>
          </w:tcPr>
          <w:p w:rsidR="00BD49D2" w:rsidRPr="00161890" w:rsidRDefault="00BD49D2" w:rsidP="00BD49D2"/>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tc>
      </w:tr>
      <w:tr w:rsidR="00BD49D2" w:rsidRPr="00FE0744" w:rsidTr="00881662">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161890" w:rsidRDefault="00BD49D2" w:rsidP="00BD49D2"/>
        </w:tc>
        <w:tc>
          <w:tcPr>
            <w:tcW w:w="1752" w:type="dxa"/>
            <w:tcBorders>
              <w:top w:val="nil"/>
              <w:left w:val="nil"/>
              <w:bottom w:val="single" w:sz="4" w:space="0" w:color="auto"/>
              <w:right w:val="single" w:sz="4" w:space="0" w:color="auto"/>
            </w:tcBorders>
            <w:shd w:val="clear" w:color="auto" w:fill="auto"/>
            <w:noWrap/>
            <w:hideMark/>
          </w:tcPr>
          <w:p w:rsidR="00BD49D2" w:rsidRPr="00161890" w:rsidRDefault="00BD49D2" w:rsidP="00BD49D2">
            <w:r w:rsidRPr="00161890">
              <w:t>CURR_LOGIN_TIMES</w:t>
            </w:r>
          </w:p>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r w:rsidRPr="00161890">
              <w:t>NUMBER(2)</w:t>
            </w:r>
          </w:p>
        </w:tc>
        <w:tc>
          <w:tcPr>
            <w:tcW w:w="1418" w:type="dxa"/>
            <w:tcBorders>
              <w:top w:val="nil"/>
              <w:left w:val="nil"/>
              <w:bottom w:val="single" w:sz="4" w:space="0" w:color="auto"/>
              <w:right w:val="single" w:sz="4" w:space="0" w:color="auto"/>
            </w:tcBorders>
            <w:shd w:val="clear" w:color="auto" w:fill="auto"/>
            <w:noWrap/>
            <w:hideMark/>
          </w:tcPr>
          <w:p w:rsidR="00BD49D2" w:rsidRPr="00161890" w:rsidRDefault="00BD49D2" w:rsidP="00BD49D2"/>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tc>
      </w:tr>
      <w:tr w:rsidR="00BD49D2" w:rsidRPr="00FE0744" w:rsidTr="00881662">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161890" w:rsidRDefault="00BD49D2" w:rsidP="00BD49D2">
            <w:pPr>
              <w:rPr>
                <w:rFonts w:hint="eastAsia"/>
              </w:rPr>
            </w:pPr>
          </w:p>
        </w:tc>
        <w:tc>
          <w:tcPr>
            <w:tcW w:w="1752" w:type="dxa"/>
            <w:tcBorders>
              <w:top w:val="nil"/>
              <w:left w:val="nil"/>
              <w:bottom w:val="single" w:sz="4" w:space="0" w:color="auto"/>
              <w:right w:val="single" w:sz="4" w:space="0" w:color="auto"/>
            </w:tcBorders>
            <w:shd w:val="clear" w:color="auto" w:fill="auto"/>
            <w:noWrap/>
            <w:hideMark/>
          </w:tcPr>
          <w:p w:rsidR="00BD49D2" w:rsidRPr="00161890" w:rsidRDefault="00BD49D2" w:rsidP="00BD49D2">
            <w:pPr>
              <w:rPr>
                <w:rFonts w:hint="eastAsia"/>
              </w:rPr>
            </w:pPr>
            <w:r w:rsidRPr="00161890">
              <w:rPr>
                <w:rFonts w:hint="eastAsia"/>
              </w:rPr>
              <w:t>ORG_ID</w:t>
            </w:r>
          </w:p>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pPr>
              <w:rPr>
                <w:rFonts w:hint="eastAsia"/>
              </w:rPr>
            </w:pPr>
            <w:r w:rsidRPr="00161890">
              <w:rPr>
                <w:rFonts w:hint="eastAsia"/>
              </w:rPr>
              <w:t>NUMBER(8)</w:t>
            </w:r>
          </w:p>
        </w:tc>
        <w:tc>
          <w:tcPr>
            <w:tcW w:w="1418" w:type="dxa"/>
            <w:tcBorders>
              <w:top w:val="nil"/>
              <w:left w:val="nil"/>
              <w:bottom w:val="single" w:sz="4" w:space="0" w:color="auto"/>
              <w:right w:val="single" w:sz="4" w:space="0" w:color="auto"/>
            </w:tcBorders>
            <w:shd w:val="clear" w:color="auto" w:fill="auto"/>
            <w:noWrap/>
            <w:hideMark/>
          </w:tcPr>
          <w:p w:rsidR="00BD49D2" w:rsidRPr="00161890" w:rsidRDefault="00BD49D2" w:rsidP="00BD49D2">
            <w:pPr>
              <w:rPr>
                <w:rFonts w:hint="eastAsia"/>
              </w:rPr>
            </w:pPr>
          </w:p>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pPr>
              <w:rPr>
                <w:rFonts w:hint="eastAsia"/>
              </w:rPr>
            </w:pPr>
            <w:r w:rsidRPr="00161890">
              <w:rPr>
                <w:rFonts w:hint="eastAsia"/>
              </w:rPr>
              <w:t>营业厅编码</w:t>
            </w:r>
          </w:p>
        </w:tc>
      </w:tr>
      <w:tr w:rsidR="00BD49D2" w:rsidRPr="00FE0744" w:rsidTr="00881662">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161890" w:rsidRDefault="00BD49D2" w:rsidP="00BD49D2"/>
        </w:tc>
        <w:tc>
          <w:tcPr>
            <w:tcW w:w="1752" w:type="dxa"/>
            <w:tcBorders>
              <w:top w:val="nil"/>
              <w:left w:val="nil"/>
              <w:bottom w:val="single" w:sz="4" w:space="0" w:color="auto"/>
              <w:right w:val="single" w:sz="4" w:space="0" w:color="auto"/>
            </w:tcBorders>
            <w:shd w:val="clear" w:color="auto" w:fill="auto"/>
            <w:noWrap/>
            <w:hideMark/>
          </w:tcPr>
          <w:p w:rsidR="00BD49D2" w:rsidRPr="00161890" w:rsidRDefault="00BD49D2" w:rsidP="00BD49D2">
            <w:r w:rsidRPr="00161890">
              <w:t>EMP_NO</w:t>
            </w:r>
          </w:p>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r w:rsidRPr="00161890">
              <w:t>NUMBER(8)</w:t>
            </w:r>
          </w:p>
        </w:tc>
        <w:tc>
          <w:tcPr>
            <w:tcW w:w="1418" w:type="dxa"/>
            <w:tcBorders>
              <w:top w:val="nil"/>
              <w:left w:val="nil"/>
              <w:bottom w:val="single" w:sz="4" w:space="0" w:color="auto"/>
              <w:right w:val="single" w:sz="4" w:space="0" w:color="auto"/>
            </w:tcBorders>
            <w:shd w:val="clear" w:color="auto" w:fill="auto"/>
            <w:noWrap/>
            <w:hideMark/>
          </w:tcPr>
          <w:p w:rsidR="00BD49D2" w:rsidRPr="00161890" w:rsidRDefault="00BD49D2" w:rsidP="00BD49D2"/>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tc>
      </w:tr>
      <w:tr w:rsidR="00BD49D2" w:rsidRPr="00FE0744" w:rsidTr="00881662">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161890" w:rsidRDefault="00BD49D2" w:rsidP="00BD49D2"/>
        </w:tc>
        <w:tc>
          <w:tcPr>
            <w:tcW w:w="1752" w:type="dxa"/>
            <w:tcBorders>
              <w:top w:val="nil"/>
              <w:left w:val="nil"/>
              <w:bottom w:val="single" w:sz="4" w:space="0" w:color="auto"/>
              <w:right w:val="single" w:sz="4" w:space="0" w:color="auto"/>
            </w:tcBorders>
            <w:shd w:val="clear" w:color="auto" w:fill="auto"/>
            <w:noWrap/>
            <w:hideMark/>
          </w:tcPr>
          <w:p w:rsidR="00BD49D2" w:rsidRPr="00161890" w:rsidRDefault="00BD49D2" w:rsidP="00BD49D2">
            <w:r w:rsidRPr="00161890">
              <w:t>TYPE</w:t>
            </w:r>
          </w:p>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r w:rsidRPr="00161890">
              <w:t>NUMBER(1)</w:t>
            </w:r>
          </w:p>
        </w:tc>
        <w:tc>
          <w:tcPr>
            <w:tcW w:w="1418" w:type="dxa"/>
            <w:tcBorders>
              <w:top w:val="nil"/>
              <w:left w:val="nil"/>
              <w:bottom w:val="single" w:sz="4" w:space="0" w:color="auto"/>
              <w:right w:val="single" w:sz="4" w:space="0" w:color="auto"/>
            </w:tcBorders>
            <w:shd w:val="clear" w:color="auto" w:fill="auto"/>
            <w:noWrap/>
            <w:hideMark/>
          </w:tcPr>
          <w:p w:rsidR="00BD49D2" w:rsidRPr="00161890" w:rsidRDefault="00BD49D2" w:rsidP="00BD49D2"/>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tc>
      </w:tr>
      <w:tr w:rsidR="00BD49D2" w:rsidRPr="00FE0744" w:rsidTr="00881662">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161890" w:rsidRDefault="00BD49D2" w:rsidP="00BD49D2"/>
        </w:tc>
        <w:tc>
          <w:tcPr>
            <w:tcW w:w="1752" w:type="dxa"/>
            <w:tcBorders>
              <w:top w:val="nil"/>
              <w:left w:val="nil"/>
              <w:bottom w:val="single" w:sz="4" w:space="0" w:color="auto"/>
              <w:right w:val="single" w:sz="4" w:space="0" w:color="auto"/>
            </w:tcBorders>
            <w:shd w:val="clear" w:color="auto" w:fill="auto"/>
            <w:noWrap/>
            <w:hideMark/>
          </w:tcPr>
          <w:p w:rsidR="00BD49D2" w:rsidRPr="00161890" w:rsidRDefault="00BD49D2" w:rsidP="00BD49D2">
            <w:r w:rsidRPr="00161890">
              <w:t>MOBILE</w:t>
            </w:r>
          </w:p>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r w:rsidRPr="00161890">
              <w:t>VARCHAR2(40)</w:t>
            </w:r>
          </w:p>
        </w:tc>
        <w:tc>
          <w:tcPr>
            <w:tcW w:w="1418" w:type="dxa"/>
            <w:tcBorders>
              <w:top w:val="nil"/>
              <w:left w:val="nil"/>
              <w:bottom w:val="single" w:sz="4" w:space="0" w:color="auto"/>
              <w:right w:val="single" w:sz="4" w:space="0" w:color="auto"/>
            </w:tcBorders>
            <w:shd w:val="clear" w:color="auto" w:fill="auto"/>
            <w:noWrap/>
            <w:hideMark/>
          </w:tcPr>
          <w:p w:rsidR="00BD49D2" w:rsidRPr="00161890" w:rsidRDefault="00BD49D2" w:rsidP="00BD49D2"/>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tc>
      </w:tr>
      <w:tr w:rsidR="00BD49D2" w:rsidRPr="00FE0744" w:rsidTr="00881662">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161890" w:rsidRDefault="00BD49D2" w:rsidP="00BD49D2"/>
        </w:tc>
        <w:tc>
          <w:tcPr>
            <w:tcW w:w="1752" w:type="dxa"/>
            <w:tcBorders>
              <w:top w:val="nil"/>
              <w:left w:val="nil"/>
              <w:bottom w:val="single" w:sz="4" w:space="0" w:color="auto"/>
              <w:right w:val="single" w:sz="4" w:space="0" w:color="auto"/>
            </w:tcBorders>
            <w:shd w:val="clear" w:color="auto" w:fill="auto"/>
            <w:noWrap/>
            <w:hideMark/>
          </w:tcPr>
          <w:p w:rsidR="00BD49D2" w:rsidRPr="00161890" w:rsidRDefault="00BD49D2" w:rsidP="00BD49D2">
            <w:r w:rsidRPr="00161890">
              <w:t>CHANGE_DATE</w:t>
            </w:r>
          </w:p>
        </w:tc>
        <w:tc>
          <w:tcPr>
            <w:tcW w:w="2126" w:type="dxa"/>
            <w:tcBorders>
              <w:top w:val="nil"/>
              <w:left w:val="nil"/>
              <w:bottom w:val="single" w:sz="4" w:space="0" w:color="auto"/>
              <w:right w:val="single" w:sz="4" w:space="0" w:color="auto"/>
            </w:tcBorders>
            <w:shd w:val="clear" w:color="auto" w:fill="auto"/>
            <w:noWrap/>
            <w:hideMark/>
          </w:tcPr>
          <w:p w:rsidR="00BD49D2" w:rsidRPr="00161890" w:rsidRDefault="00BD49D2" w:rsidP="00BD49D2">
            <w:r w:rsidRPr="00161890">
              <w:t>DATE</w:t>
            </w:r>
          </w:p>
        </w:tc>
        <w:tc>
          <w:tcPr>
            <w:tcW w:w="1418" w:type="dxa"/>
            <w:tcBorders>
              <w:top w:val="nil"/>
              <w:left w:val="nil"/>
              <w:bottom w:val="single" w:sz="4" w:space="0" w:color="auto"/>
              <w:right w:val="single" w:sz="4" w:space="0" w:color="auto"/>
            </w:tcBorders>
            <w:shd w:val="clear" w:color="auto" w:fill="auto"/>
            <w:noWrap/>
            <w:hideMark/>
          </w:tcPr>
          <w:p w:rsidR="00BD49D2" w:rsidRPr="00161890" w:rsidRDefault="00BD49D2" w:rsidP="00BD49D2"/>
        </w:tc>
        <w:tc>
          <w:tcPr>
            <w:tcW w:w="2126" w:type="dxa"/>
            <w:tcBorders>
              <w:top w:val="nil"/>
              <w:left w:val="nil"/>
              <w:bottom w:val="single" w:sz="4" w:space="0" w:color="auto"/>
              <w:right w:val="single" w:sz="4" w:space="0" w:color="auto"/>
            </w:tcBorders>
            <w:shd w:val="clear" w:color="auto" w:fill="auto"/>
            <w:noWrap/>
            <w:hideMark/>
          </w:tcPr>
          <w:p w:rsidR="00BD49D2" w:rsidRDefault="00BD49D2" w:rsidP="00BD49D2"/>
        </w:tc>
      </w:tr>
    </w:tbl>
    <w:p w:rsidR="0007427D" w:rsidRPr="002139EF" w:rsidRDefault="0007427D" w:rsidP="002139EF">
      <w:pPr>
        <w:pStyle w:val="3"/>
        <w:rPr>
          <w:rFonts w:ascii="Times New Roman" w:hAnsi="Times New Roman" w:hint="eastAsia"/>
        </w:rPr>
      </w:pPr>
      <w:r>
        <w:rPr>
          <w:rFonts w:ascii="Times New Roman" w:eastAsia="宋体" w:hAnsi="Times New Roman"/>
        </w:rPr>
        <w:t>9.2.</w:t>
      </w:r>
      <w:r w:rsidR="002139EF">
        <w:rPr>
          <w:rFonts w:ascii="Times New Roman" w:eastAsia="宋体" w:hAnsi="Times New Roman" w:hint="eastAsia"/>
        </w:rPr>
        <w:t>2</w:t>
      </w:r>
      <w:r>
        <w:rPr>
          <w:rFonts w:ascii="Times New Roman" w:eastAsia="宋体" w:hAnsi="Times New Roman" w:hint="eastAsia"/>
        </w:rPr>
        <w:t>本地用户</w:t>
      </w:r>
      <w:r w:rsidRPr="0007427D">
        <w:rPr>
          <w:rFonts w:ascii="Times New Roman" w:eastAsia="宋体" w:hAnsi="Times New Roman" w:hint="eastAsia"/>
        </w:rPr>
        <w:t>信息表</w:t>
      </w:r>
    </w:p>
    <w:tbl>
      <w:tblPr>
        <w:tblW w:w="7800" w:type="dxa"/>
        <w:tblInd w:w="-5" w:type="dxa"/>
        <w:tblLook w:val="04A0" w:firstRow="1" w:lastRow="0" w:firstColumn="1" w:lastColumn="0" w:noHBand="0" w:noVBand="1"/>
      </w:tblPr>
      <w:tblGrid>
        <w:gridCol w:w="800"/>
        <w:gridCol w:w="1960"/>
        <w:gridCol w:w="1660"/>
        <w:gridCol w:w="1080"/>
        <w:gridCol w:w="2300"/>
      </w:tblGrid>
      <w:tr w:rsidR="00BD49D2" w:rsidRPr="00FE0744" w:rsidTr="00FE0744">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BD49D2" w:rsidRPr="00723026" w:rsidRDefault="00BD49D2" w:rsidP="00BD49D2">
            <w:pPr>
              <w:rPr>
                <w:rFonts w:hint="eastAsia"/>
              </w:rPr>
            </w:pPr>
            <w:r w:rsidRPr="00723026">
              <w:rPr>
                <w:rFonts w:hint="eastAsia"/>
              </w:rPr>
              <w:t>Key</w:t>
            </w:r>
          </w:p>
        </w:tc>
        <w:tc>
          <w:tcPr>
            <w:tcW w:w="1960" w:type="dxa"/>
            <w:tcBorders>
              <w:top w:val="single" w:sz="4" w:space="0" w:color="auto"/>
              <w:left w:val="nil"/>
              <w:bottom w:val="nil"/>
              <w:right w:val="single" w:sz="4" w:space="0" w:color="auto"/>
            </w:tcBorders>
            <w:shd w:val="clear" w:color="FFFFFF" w:fill="C0C0C0"/>
            <w:noWrap/>
            <w:hideMark/>
          </w:tcPr>
          <w:p w:rsidR="00BD49D2" w:rsidRPr="00723026" w:rsidRDefault="00BD49D2" w:rsidP="00BD49D2">
            <w:pPr>
              <w:rPr>
                <w:rFonts w:hint="eastAsia"/>
              </w:rPr>
            </w:pPr>
            <w:r w:rsidRPr="00723026">
              <w:rPr>
                <w:rFonts w:hint="eastAsia"/>
              </w:rPr>
              <w:t>字段名称</w:t>
            </w:r>
          </w:p>
        </w:tc>
        <w:tc>
          <w:tcPr>
            <w:tcW w:w="1660" w:type="dxa"/>
            <w:tcBorders>
              <w:top w:val="single" w:sz="4" w:space="0" w:color="auto"/>
              <w:left w:val="nil"/>
              <w:bottom w:val="nil"/>
              <w:right w:val="single" w:sz="4" w:space="0" w:color="auto"/>
            </w:tcBorders>
            <w:shd w:val="clear" w:color="FFFFFF" w:fill="C0C0C0"/>
            <w:noWrap/>
            <w:hideMark/>
          </w:tcPr>
          <w:p w:rsidR="00BD49D2" w:rsidRPr="00723026" w:rsidRDefault="00BD49D2" w:rsidP="00BD49D2">
            <w:pPr>
              <w:rPr>
                <w:rFonts w:hint="eastAsia"/>
              </w:rPr>
            </w:pPr>
            <w:r w:rsidRPr="00723026">
              <w:rPr>
                <w:rFonts w:hint="eastAsia"/>
              </w:rPr>
              <w:t>属性</w:t>
            </w:r>
          </w:p>
        </w:tc>
        <w:tc>
          <w:tcPr>
            <w:tcW w:w="1080" w:type="dxa"/>
            <w:tcBorders>
              <w:top w:val="single" w:sz="4" w:space="0" w:color="auto"/>
              <w:left w:val="nil"/>
              <w:bottom w:val="nil"/>
              <w:right w:val="single" w:sz="4" w:space="0" w:color="auto"/>
            </w:tcBorders>
            <w:shd w:val="clear" w:color="FFFFFF" w:fill="C0C0C0"/>
            <w:noWrap/>
            <w:hideMark/>
          </w:tcPr>
          <w:p w:rsidR="00BD49D2" w:rsidRPr="00723026" w:rsidRDefault="00BD49D2" w:rsidP="00BD49D2">
            <w:pPr>
              <w:rPr>
                <w:rFonts w:hint="eastAsia"/>
              </w:rPr>
            </w:pPr>
            <w:r w:rsidRPr="00723026">
              <w:rPr>
                <w:rFonts w:hint="eastAsia"/>
              </w:rPr>
              <w:t>非空</w:t>
            </w:r>
          </w:p>
        </w:tc>
        <w:tc>
          <w:tcPr>
            <w:tcW w:w="2300" w:type="dxa"/>
            <w:tcBorders>
              <w:top w:val="single" w:sz="4" w:space="0" w:color="auto"/>
              <w:left w:val="nil"/>
              <w:bottom w:val="nil"/>
              <w:right w:val="single" w:sz="4" w:space="0" w:color="auto"/>
            </w:tcBorders>
            <w:shd w:val="clear" w:color="FFFFFF" w:fill="C0C0C0"/>
            <w:noWrap/>
            <w:hideMark/>
          </w:tcPr>
          <w:p w:rsidR="00BD49D2" w:rsidRPr="00723026" w:rsidRDefault="00BD49D2" w:rsidP="00BD49D2">
            <w:pPr>
              <w:rPr>
                <w:rFonts w:hint="eastAsia"/>
              </w:rPr>
            </w:pPr>
            <w:r w:rsidRPr="00723026">
              <w:rPr>
                <w:rFonts w:hint="eastAsia"/>
              </w:rPr>
              <w:t>字段说明</w:t>
            </w:r>
          </w:p>
        </w:tc>
      </w:tr>
      <w:tr w:rsidR="00BD49D2" w:rsidRPr="00FE0744" w:rsidTr="002C4858">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w:t>
            </w:r>
          </w:p>
        </w:tc>
        <w:tc>
          <w:tcPr>
            <w:tcW w:w="1960" w:type="dxa"/>
            <w:tcBorders>
              <w:top w:val="single" w:sz="4" w:space="0" w:color="auto"/>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OPER_ID</w:t>
            </w:r>
          </w:p>
        </w:tc>
        <w:tc>
          <w:tcPr>
            <w:tcW w:w="1660" w:type="dxa"/>
            <w:tcBorders>
              <w:top w:val="single" w:sz="4" w:space="0" w:color="auto"/>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NUMBER</w:t>
            </w:r>
          </w:p>
        </w:tc>
        <w:tc>
          <w:tcPr>
            <w:tcW w:w="1080" w:type="dxa"/>
            <w:tcBorders>
              <w:top w:val="single" w:sz="4" w:space="0" w:color="auto"/>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是</w:t>
            </w:r>
          </w:p>
        </w:tc>
        <w:tc>
          <w:tcPr>
            <w:tcW w:w="2300" w:type="dxa"/>
            <w:tcBorders>
              <w:top w:val="single" w:sz="4" w:space="0" w:color="auto"/>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工号</w:t>
            </w:r>
            <w:r w:rsidRPr="00723026">
              <w:rPr>
                <w:rFonts w:hint="eastAsia"/>
              </w:rPr>
              <w:t>(</w:t>
            </w:r>
            <w:r w:rsidRPr="00723026">
              <w:rPr>
                <w:rFonts w:hint="eastAsia"/>
              </w:rPr>
              <w:t>无</w:t>
            </w:r>
            <w:r w:rsidRPr="00723026">
              <w:rPr>
                <w:rFonts w:hint="eastAsia"/>
              </w:rPr>
              <w:t>14</w:t>
            </w:r>
            <w:r w:rsidRPr="00723026">
              <w:rPr>
                <w:rFonts w:hint="eastAsia"/>
              </w:rPr>
              <w:t>开头</w:t>
            </w:r>
            <w:r w:rsidRPr="00723026">
              <w:rPr>
                <w:rFonts w:hint="eastAsia"/>
              </w:rPr>
              <w:t>)</w:t>
            </w:r>
          </w:p>
        </w:tc>
      </w:tr>
      <w:tr w:rsidR="00BD49D2" w:rsidRPr="00FE0744" w:rsidTr="002C4858">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723026" w:rsidRDefault="00BD49D2" w:rsidP="00BD49D2">
            <w:pPr>
              <w:rPr>
                <w:rFonts w:hint="eastAsia"/>
              </w:rPr>
            </w:pPr>
          </w:p>
        </w:tc>
        <w:tc>
          <w:tcPr>
            <w:tcW w:w="196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OPER_NAME</w:t>
            </w:r>
          </w:p>
        </w:tc>
        <w:tc>
          <w:tcPr>
            <w:tcW w:w="166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VARCHAR2(80)</w:t>
            </w:r>
          </w:p>
        </w:tc>
        <w:tc>
          <w:tcPr>
            <w:tcW w:w="108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p>
        </w:tc>
        <w:tc>
          <w:tcPr>
            <w:tcW w:w="230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姓名</w:t>
            </w:r>
          </w:p>
        </w:tc>
      </w:tr>
      <w:tr w:rsidR="00BD49D2" w:rsidRPr="00FE0744" w:rsidTr="002C4858">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723026" w:rsidRDefault="00BD49D2" w:rsidP="00BD49D2">
            <w:pPr>
              <w:rPr>
                <w:rFonts w:hint="eastAsia"/>
              </w:rPr>
            </w:pPr>
          </w:p>
        </w:tc>
        <w:tc>
          <w:tcPr>
            <w:tcW w:w="196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OPER_PASS</w:t>
            </w:r>
          </w:p>
        </w:tc>
        <w:tc>
          <w:tcPr>
            <w:tcW w:w="166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VARCHAR2(32)</w:t>
            </w:r>
          </w:p>
        </w:tc>
        <w:tc>
          <w:tcPr>
            <w:tcW w:w="108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p>
        </w:tc>
        <w:tc>
          <w:tcPr>
            <w:tcW w:w="230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有工号员工的密码</w:t>
            </w:r>
            <w:r w:rsidRPr="00723026">
              <w:rPr>
                <w:rFonts w:hint="eastAsia"/>
              </w:rPr>
              <w:t xml:space="preserve"> </w:t>
            </w:r>
            <w:r w:rsidRPr="00723026">
              <w:rPr>
                <w:rFonts w:hint="eastAsia"/>
              </w:rPr>
              <w:t>加密保存</w:t>
            </w:r>
          </w:p>
        </w:tc>
      </w:tr>
      <w:tr w:rsidR="00BD49D2" w:rsidRPr="00FE0744" w:rsidTr="002C4858">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723026" w:rsidRDefault="00BD49D2" w:rsidP="00BD49D2">
            <w:pPr>
              <w:rPr>
                <w:rFonts w:hint="eastAsia"/>
              </w:rPr>
            </w:pPr>
          </w:p>
        </w:tc>
        <w:tc>
          <w:tcPr>
            <w:tcW w:w="196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ROLE_ID</w:t>
            </w:r>
          </w:p>
        </w:tc>
        <w:tc>
          <w:tcPr>
            <w:tcW w:w="166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VARCHAR2(250)</w:t>
            </w:r>
          </w:p>
        </w:tc>
        <w:tc>
          <w:tcPr>
            <w:tcW w:w="108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p>
        </w:tc>
        <w:tc>
          <w:tcPr>
            <w:tcW w:w="230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角色</w:t>
            </w:r>
          </w:p>
        </w:tc>
      </w:tr>
      <w:tr w:rsidR="00BD49D2" w:rsidRPr="00FE0744" w:rsidTr="002C4858">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723026" w:rsidRDefault="00BD49D2" w:rsidP="00BD49D2">
            <w:pPr>
              <w:rPr>
                <w:rFonts w:hint="eastAsia"/>
              </w:rPr>
            </w:pPr>
          </w:p>
        </w:tc>
        <w:tc>
          <w:tcPr>
            <w:tcW w:w="196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DEPART_ID</w:t>
            </w:r>
          </w:p>
        </w:tc>
        <w:tc>
          <w:tcPr>
            <w:tcW w:w="166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p>
        </w:tc>
        <w:tc>
          <w:tcPr>
            <w:tcW w:w="230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部门</w:t>
            </w:r>
          </w:p>
        </w:tc>
      </w:tr>
      <w:tr w:rsidR="00BD49D2" w:rsidRPr="00FE0744" w:rsidTr="002C4858">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723026" w:rsidRDefault="00BD49D2" w:rsidP="00BD49D2">
            <w:pPr>
              <w:rPr>
                <w:rFonts w:hint="eastAsia"/>
              </w:rPr>
            </w:pPr>
          </w:p>
        </w:tc>
        <w:tc>
          <w:tcPr>
            <w:tcW w:w="196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CENTER_ID</w:t>
            </w:r>
          </w:p>
        </w:tc>
        <w:tc>
          <w:tcPr>
            <w:tcW w:w="166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p>
        </w:tc>
        <w:tc>
          <w:tcPr>
            <w:tcW w:w="230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中心</w:t>
            </w:r>
          </w:p>
        </w:tc>
      </w:tr>
      <w:tr w:rsidR="00BD49D2" w:rsidRPr="00FE0744" w:rsidTr="002C4858">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723026" w:rsidRDefault="00BD49D2" w:rsidP="00BD49D2">
            <w:pPr>
              <w:rPr>
                <w:rFonts w:hint="eastAsia"/>
              </w:rPr>
            </w:pPr>
          </w:p>
        </w:tc>
        <w:tc>
          <w:tcPr>
            <w:tcW w:w="196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ORG_ID</w:t>
            </w:r>
          </w:p>
        </w:tc>
        <w:tc>
          <w:tcPr>
            <w:tcW w:w="166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p>
        </w:tc>
        <w:tc>
          <w:tcPr>
            <w:tcW w:w="230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营业厅</w:t>
            </w:r>
          </w:p>
        </w:tc>
      </w:tr>
      <w:tr w:rsidR="00BD49D2" w:rsidRPr="00FE0744" w:rsidTr="002C4858">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723026" w:rsidRDefault="00BD49D2" w:rsidP="00BD49D2">
            <w:pPr>
              <w:rPr>
                <w:rFonts w:hint="eastAsia"/>
              </w:rPr>
            </w:pPr>
          </w:p>
        </w:tc>
        <w:tc>
          <w:tcPr>
            <w:tcW w:w="196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ZW_ID</w:t>
            </w:r>
          </w:p>
        </w:tc>
        <w:tc>
          <w:tcPr>
            <w:tcW w:w="166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VARCHAR2(250)</w:t>
            </w:r>
          </w:p>
        </w:tc>
        <w:tc>
          <w:tcPr>
            <w:tcW w:w="108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p>
        </w:tc>
        <w:tc>
          <w:tcPr>
            <w:tcW w:w="230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职务</w:t>
            </w:r>
          </w:p>
        </w:tc>
      </w:tr>
      <w:tr w:rsidR="00BD49D2" w:rsidRPr="00FE0744" w:rsidTr="002C4858">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723026" w:rsidRDefault="00BD49D2" w:rsidP="00BD49D2">
            <w:pPr>
              <w:rPr>
                <w:rFonts w:hint="eastAsia"/>
              </w:rPr>
            </w:pPr>
          </w:p>
        </w:tc>
        <w:tc>
          <w:tcPr>
            <w:tcW w:w="196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USER_COUNTY</w:t>
            </w:r>
          </w:p>
        </w:tc>
        <w:tc>
          <w:tcPr>
            <w:tcW w:w="166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p>
        </w:tc>
        <w:tc>
          <w:tcPr>
            <w:tcW w:w="230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所在县市</w:t>
            </w:r>
          </w:p>
        </w:tc>
      </w:tr>
      <w:tr w:rsidR="00BD49D2" w:rsidRPr="00FE0744" w:rsidTr="002C4858">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723026" w:rsidRDefault="00BD49D2" w:rsidP="00BD49D2">
            <w:pPr>
              <w:rPr>
                <w:rFonts w:hint="eastAsia"/>
              </w:rPr>
            </w:pPr>
          </w:p>
        </w:tc>
        <w:tc>
          <w:tcPr>
            <w:tcW w:w="196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IS_VALID</w:t>
            </w:r>
          </w:p>
        </w:tc>
        <w:tc>
          <w:tcPr>
            <w:tcW w:w="166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p>
        </w:tc>
        <w:tc>
          <w:tcPr>
            <w:tcW w:w="230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是否有效</w:t>
            </w:r>
          </w:p>
        </w:tc>
      </w:tr>
      <w:tr w:rsidR="00BD49D2" w:rsidRPr="00FE0744" w:rsidTr="00BD49D2">
        <w:trPr>
          <w:trHeight w:val="397"/>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723026" w:rsidRDefault="00BD49D2" w:rsidP="00BD49D2">
            <w:pPr>
              <w:rPr>
                <w:rFonts w:hint="eastAsia"/>
              </w:rPr>
            </w:pPr>
          </w:p>
        </w:tc>
        <w:tc>
          <w:tcPr>
            <w:tcW w:w="196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SHORT_NUM</w:t>
            </w:r>
          </w:p>
        </w:tc>
        <w:tc>
          <w:tcPr>
            <w:tcW w:w="166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p>
        </w:tc>
        <w:tc>
          <w:tcPr>
            <w:tcW w:w="230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短号</w:t>
            </w:r>
          </w:p>
        </w:tc>
      </w:tr>
      <w:tr w:rsidR="00BD49D2" w:rsidRPr="00FE0744" w:rsidTr="002C4858">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723026" w:rsidRDefault="00BD49D2" w:rsidP="00BD49D2">
            <w:pPr>
              <w:rPr>
                <w:rFonts w:hint="eastAsia"/>
              </w:rPr>
            </w:pPr>
          </w:p>
        </w:tc>
        <w:tc>
          <w:tcPr>
            <w:tcW w:w="196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MOBILE_NUM</w:t>
            </w:r>
          </w:p>
        </w:tc>
        <w:tc>
          <w:tcPr>
            <w:tcW w:w="166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p>
        </w:tc>
        <w:tc>
          <w:tcPr>
            <w:tcW w:w="230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手机号码</w:t>
            </w:r>
          </w:p>
        </w:tc>
      </w:tr>
      <w:tr w:rsidR="00BD49D2" w:rsidRPr="00FE0744" w:rsidTr="002C4858">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723026" w:rsidRDefault="00BD49D2" w:rsidP="00BD49D2">
            <w:pPr>
              <w:rPr>
                <w:rFonts w:hint="eastAsia"/>
              </w:rPr>
            </w:pPr>
          </w:p>
        </w:tc>
        <w:tc>
          <w:tcPr>
            <w:tcW w:w="196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OPERATING_ID</w:t>
            </w:r>
          </w:p>
        </w:tc>
        <w:tc>
          <w:tcPr>
            <w:tcW w:w="166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p>
        </w:tc>
        <w:tc>
          <w:tcPr>
            <w:tcW w:w="230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操作人工号</w:t>
            </w:r>
          </w:p>
        </w:tc>
      </w:tr>
      <w:tr w:rsidR="00BD49D2" w:rsidRPr="00FE0744" w:rsidTr="002C4858">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D49D2" w:rsidRPr="00723026" w:rsidRDefault="00BD49D2" w:rsidP="00BD49D2">
            <w:pPr>
              <w:rPr>
                <w:rFonts w:hint="eastAsia"/>
              </w:rPr>
            </w:pPr>
          </w:p>
        </w:tc>
        <w:tc>
          <w:tcPr>
            <w:tcW w:w="196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OPERATING_DATE</w:t>
            </w:r>
          </w:p>
        </w:tc>
        <w:tc>
          <w:tcPr>
            <w:tcW w:w="166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r w:rsidRPr="00723026">
              <w:rPr>
                <w:rFonts w:hint="eastAsia"/>
              </w:rPr>
              <w:t>DATE</w:t>
            </w:r>
          </w:p>
        </w:tc>
        <w:tc>
          <w:tcPr>
            <w:tcW w:w="1080" w:type="dxa"/>
            <w:tcBorders>
              <w:top w:val="nil"/>
              <w:left w:val="nil"/>
              <w:bottom w:val="single" w:sz="4" w:space="0" w:color="auto"/>
              <w:right w:val="single" w:sz="4" w:space="0" w:color="auto"/>
            </w:tcBorders>
            <w:shd w:val="clear" w:color="auto" w:fill="auto"/>
            <w:noWrap/>
            <w:hideMark/>
          </w:tcPr>
          <w:p w:rsidR="00BD49D2" w:rsidRPr="00723026" w:rsidRDefault="00BD49D2" w:rsidP="00BD49D2">
            <w:pPr>
              <w:rPr>
                <w:rFonts w:hint="eastAsia"/>
              </w:rPr>
            </w:pPr>
          </w:p>
        </w:tc>
        <w:tc>
          <w:tcPr>
            <w:tcW w:w="2300" w:type="dxa"/>
            <w:tcBorders>
              <w:top w:val="nil"/>
              <w:left w:val="nil"/>
              <w:bottom w:val="single" w:sz="4" w:space="0" w:color="auto"/>
              <w:right w:val="single" w:sz="4" w:space="0" w:color="auto"/>
            </w:tcBorders>
            <w:shd w:val="clear" w:color="auto" w:fill="auto"/>
            <w:noWrap/>
            <w:hideMark/>
          </w:tcPr>
          <w:p w:rsidR="00BD49D2" w:rsidRDefault="00BD49D2" w:rsidP="00BD49D2">
            <w:r w:rsidRPr="00723026">
              <w:rPr>
                <w:rFonts w:hint="eastAsia"/>
              </w:rPr>
              <w:t>操作日期</w:t>
            </w:r>
          </w:p>
        </w:tc>
      </w:tr>
    </w:tbl>
    <w:p w:rsidR="0007427D" w:rsidRPr="00362256" w:rsidRDefault="0007427D" w:rsidP="00362256">
      <w:pPr>
        <w:pStyle w:val="3"/>
        <w:rPr>
          <w:rFonts w:ascii="Times New Roman" w:hAnsi="Times New Roman" w:hint="eastAsia"/>
        </w:rPr>
      </w:pPr>
      <w:r>
        <w:rPr>
          <w:rFonts w:ascii="Times New Roman" w:eastAsia="宋体" w:hAnsi="Times New Roman"/>
        </w:rPr>
        <w:t>9.2.</w:t>
      </w:r>
      <w:r w:rsidR="002139EF">
        <w:rPr>
          <w:rFonts w:ascii="Times New Roman" w:eastAsia="宋体" w:hAnsi="Times New Roman" w:hint="eastAsia"/>
        </w:rPr>
        <w:t>3</w:t>
      </w:r>
      <w:r w:rsidR="002139EF" w:rsidRPr="002139EF">
        <w:rPr>
          <w:rFonts w:ascii="Times New Roman" w:eastAsia="宋体" w:hAnsi="Times New Roman" w:hint="eastAsia"/>
        </w:rPr>
        <w:t>同步营业厅信息表</w:t>
      </w:r>
    </w:p>
    <w:tbl>
      <w:tblPr>
        <w:tblW w:w="8820" w:type="dxa"/>
        <w:tblInd w:w="-5" w:type="dxa"/>
        <w:tblLook w:val="04A0" w:firstRow="1" w:lastRow="0" w:firstColumn="1" w:lastColumn="0" w:noHBand="0" w:noVBand="1"/>
      </w:tblPr>
      <w:tblGrid>
        <w:gridCol w:w="1140"/>
        <w:gridCol w:w="1666"/>
        <w:gridCol w:w="1880"/>
        <w:gridCol w:w="1080"/>
        <w:gridCol w:w="3140"/>
      </w:tblGrid>
      <w:tr w:rsidR="00BD49D2" w:rsidRPr="00DE7115" w:rsidTr="00DE7115">
        <w:trPr>
          <w:trHeight w:val="225"/>
        </w:trPr>
        <w:tc>
          <w:tcPr>
            <w:tcW w:w="1140" w:type="dxa"/>
            <w:tcBorders>
              <w:top w:val="single" w:sz="4" w:space="0" w:color="auto"/>
              <w:left w:val="single" w:sz="4" w:space="0" w:color="auto"/>
              <w:bottom w:val="nil"/>
              <w:right w:val="single" w:sz="4" w:space="0" w:color="auto"/>
            </w:tcBorders>
            <w:shd w:val="clear" w:color="FFFFFF" w:fill="C0C0C0"/>
            <w:noWrap/>
            <w:hideMark/>
          </w:tcPr>
          <w:p w:rsidR="00BD49D2" w:rsidRPr="00185141" w:rsidRDefault="00BD49D2" w:rsidP="00BD49D2">
            <w:pPr>
              <w:rPr>
                <w:rFonts w:hint="eastAsia"/>
              </w:rPr>
            </w:pPr>
            <w:r w:rsidRPr="00185141">
              <w:rPr>
                <w:rFonts w:hint="eastAsia"/>
              </w:rPr>
              <w:t>Key</w:t>
            </w:r>
          </w:p>
        </w:tc>
        <w:tc>
          <w:tcPr>
            <w:tcW w:w="1580" w:type="dxa"/>
            <w:tcBorders>
              <w:top w:val="single" w:sz="4" w:space="0" w:color="auto"/>
              <w:left w:val="nil"/>
              <w:bottom w:val="nil"/>
              <w:right w:val="single" w:sz="4" w:space="0" w:color="auto"/>
            </w:tcBorders>
            <w:shd w:val="clear" w:color="FFFFFF" w:fill="C0C0C0"/>
            <w:noWrap/>
            <w:hideMark/>
          </w:tcPr>
          <w:p w:rsidR="00BD49D2" w:rsidRPr="00185141" w:rsidRDefault="00BD49D2" w:rsidP="00BD49D2">
            <w:pPr>
              <w:rPr>
                <w:rFonts w:hint="eastAsia"/>
              </w:rPr>
            </w:pPr>
            <w:r w:rsidRPr="00185141">
              <w:rPr>
                <w:rFonts w:hint="eastAsia"/>
              </w:rPr>
              <w:t>字段名称</w:t>
            </w:r>
          </w:p>
        </w:tc>
        <w:tc>
          <w:tcPr>
            <w:tcW w:w="1880" w:type="dxa"/>
            <w:tcBorders>
              <w:top w:val="single" w:sz="4" w:space="0" w:color="auto"/>
              <w:left w:val="nil"/>
              <w:bottom w:val="nil"/>
              <w:right w:val="single" w:sz="4" w:space="0" w:color="auto"/>
            </w:tcBorders>
            <w:shd w:val="clear" w:color="FFFFFF" w:fill="C0C0C0"/>
            <w:noWrap/>
            <w:hideMark/>
          </w:tcPr>
          <w:p w:rsidR="00BD49D2" w:rsidRPr="00185141" w:rsidRDefault="00BD49D2" w:rsidP="00BD49D2">
            <w:pPr>
              <w:rPr>
                <w:rFonts w:hint="eastAsia"/>
              </w:rPr>
            </w:pPr>
            <w:r w:rsidRPr="00185141">
              <w:rPr>
                <w:rFonts w:hint="eastAsia"/>
              </w:rPr>
              <w:t>属性</w:t>
            </w:r>
          </w:p>
        </w:tc>
        <w:tc>
          <w:tcPr>
            <w:tcW w:w="1080" w:type="dxa"/>
            <w:tcBorders>
              <w:top w:val="single" w:sz="4" w:space="0" w:color="auto"/>
              <w:left w:val="nil"/>
              <w:bottom w:val="nil"/>
              <w:right w:val="single" w:sz="4" w:space="0" w:color="auto"/>
            </w:tcBorders>
            <w:shd w:val="clear" w:color="FFFFFF" w:fill="C0C0C0"/>
            <w:noWrap/>
            <w:hideMark/>
          </w:tcPr>
          <w:p w:rsidR="00BD49D2" w:rsidRPr="00185141" w:rsidRDefault="00BD49D2" w:rsidP="00BD49D2">
            <w:pPr>
              <w:rPr>
                <w:rFonts w:hint="eastAsia"/>
              </w:rPr>
            </w:pPr>
            <w:r w:rsidRPr="00185141">
              <w:rPr>
                <w:rFonts w:hint="eastAsia"/>
              </w:rPr>
              <w:t>非空</w:t>
            </w:r>
          </w:p>
        </w:tc>
        <w:tc>
          <w:tcPr>
            <w:tcW w:w="3140" w:type="dxa"/>
            <w:tcBorders>
              <w:top w:val="single" w:sz="4" w:space="0" w:color="auto"/>
              <w:left w:val="nil"/>
              <w:bottom w:val="nil"/>
              <w:right w:val="single" w:sz="4" w:space="0" w:color="auto"/>
            </w:tcBorders>
            <w:shd w:val="clear" w:color="FFFFFF" w:fill="C0C0C0"/>
            <w:noWrap/>
            <w:hideMark/>
          </w:tcPr>
          <w:p w:rsidR="00BD49D2" w:rsidRPr="00185141" w:rsidRDefault="00BD49D2" w:rsidP="00BD49D2">
            <w:pPr>
              <w:rPr>
                <w:rFonts w:hint="eastAsia"/>
              </w:rPr>
            </w:pPr>
            <w:r w:rsidRPr="00185141">
              <w:rPr>
                <w:rFonts w:hint="eastAsia"/>
              </w:rPr>
              <w:t>字段说明</w:t>
            </w:r>
          </w:p>
        </w:tc>
      </w:tr>
      <w:tr w:rsidR="00BD49D2" w:rsidRPr="00DE7115" w:rsidTr="0054588E">
        <w:trPr>
          <w:trHeight w:val="225"/>
        </w:trPr>
        <w:tc>
          <w:tcPr>
            <w:tcW w:w="1140" w:type="dxa"/>
            <w:tcBorders>
              <w:top w:val="single" w:sz="4" w:space="0" w:color="auto"/>
              <w:left w:val="single" w:sz="4" w:space="0" w:color="auto"/>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w:t>
            </w:r>
          </w:p>
        </w:tc>
        <w:tc>
          <w:tcPr>
            <w:tcW w:w="1580" w:type="dxa"/>
            <w:tcBorders>
              <w:top w:val="single" w:sz="4" w:space="0" w:color="auto"/>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ORG_ID</w:t>
            </w:r>
          </w:p>
        </w:tc>
        <w:tc>
          <w:tcPr>
            <w:tcW w:w="1880" w:type="dxa"/>
            <w:tcBorders>
              <w:top w:val="single" w:sz="4" w:space="0" w:color="auto"/>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NUMBER(8)</w:t>
            </w:r>
          </w:p>
        </w:tc>
        <w:tc>
          <w:tcPr>
            <w:tcW w:w="1080" w:type="dxa"/>
            <w:tcBorders>
              <w:top w:val="single" w:sz="4" w:space="0" w:color="auto"/>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是</w:t>
            </w:r>
          </w:p>
        </w:tc>
        <w:tc>
          <w:tcPr>
            <w:tcW w:w="3140" w:type="dxa"/>
            <w:tcBorders>
              <w:top w:val="single" w:sz="4" w:space="0" w:color="auto"/>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r>
      <w:tr w:rsidR="00BD49D2" w:rsidRPr="00DE7115" w:rsidTr="0054588E">
        <w:trPr>
          <w:trHeight w:val="225"/>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c>
          <w:tcPr>
            <w:tcW w:w="15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ORG_NAME</w:t>
            </w:r>
          </w:p>
        </w:tc>
        <w:tc>
          <w:tcPr>
            <w:tcW w:w="18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VARCHAR2(160)</w:t>
            </w:r>
          </w:p>
        </w:tc>
        <w:tc>
          <w:tcPr>
            <w:tcW w:w="10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c>
          <w:tcPr>
            <w:tcW w:w="314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r>
      <w:tr w:rsidR="00BD49D2" w:rsidRPr="00DE7115" w:rsidTr="0054588E">
        <w:trPr>
          <w:trHeight w:val="225"/>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c>
          <w:tcPr>
            <w:tcW w:w="15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ADDRESS</w:t>
            </w:r>
          </w:p>
        </w:tc>
        <w:tc>
          <w:tcPr>
            <w:tcW w:w="18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VARCHAR2(256)</w:t>
            </w:r>
          </w:p>
        </w:tc>
        <w:tc>
          <w:tcPr>
            <w:tcW w:w="10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c>
          <w:tcPr>
            <w:tcW w:w="314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r>
      <w:tr w:rsidR="00BD49D2" w:rsidRPr="00DE7115" w:rsidTr="0054588E">
        <w:trPr>
          <w:trHeight w:val="225"/>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c>
          <w:tcPr>
            <w:tcW w:w="15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EXPIRE_TIME</w:t>
            </w:r>
          </w:p>
        </w:tc>
        <w:tc>
          <w:tcPr>
            <w:tcW w:w="18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DATE</w:t>
            </w:r>
          </w:p>
        </w:tc>
        <w:tc>
          <w:tcPr>
            <w:tcW w:w="10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c>
          <w:tcPr>
            <w:tcW w:w="314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r>
      <w:tr w:rsidR="00BD49D2" w:rsidRPr="00DE7115" w:rsidTr="0054588E">
        <w:trPr>
          <w:trHeight w:val="225"/>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lastRenderedPageBreak/>
              <w:t xml:space="preserve">　</w:t>
            </w:r>
          </w:p>
        </w:tc>
        <w:tc>
          <w:tcPr>
            <w:tcW w:w="15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SUPERIOR_ID</w:t>
            </w:r>
          </w:p>
        </w:tc>
        <w:tc>
          <w:tcPr>
            <w:tcW w:w="18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NUMBER(8)</w:t>
            </w:r>
          </w:p>
        </w:tc>
        <w:tc>
          <w:tcPr>
            <w:tcW w:w="10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p>
        </w:tc>
        <w:tc>
          <w:tcPr>
            <w:tcW w:w="314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r>
      <w:tr w:rsidR="00BD49D2" w:rsidRPr="00DE7115" w:rsidTr="0054588E">
        <w:trPr>
          <w:trHeight w:val="225"/>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c>
          <w:tcPr>
            <w:tcW w:w="15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STATUS</w:t>
            </w:r>
          </w:p>
        </w:tc>
        <w:tc>
          <w:tcPr>
            <w:tcW w:w="18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NUMBER(1)</w:t>
            </w:r>
          </w:p>
        </w:tc>
        <w:tc>
          <w:tcPr>
            <w:tcW w:w="10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c>
          <w:tcPr>
            <w:tcW w:w="314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营业厅有效状态</w:t>
            </w:r>
            <w:r w:rsidRPr="00185141">
              <w:rPr>
                <w:rFonts w:hint="eastAsia"/>
              </w:rPr>
              <w:t xml:space="preserve"> (0:</w:t>
            </w:r>
            <w:r w:rsidRPr="00185141">
              <w:rPr>
                <w:rFonts w:hint="eastAsia"/>
              </w:rPr>
              <w:t>无效</w:t>
            </w:r>
            <w:r w:rsidRPr="00185141">
              <w:rPr>
                <w:rFonts w:hint="eastAsia"/>
              </w:rPr>
              <w:t xml:space="preserve"> 1:</w:t>
            </w:r>
            <w:r w:rsidRPr="00185141">
              <w:rPr>
                <w:rFonts w:hint="eastAsia"/>
              </w:rPr>
              <w:t>有效</w:t>
            </w:r>
            <w:r w:rsidRPr="00185141">
              <w:rPr>
                <w:rFonts w:hint="eastAsia"/>
              </w:rPr>
              <w:t>)</w:t>
            </w:r>
          </w:p>
        </w:tc>
      </w:tr>
      <w:tr w:rsidR="00BD49D2" w:rsidRPr="00DE7115" w:rsidTr="0054588E">
        <w:trPr>
          <w:trHeight w:val="225"/>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c>
          <w:tcPr>
            <w:tcW w:w="15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CONTACT_NAME</w:t>
            </w:r>
          </w:p>
        </w:tc>
        <w:tc>
          <w:tcPr>
            <w:tcW w:w="18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VARCHAR2(100)</w:t>
            </w:r>
          </w:p>
        </w:tc>
        <w:tc>
          <w:tcPr>
            <w:tcW w:w="10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c>
          <w:tcPr>
            <w:tcW w:w="314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r>
      <w:tr w:rsidR="00BD49D2" w:rsidRPr="00DE7115" w:rsidTr="0054588E">
        <w:trPr>
          <w:trHeight w:val="225"/>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c>
          <w:tcPr>
            <w:tcW w:w="15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CONTACT_TEL</w:t>
            </w:r>
          </w:p>
        </w:tc>
        <w:tc>
          <w:tcPr>
            <w:tcW w:w="18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VARCHAR2(40)</w:t>
            </w:r>
          </w:p>
        </w:tc>
        <w:tc>
          <w:tcPr>
            <w:tcW w:w="10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c>
          <w:tcPr>
            <w:tcW w:w="314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r>
      <w:tr w:rsidR="00BD49D2" w:rsidRPr="00DE7115" w:rsidTr="0054588E">
        <w:trPr>
          <w:trHeight w:val="225"/>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c>
          <w:tcPr>
            <w:tcW w:w="15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USER_COUNTY</w:t>
            </w:r>
          </w:p>
        </w:tc>
        <w:tc>
          <w:tcPr>
            <w:tcW w:w="18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NUMBER</w:t>
            </w:r>
          </w:p>
        </w:tc>
        <w:tc>
          <w:tcPr>
            <w:tcW w:w="10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c>
          <w:tcPr>
            <w:tcW w:w="314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r>
      <w:tr w:rsidR="00BD49D2" w:rsidRPr="00DE7115" w:rsidTr="0054588E">
        <w:trPr>
          <w:trHeight w:val="225"/>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c>
          <w:tcPr>
            <w:tcW w:w="15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TYPE</w:t>
            </w:r>
          </w:p>
        </w:tc>
        <w:tc>
          <w:tcPr>
            <w:tcW w:w="18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NUMBER(2)</w:t>
            </w:r>
          </w:p>
        </w:tc>
        <w:tc>
          <w:tcPr>
            <w:tcW w:w="10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c>
          <w:tcPr>
            <w:tcW w:w="314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r>
      <w:tr w:rsidR="00BD49D2" w:rsidRPr="00DE7115" w:rsidTr="0054588E">
        <w:trPr>
          <w:trHeight w:val="225"/>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c>
          <w:tcPr>
            <w:tcW w:w="15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REGION_ID</w:t>
            </w:r>
          </w:p>
        </w:tc>
        <w:tc>
          <w:tcPr>
            <w:tcW w:w="18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NUMBER(8)</w:t>
            </w:r>
          </w:p>
        </w:tc>
        <w:tc>
          <w:tcPr>
            <w:tcW w:w="10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c>
          <w:tcPr>
            <w:tcW w:w="314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r>
      <w:tr w:rsidR="00BD49D2" w:rsidRPr="00DE7115" w:rsidTr="0054588E">
        <w:trPr>
          <w:trHeight w:val="313"/>
        </w:trPr>
        <w:tc>
          <w:tcPr>
            <w:tcW w:w="1140" w:type="dxa"/>
            <w:tcBorders>
              <w:top w:val="nil"/>
              <w:left w:val="single" w:sz="4" w:space="0" w:color="auto"/>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c>
          <w:tcPr>
            <w:tcW w:w="15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CHANNEL_TYPE</w:t>
            </w:r>
          </w:p>
        </w:tc>
        <w:tc>
          <w:tcPr>
            <w:tcW w:w="18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CHAR(28)</w:t>
            </w:r>
          </w:p>
        </w:tc>
        <w:tc>
          <w:tcPr>
            <w:tcW w:w="1080" w:type="dxa"/>
            <w:tcBorders>
              <w:top w:val="nil"/>
              <w:left w:val="nil"/>
              <w:bottom w:val="single" w:sz="4" w:space="0" w:color="auto"/>
              <w:right w:val="single" w:sz="4" w:space="0" w:color="auto"/>
            </w:tcBorders>
            <w:shd w:val="clear" w:color="auto" w:fill="auto"/>
            <w:noWrap/>
            <w:hideMark/>
          </w:tcPr>
          <w:p w:rsidR="00BD49D2" w:rsidRPr="00185141" w:rsidRDefault="00BD49D2" w:rsidP="00BD49D2">
            <w:pPr>
              <w:rPr>
                <w:rFonts w:hint="eastAsia"/>
              </w:rPr>
            </w:pPr>
            <w:r w:rsidRPr="00185141">
              <w:rPr>
                <w:rFonts w:hint="eastAsia"/>
              </w:rPr>
              <w:t xml:space="preserve">　</w:t>
            </w:r>
          </w:p>
        </w:tc>
        <w:tc>
          <w:tcPr>
            <w:tcW w:w="3140" w:type="dxa"/>
            <w:tcBorders>
              <w:top w:val="nil"/>
              <w:left w:val="nil"/>
              <w:bottom w:val="single" w:sz="4" w:space="0" w:color="auto"/>
              <w:right w:val="single" w:sz="4" w:space="0" w:color="auto"/>
            </w:tcBorders>
            <w:shd w:val="clear" w:color="auto" w:fill="auto"/>
            <w:hideMark/>
          </w:tcPr>
          <w:p w:rsidR="00BD49D2" w:rsidRDefault="00BD49D2" w:rsidP="00BD49D2">
            <w:r w:rsidRPr="00185141">
              <w:rPr>
                <w:rFonts w:hint="eastAsia"/>
              </w:rPr>
              <w:t>用来判断营业厅类型</w:t>
            </w:r>
          </w:p>
        </w:tc>
      </w:tr>
    </w:tbl>
    <w:p w:rsidR="004F6022" w:rsidRPr="00BD49D2" w:rsidRDefault="002139EF" w:rsidP="00BD49D2">
      <w:pPr>
        <w:pStyle w:val="3"/>
        <w:rPr>
          <w:rFonts w:ascii="Times New Roman" w:hAnsi="Times New Roman" w:hint="eastAsia"/>
        </w:rPr>
      </w:pPr>
      <w:r>
        <w:rPr>
          <w:rFonts w:ascii="Times New Roman" w:eastAsia="宋体" w:hAnsi="Times New Roman"/>
        </w:rPr>
        <w:t>9.2.</w:t>
      </w:r>
      <w:r>
        <w:rPr>
          <w:rFonts w:ascii="Times New Roman" w:eastAsia="宋体" w:hAnsi="Times New Roman" w:hint="eastAsia"/>
        </w:rPr>
        <w:t>4</w:t>
      </w:r>
      <w:r>
        <w:rPr>
          <w:rFonts w:ascii="Times New Roman" w:eastAsia="宋体" w:hAnsi="Times New Roman" w:hint="eastAsia"/>
        </w:rPr>
        <w:t>本</w:t>
      </w:r>
      <w:r w:rsidRPr="0007427D">
        <w:rPr>
          <w:rFonts w:hint="eastAsia"/>
        </w:rPr>
        <w:t>地营业厅、区域关系表</w:t>
      </w:r>
    </w:p>
    <w:tbl>
      <w:tblPr>
        <w:tblW w:w="8280" w:type="dxa"/>
        <w:tblInd w:w="-5" w:type="dxa"/>
        <w:tblLook w:val="04A0" w:firstRow="1" w:lastRow="0" w:firstColumn="1" w:lastColumn="0" w:noHBand="0" w:noVBand="1"/>
      </w:tblPr>
      <w:tblGrid>
        <w:gridCol w:w="800"/>
        <w:gridCol w:w="2520"/>
        <w:gridCol w:w="2460"/>
        <w:gridCol w:w="1080"/>
        <w:gridCol w:w="1420"/>
      </w:tblGrid>
      <w:tr w:rsidR="00DB0408" w:rsidRPr="0007427D" w:rsidTr="0007427D">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DB0408" w:rsidRPr="005F5931" w:rsidRDefault="00DB0408" w:rsidP="00DB0408">
            <w:pPr>
              <w:rPr>
                <w:rFonts w:hint="eastAsia"/>
              </w:rPr>
            </w:pPr>
            <w:r w:rsidRPr="005F5931">
              <w:rPr>
                <w:rFonts w:hint="eastAsia"/>
              </w:rPr>
              <w:t>Key</w:t>
            </w:r>
          </w:p>
        </w:tc>
        <w:tc>
          <w:tcPr>
            <w:tcW w:w="2520" w:type="dxa"/>
            <w:tcBorders>
              <w:top w:val="single" w:sz="4" w:space="0" w:color="auto"/>
              <w:left w:val="nil"/>
              <w:bottom w:val="nil"/>
              <w:right w:val="single" w:sz="4" w:space="0" w:color="auto"/>
            </w:tcBorders>
            <w:shd w:val="clear" w:color="FFFFFF" w:fill="C0C0C0"/>
            <w:noWrap/>
            <w:hideMark/>
          </w:tcPr>
          <w:p w:rsidR="00DB0408" w:rsidRPr="005F5931" w:rsidRDefault="00DB0408" w:rsidP="00DB0408">
            <w:pPr>
              <w:rPr>
                <w:rFonts w:hint="eastAsia"/>
              </w:rPr>
            </w:pPr>
            <w:r w:rsidRPr="005F5931">
              <w:rPr>
                <w:rFonts w:hint="eastAsia"/>
              </w:rPr>
              <w:t>字段名称</w:t>
            </w:r>
          </w:p>
        </w:tc>
        <w:tc>
          <w:tcPr>
            <w:tcW w:w="2460" w:type="dxa"/>
            <w:tcBorders>
              <w:top w:val="single" w:sz="4" w:space="0" w:color="auto"/>
              <w:left w:val="nil"/>
              <w:bottom w:val="nil"/>
              <w:right w:val="single" w:sz="4" w:space="0" w:color="auto"/>
            </w:tcBorders>
            <w:shd w:val="clear" w:color="FFFFFF" w:fill="C0C0C0"/>
            <w:noWrap/>
            <w:hideMark/>
          </w:tcPr>
          <w:p w:rsidR="00DB0408" w:rsidRPr="005F5931" w:rsidRDefault="00DB0408" w:rsidP="00DB0408">
            <w:pPr>
              <w:rPr>
                <w:rFonts w:hint="eastAsia"/>
              </w:rPr>
            </w:pPr>
            <w:r w:rsidRPr="005F5931">
              <w:rPr>
                <w:rFonts w:hint="eastAsia"/>
              </w:rPr>
              <w:t>属性</w:t>
            </w:r>
          </w:p>
        </w:tc>
        <w:tc>
          <w:tcPr>
            <w:tcW w:w="1080" w:type="dxa"/>
            <w:tcBorders>
              <w:top w:val="single" w:sz="4" w:space="0" w:color="auto"/>
              <w:left w:val="nil"/>
              <w:bottom w:val="nil"/>
              <w:right w:val="single" w:sz="4" w:space="0" w:color="auto"/>
            </w:tcBorders>
            <w:shd w:val="clear" w:color="FFFFFF" w:fill="C0C0C0"/>
            <w:noWrap/>
            <w:hideMark/>
          </w:tcPr>
          <w:p w:rsidR="00DB0408" w:rsidRPr="005F5931" w:rsidRDefault="00DB0408" w:rsidP="00DB0408">
            <w:pPr>
              <w:rPr>
                <w:rFonts w:hint="eastAsia"/>
              </w:rPr>
            </w:pPr>
            <w:r w:rsidRPr="005F5931">
              <w:rPr>
                <w:rFonts w:hint="eastAsia"/>
              </w:rPr>
              <w:t>非空</w:t>
            </w:r>
          </w:p>
        </w:tc>
        <w:tc>
          <w:tcPr>
            <w:tcW w:w="1420" w:type="dxa"/>
            <w:tcBorders>
              <w:top w:val="single" w:sz="4" w:space="0" w:color="auto"/>
              <w:left w:val="nil"/>
              <w:bottom w:val="nil"/>
              <w:right w:val="single" w:sz="4" w:space="0" w:color="auto"/>
            </w:tcBorders>
            <w:shd w:val="clear" w:color="FFFFFF" w:fill="C0C0C0"/>
            <w:noWrap/>
            <w:hideMark/>
          </w:tcPr>
          <w:p w:rsidR="00DB0408" w:rsidRPr="005F5931" w:rsidRDefault="00DB0408" w:rsidP="00DB0408">
            <w:pPr>
              <w:rPr>
                <w:rFonts w:hint="eastAsia"/>
              </w:rPr>
            </w:pPr>
            <w:r w:rsidRPr="005F5931">
              <w:rPr>
                <w:rFonts w:hint="eastAsia"/>
              </w:rPr>
              <w:t>字段说明</w:t>
            </w:r>
          </w:p>
        </w:tc>
      </w:tr>
      <w:tr w:rsidR="00DB0408" w:rsidRPr="0007427D" w:rsidTr="00311C5B">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ORG_ID</w:t>
            </w:r>
          </w:p>
        </w:tc>
        <w:tc>
          <w:tcPr>
            <w:tcW w:w="2460" w:type="dxa"/>
            <w:tcBorders>
              <w:top w:val="single" w:sz="4" w:space="0" w:color="auto"/>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NUMBER</w:t>
            </w:r>
          </w:p>
        </w:tc>
        <w:tc>
          <w:tcPr>
            <w:tcW w:w="1080" w:type="dxa"/>
            <w:tcBorders>
              <w:top w:val="single" w:sz="4" w:space="0" w:color="auto"/>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是</w:t>
            </w:r>
          </w:p>
        </w:tc>
        <w:tc>
          <w:tcPr>
            <w:tcW w:w="1420" w:type="dxa"/>
            <w:tcBorders>
              <w:top w:val="single" w:sz="4" w:space="0" w:color="auto"/>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ORG_NAME</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VARCHAR2(160)</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ORG_TYPE_ID</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REGION_ID</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ID_DESC</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VARCHAR2(50)</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TYPE</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AREA_ID</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区域</w:t>
            </w:r>
            <w:r w:rsidRPr="005F5931">
              <w:rPr>
                <w:rFonts w:hint="eastAsia"/>
              </w:rPr>
              <w:t>ID</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AREA_DESC</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VARCHAR2(30)</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区域名称</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OPERATING_DATE</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DATE</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OPERATING_ID</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COUNTY_DESC</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VARCHAR2(30)</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COUNTY_LX</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VARCHAR2(30)</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ID_DESC2</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VARCHAR2(50)</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IS_SQ</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IS_SJMC</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IS_XYD</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ID_TYPE2</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COUNTY_LX_ID</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COUNTY_ID</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XS_ID</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DY_ID</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HZLX_ID</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QDLX_ID</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NUMBER(2)</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FSXZ_ID</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ZDXS_ID</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DZSX_ID</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NUMBER(3)</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CHANNEL_ID1</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VARCHAR2(20)</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DY</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VARCHAR2(20)</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QDLX</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VARCHAR2(60)</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r>
      <w:tr w:rsidR="00DB0408" w:rsidRPr="0007427D" w:rsidTr="00311C5B">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STATUS</w:t>
            </w:r>
          </w:p>
        </w:tc>
        <w:tc>
          <w:tcPr>
            <w:tcW w:w="246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5F5931" w:rsidRDefault="00DB0408" w:rsidP="00DB0408">
            <w:pPr>
              <w:rPr>
                <w:rFonts w:hint="eastAsia"/>
              </w:rPr>
            </w:pPr>
            <w:r w:rsidRPr="005F5931">
              <w:rPr>
                <w:rFonts w:hint="eastAsia"/>
              </w:rPr>
              <w:t xml:space="preserve">　</w:t>
            </w:r>
          </w:p>
        </w:tc>
        <w:tc>
          <w:tcPr>
            <w:tcW w:w="1420" w:type="dxa"/>
            <w:tcBorders>
              <w:top w:val="nil"/>
              <w:left w:val="nil"/>
              <w:bottom w:val="single" w:sz="4" w:space="0" w:color="auto"/>
              <w:right w:val="single" w:sz="4" w:space="0" w:color="auto"/>
            </w:tcBorders>
            <w:shd w:val="clear" w:color="auto" w:fill="auto"/>
            <w:noWrap/>
            <w:hideMark/>
          </w:tcPr>
          <w:p w:rsidR="00DB0408" w:rsidRDefault="00DB0408" w:rsidP="00DB0408">
            <w:r w:rsidRPr="005F5931">
              <w:rPr>
                <w:rFonts w:hint="eastAsia"/>
              </w:rPr>
              <w:t xml:space="preserve">　</w:t>
            </w:r>
          </w:p>
        </w:tc>
      </w:tr>
    </w:tbl>
    <w:p w:rsidR="002139EF" w:rsidRPr="002139EF" w:rsidRDefault="002139EF" w:rsidP="002139EF">
      <w:pPr>
        <w:pStyle w:val="3"/>
        <w:rPr>
          <w:rFonts w:ascii="Times New Roman" w:hAnsi="Times New Roman" w:hint="eastAsia"/>
        </w:rPr>
      </w:pPr>
      <w:r>
        <w:rPr>
          <w:rFonts w:ascii="Times New Roman" w:eastAsia="宋体" w:hAnsi="Times New Roman"/>
        </w:rPr>
        <w:lastRenderedPageBreak/>
        <w:t>9.2.5</w:t>
      </w:r>
      <w:r w:rsidRPr="002139EF">
        <w:rPr>
          <w:rFonts w:ascii="Times New Roman" w:eastAsia="宋体" w:hAnsi="Times New Roman" w:hint="eastAsia"/>
        </w:rPr>
        <w:t>区域表</w:t>
      </w:r>
    </w:p>
    <w:tbl>
      <w:tblPr>
        <w:tblW w:w="8940" w:type="dxa"/>
        <w:tblInd w:w="-5" w:type="dxa"/>
        <w:tblLook w:val="04A0" w:firstRow="1" w:lastRow="0" w:firstColumn="1" w:lastColumn="0" w:noHBand="0" w:noVBand="1"/>
      </w:tblPr>
      <w:tblGrid>
        <w:gridCol w:w="1160"/>
        <w:gridCol w:w="2080"/>
        <w:gridCol w:w="2060"/>
        <w:gridCol w:w="1080"/>
        <w:gridCol w:w="2560"/>
      </w:tblGrid>
      <w:tr w:rsidR="0007427D" w:rsidRPr="0007427D" w:rsidTr="0007427D">
        <w:trPr>
          <w:trHeight w:val="225"/>
        </w:trPr>
        <w:tc>
          <w:tcPr>
            <w:tcW w:w="1160" w:type="dxa"/>
            <w:tcBorders>
              <w:top w:val="single" w:sz="4" w:space="0" w:color="auto"/>
              <w:left w:val="single" w:sz="4" w:space="0" w:color="auto"/>
              <w:bottom w:val="nil"/>
              <w:right w:val="single" w:sz="4" w:space="0" w:color="auto"/>
            </w:tcBorders>
            <w:shd w:val="clear" w:color="FFFFFF" w:fill="C0C0C0"/>
            <w:noWrap/>
            <w:hideMark/>
          </w:tcPr>
          <w:p w:rsidR="0007427D" w:rsidRPr="0007427D" w:rsidRDefault="0007427D" w:rsidP="0007427D">
            <w:pPr>
              <w:widowControl/>
              <w:jc w:val="center"/>
              <w:rPr>
                <w:rFonts w:ascii="新宋体" w:eastAsia="新宋体" w:hAnsi="新宋体" w:cs="宋体"/>
                <w:color w:val="000000"/>
                <w:kern w:val="0"/>
                <w:sz w:val="18"/>
                <w:szCs w:val="18"/>
              </w:rPr>
            </w:pPr>
            <w:r w:rsidRPr="0007427D">
              <w:rPr>
                <w:rFonts w:ascii="新宋体" w:eastAsia="新宋体" w:hAnsi="新宋体" w:cs="宋体" w:hint="eastAsia"/>
                <w:color w:val="000000"/>
                <w:kern w:val="0"/>
                <w:sz w:val="18"/>
                <w:szCs w:val="18"/>
              </w:rPr>
              <w:t>Key</w:t>
            </w:r>
          </w:p>
        </w:tc>
        <w:tc>
          <w:tcPr>
            <w:tcW w:w="2080" w:type="dxa"/>
            <w:tcBorders>
              <w:top w:val="single" w:sz="4" w:space="0" w:color="auto"/>
              <w:left w:val="nil"/>
              <w:bottom w:val="nil"/>
              <w:right w:val="single" w:sz="4" w:space="0" w:color="auto"/>
            </w:tcBorders>
            <w:shd w:val="clear" w:color="FFFFFF" w:fill="C0C0C0"/>
            <w:noWrap/>
            <w:hideMark/>
          </w:tcPr>
          <w:p w:rsidR="0007427D" w:rsidRPr="0007427D" w:rsidRDefault="0007427D" w:rsidP="0007427D">
            <w:pPr>
              <w:widowControl/>
              <w:jc w:val="center"/>
              <w:rPr>
                <w:rFonts w:ascii="新宋体" w:eastAsia="新宋体" w:hAnsi="新宋体" w:cs="宋体" w:hint="eastAsia"/>
                <w:color w:val="000000"/>
                <w:kern w:val="0"/>
                <w:sz w:val="18"/>
                <w:szCs w:val="18"/>
              </w:rPr>
            </w:pPr>
            <w:r w:rsidRPr="0007427D">
              <w:rPr>
                <w:rFonts w:ascii="新宋体" w:eastAsia="新宋体" w:hAnsi="新宋体" w:cs="宋体" w:hint="eastAsia"/>
                <w:color w:val="000000"/>
                <w:kern w:val="0"/>
                <w:sz w:val="18"/>
                <w:szCs w:val="18"/>
              </w:rPr>
              <w:t>字段名称</w:t>
            </w:r>
          </w:p>
        </w:tc>
        <w:tc>
          <w:tcPr>
            <w:tcW w:w="2060" w:type="dxa"/>
            <w:tcBorders>
              <w:top w:val="single" w:sz="4" w:space="0" w:color="auto"/>
              <w:left w:val="nil"/>
              <w:bottom w:val="nil"/>
              <w:right w:val="single" w:sz="4" w:space="0" w:color="auto"/>
            </w:tcBorders>
            <w:shd w:val="clear" w:color="FFFFFF" w:fill="C0C0C0"/>
            <w:noWrap/>
            <w:hideMark/>
          </w:tcPr>
          <w:p w:rsidR="0007427D" w:rsidRPr="0007427D" w:rsidRDefault="0007427D" w:rsidP="0007427D">
            <w:pPr>
              <w:widowControl/>
              <w:jc w:val="center"/>
              <w:rPr>
                <w:rFonts w:ascii="新宋体" w:eastAsia="新宋体" w:hAnsi="新宋体" w:cs="宋体" w:hint="eastAsia"/>
                <w:color w:val="000000"/>
                <w:kern w:val="0"/>
                <w:sz w:val="18"/>
                <w:szCs w:val="18"/>
              </w:rPr>
            </w:pPr>
            <w:r w:rsidRPr="0007427D">
              <w:rPr>
                <w:rFonts w:ascii="新宋体" w:eastAsia="新宋体" w:hAnsi="新宋体" w:cs="宋体" w:hint="eastAsia"/>
                <w:color w:val="000000"/>
                <w:kern w:val="0"/>
                <w:sz w:val="18"/>
                <w:szCs w:val="18"/>
              </w:rPr>
              <w:t>属性</w:t>
            </w:r>
          </w:p>
        </w:tc>
        <w:tc>
          <w:tcPr>
            <w:tcW w:w="1080" w:type="dxa"/>
            <w:tcBorders>
              <w:top w:val="single" w:sz="4" w:space="0" w:color="auto"/>
              <w:left w:val="nil"/>
              <w:bottom w:val="nil"/>
              <w:right w:val="single" w:sz="4" w:space="0" w:color="auto"/>
            </w:tcBorders>
            <w:shd w:val="clear" w:color="FFFFFF" w:fill="C0C0C0"/>
            <w:noWrap/>
            <w:hideMark/>
          </w:tcPr>
          <w:p w:rsidR="0007427D" w:rsidRPr="0007427D" w:rsidRDefault="0007427D" w:rsidP="0007427D">
            <w:pPr>
              <w:widowControl/>
              <w:jc w:val="center"/>
              <w:rPr>
                <w:rFonts w:ascii="新宋体" w:eastAsia="新宋体" w:hAnsi="新宋体" w:cs="宋体" w:hint="eastAsia"/>
                <w:color w:val="000000"/>
                <w:kern w:val="0"/>
                <w:sz w:val="18"/>
                <w:szCs w:val="18"/>
              </w:rPr>
            </w:pPr>
            <w:r w:rsidRPr="0007427D">
              <w:rPr>
                <w:rFonts w:ascii="新宋体" w:eastAsia="新宋体" w:hAnsi="新宋体" w:cs="宋体" w:hint="eastAsia"/>
                <w:color w:val="000000"/>
                <w:kern w:val="0"/>
                <w:sz w:val="18"/>
                <w:szCs w:val="18"/>
              </w:rPr>
              <w:t>非空</w:t>
            </w:r>
          </w:p>
        </w:tc>
        <w:tc>
          <w:tcPr>
            <w:tcW w:w="2560" w:type="dxa"/>
            <w:tcBorders>
              <w:top w:val="single" w:sz="4" w:space="0" w:color="auto"/>
              <w:left w:val="nil"/>
              <w:bottom w:val="nil"/>
              <w:right w:val="single" w:sz="4" w:space="0" w:color="auto"/>
            </w:tcBorders>
            <w:shd w:val="clear" w:color="FFFFFF" w:fill="C0C0C0"/>
            <w:noWrap/>
            <w:hideMark/>
          </w:tcPr>
          <w:p w:rsidR="0007427D" w:rsidRPr="0007427D" w:rsidRDefault="0007427D" w:rsidP="0007427D">
            <w:pPr>
              <w:widowControl/>
              <w:jc w:val="center"/>
              <w:rPr>
                <w:rFonts w:ascii="新宋体" w:eastAsia="新宋体" w:hAnsi="新宋体" w:cs="宋体" w:hint="eastAsia"/>
                <w:color w:val="000000"/>
                <w:kern w:val="0"/>
                <w:sz w:val="18"/>
                <w:szCs w:val="18"/>
              </w:rPr>
            </w:pPr>
            <w:r w:rsidRPr="0007427D">
              <w:rPr>
                <w:rFonts w:ascii="新宋体" w:eastAsia="新宋体" w:hAnsi="新宋体" w:cs="宋体" w:hint="eastAsia"/>
                <w:color w:val="000000"/>
                <w:kern w:val="0"/>
                <w:sz w:val="18"/>
                <w:szCs w:val="18"/>
              </w:rPr>
              <w:t>字段说明</w:t>
            </w:r>
          </w:p>
        </w:tc>
      </w:tr>
      <w:tr w:rsidR="0007427D" w:rsidRPr="0007427D" w:rsidTr="0007427D">
        <w:trPr>
          <w:trHeight w:val="225"/>
        </w:trPr>
        <w:tc>
          <w:tcPr>
            <w:tcW w:w="1160" w:type="dxa"/>
            <w:tcBorders>
              <w:top w:val="single" w:sz="4" w:space="0" w:color="auto"/>
              <w:left w:val="single" w:sz="4" w:space="0" w:color="auto"/>
              <w:bottom w:val="single" w:sz="4" w:space="0" w:color="auto"/>
              <w:right w:val="single" w:sz="4" w:space="0" w:color="auto"/>
            </w:tcBorders>
            <w:shd w:val="clear" w:color="auto" w:fill="auto"/>
            <w:noWrap/>
            <w:hideMark/>
          </w:tcPr>
          <w:p w:rsidR="0007427D" w:rsidRPr="0007427D" w:rsidRDefault="0007427D" w:rsidP="0007427D">
            <w:pPr>
              <w:widowControl/>
              <w:jc w:val="center"/>
              <w:rPr>
                <w:rFonts w:ascii="宋体" w:hAnsi="宋体" w:cs="宋体" w:hint="eastAsia"/>
                <w:color w:val="000000"/>
                <w:kern w:val="0"/>
                <w:sz w:val="18"/>
                <w:szCs w:val="18"/>
              </w:rPr>
            </w:pPr>
            <w:r w:rsidRPr="0007427D">
              <w:rPr>
                <w:rFonts w:ascii="宋体" w:hAnsi="宋体" w:cs="宋体" w:hint="eastAsia"/>
                <w:color w:val="000000"/>
                <w:kern w:val="0"/>
                <w:sz w:val="18"/>
                <w:szCs w:val="18"/>
              </w:rPr>
              <w:t>●</w:t>
            </w:r>
          </w:p>
        </w:tc>
        <w:tc>
          <w:tcPr>
            <w:tcW w:w="2080" w:type="dxa"/>
            <w:tcBorders>
              <w:top w:val="single" w:sz="4" w:space="0" w:color="auto"/>
              <w:left w:val="nil"/>
              <w:bottom w:val="single" w:sz="4" w:space="0" w:color="auto"/>
              <w:right w:val="single" w:sz="4" w:space="0" w:color="auto"/>
            </w:tcBorders>
            <w:shd w:val="clear" w:color="auto" w:fill="auto"/>
            <w:noWrap/>
            <w:vAlign w:val="center"/>
            <w:hideMark/>
          </w:tcPr>
          <w:p w:rsidR="0007427D" w:rsidRPr="0007427D" w:rsidRDefault="0007427D" w:rsidP="0007427D">
            <w:pPr>
              <w:widowControl/>
              <w:jc w:val="left"/>
              <w:rPr>
                <w:rFonts w:ascii="宋体" w:hAnsi="宋体" w:cs="宋体" w:hint="eastAsia"/>
                <w:color w:val="000000"/>
                <w:kern w:val="0"/>
                <w:sz w:val="18"/>
                <w:szCs w:val="18"/>
              </w:rPr>
            </w:pPr>
            <w:r w:rsidRPr="0007427D">
              <w:rPr>
                <w:rFonts w:ascii="宋体" w:hAnsi="宋体" w:cs="宋体" w:hint="eastAsia"/>
                <w:color w:val="000000"/>
                <w:kern w:val="0"/>
                <w:sz w:val="18"/>
                <w:szCs w:val="18"/>
              </w:rPr>
              <w:t>AreaId</w:t>
            </w:r>
          </w:p>
        </w:tc>
        <w:tc>
          <w:tcPr>
            <w:tcW w:w="2060" w:type="dxa"/>
            <w:tcBorders>
              <w:top w:val="single" w:sz="4" w:space="0" w:color="auto"/>
              <w:left w:val="nil"/>
              <w:bottom w:val="single" w:sz="4" w:space="0" w:color="auto"/>
              <w:right w:val="single" w:sz="4" w:space="0" w:color="auto"/>
            </w:tcBorders>
            <w:shd w:val="clear" w:color="auto" w:fill="auto"/>
            <w:noWrap/>
            <w:vAlign w:val="center"/>
            <w:hideMark/>
          </w:tcPr>
          <w:p w:rsidR="0007427D" w:rsidRPr="0007427D" w:rsidRDefault="0007427D" w:rsidP="0007427D">
            <w:pPr>
              <w:widowControl/>
              <w:jc w:val="left"/>
              <w:rPr>
                <w:rFonts w:ascii="宋体" w:hAnsi="宋体" w:cs="宋体" w:hint="eastAsia"/>
                <w:color w:val="000000"/>
                <w:kern w:val="0"/>
                <w:sz w:val="18"/>
                <w:szCs w:val="18"/>
              </w:rPr>
            </w:pPr>
            <w:r w:rsidRPr="0007427D">
              <w:rPr>
                <w:rFonts w:ascii="宋体" w:hAnsi="宋体" w:cs="宋体" w:hint="eastAsia"/>
                <w:color w:val="000000"/>
                <w:kern w:val="0"/>
                <w:sz w:val="18"/>
                <w:szCs w:val="18"/>
              </w:rPr>
              <w:t>Number</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07427D" w:rsidRPr="0007427D" w:rsidRDefault="0007427D" w:rsidP="0007427D">
            <w:pPr>
              <w:widowControl/>
              <w:jc w:val="center"/>
              <w:rPr>
                <w:rFonts w:ascii="宋体" w:hAnsi="宋体" w:cs="宋体" w:hint="eastAsia"/>
                <w:color w:val="000000"/>
                <w:kern w:val="0"/>
                <w:sz w:val="18"/>
                <w:szCs w:val="18"/>
              </w:rPr>
            </w:pPr>
            <w:r w:rsidRPr="0007427D">
              <w:rPr>
                <w:rFonts w:ascii="宋体" w:hAnsi="宋体" w:cs="宋体" w:hint="eastAsia"/>
                <w:color w:val="000000"/>
                <w:kern w:val="0"/>
                <w:sz w:val="18"/>
                <w:szCs w:val="18"/>
              </w:rPr>
              <w:t>是</w:t>
            </w:r>
          </w:p>
        </w:tc>
        <w:tc>
          <w:tcPr>
            <w:tcW w:w="2560" w:type="dxa"/>
            <w:tcBorders>
              <w:top w:val="single" w:sz="4" w:space="0" w:color="auto"/>
              <w:left w:val="nil"/>
              <w:bottom w:val="single" w:sz="4" w:space="0" w:color="auto"/>
              <w:right w:val="single" w:sz="4" w:space="0" w:color="auto"/>
            </w:tcBorders>
            <w:shd w:val="clear" w:color="auto" w:fill="auto"/>
            <w:noWrap/>
            <w:vAlign w:val="center"/>
            <w:hideMark/>
          </w:tcPr>
          <w:p w:rsidR="0007427D" w:rsidRPr="0007427D" w:rsidRDefault="0007427D" w:rsidP="0007427D">
            <w:pPr>
              <w:widowControl/>
              <w:jc w:val="left"/>
              <w:rPr>
                <w:rFonts w:ascii="宋体" w:hAnsi="宋体" w:cs="宋体" w:hint="eastAsia"/>
                <w:color w:val="000000"/>
                <w:kern w:val="0"/>
                <w:sz w:val="18"/>
                <w:szCs w:val="18"/>
              </w:rPr>
            </w:pPr>
            <w:r w:rsidRPr="0007427D">
              <w:rPr>
                <w:rFonts w:ascii="宋体" w:hAnsi="宋体" w:cs="宋体" w:hint="eastAsia"/>
                <w:color w:val="000000"/>
                <w:kern w:val="0"/>
                <w:sz w:val="18"/>
                <w:szCs w:val="18"/>
              </w:rPr>
              <w:t>区域编码</w:t>
            </w:r>
          </w:p>
        </w:tc>
      </w:tr>
      <w:tr w:rsidR="0007427D" w:rsidRPr="0007427D" w:rsidTr="0007427D">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07427D" w:rsidRPr="0007427D" w:rsidRDefault="0007427D" w:rsidP="0007427D">
            <w:pPr>
              <w:widowControl/>
              <w:jc w:val="center"/>
              <w:rPr>
                <w:rFonts w:ascii="宋体" w:hAnsi="宋体" w:cs="宋体" w:hint="eastAsia"/>
                <w:color w:val="000000"/>
                <w:kern w:val="0"/>
                <w:sz w:val="18"/>
                <w:szCs w:val="18"/>
              </w:rPr>
            </w:pPr>
            <w:r w:rsidRPr="0007427D">
              <w:rPr>
                <w:rFonts w:ascii="宋体" w:hAnsi="宋体" w:cs="宋体" w:hint="eastAsia"/>
                <w:color w:val="000000"/>
                <w:kern w:val="0"/>
                <w:sz w:val="18"/>
                <w:szCs w:val="18"/>
              </w:rPr>
              <w:t xml:space="preserve">　</w:t>
            </w:r>
          </w:p>
        </w:tc>
        <w:tc>
          <w:tcPr>
            <w:tcW w:w="2080" w:type="dxa"/>
            <w:tcBorders>
              <w:top w:val="nil"/>
              <w:left w:val="nil"/>
              <w:bottom w:val="single" w:sz="4" w:space="0" w:color="auto"/>
              <w:right w:val="single" w:sz="4" w:space="0" w:color="auto"/>
            </w:tcBorders>
            <w:shd w:val="clear" w:color="auto" w:fill="auto"/>
            <w:noWrap/>
            <w:vAlign w:val="center"/>
            <w:hideMark/>
          </w:tcPr>
          <w:p w:rsidR="0007427D" w:rsidRPr="0007427D" w:rsidRDefault="0007427D" w:rsidP="0007427D">
            <w:pPr>
              <w:widowControl/>
              <w:jc w:val="left"/>
              <w:rPr>
                <w:rFonts w:ascii="宋体" w:hAnsi="宋体" w:cs="宋体" w:hint="eastAsia"/>
                <w:color w:val="000000"/>
                <w:kern w:val="0"/>
                <w:sz w:val="18"/>
                <w:szCs w:val="18"/>
              </w:rPr>
            </w:pPr>
            <w:r w:rsidRPr="0007427D">
              <w:rPr>
                <w:rFonts w:ascii="宋体" w:hAnsi="宋体" w:cs="宋体" w:hint="eastAsia"/>
                <w:color w:val="000000"/>
                <w:kern w:val="0"/>
                <w:sz w:val="18"/>
                <w:szCs w:val="18"/>
              </w:rPr>
              <w:t>AreaDesc</w:t>
            </w:r>
          </w:p>
        </w:tc>
        <w:tc>
          <w:tcPr>
            <w:tcW w:w="2060" w:type="dxa"/>
            <w:tcBorders>
              <w:top w:val="nil"/>
              <w:left w:val="nil"/>
              <w:bottom w:val="single" w:sz="4" w:space="0" w:color="auto"/>
              <w:right w:val="single" w:sz="4" w:space="0" w:color="auto"/>
            </w:tcBorders>
            <w:shd w:val="clear" w:color="auto" w:fill="auto"/>
            <w:noWrap/>
            <w:vAlign w:val="bottom"/>
            <w:hideMark/>
          </w:tcPr>
          <w:p w:rsidR="0007427D" w:rsidRPr="0007427D" w:rsidRDefault="0007427D" w:rsidP="0007427D">
            <w:pPr>
              <w:widowControl/>
              <w:jc w:val="left"/>
              <w:rPr>
                <w:rFonts w:ascii="新宋体" w:eastAsia="新宋体" w:hAnsi="新宋体" w:cs="宋体" w:hint="eastAsia"/>
                <w:color w:val="000000"/>
                <w:kern w:val="0"/>
                <w:sz w:val="18"/>
                <w:szCs w:val="18"/>
              </w:rPr>
            </w:pPr>
            <w:r w:rsidRPr="0007427D">
              <w:rPr>
                <w:rFonts w:ascii="新宋体" w:eastAsia="新宋体" w:hAnsi="新宋体" w:cs="宋体" w:hint="eastAsia"/>
                <w:color w:val="000000"/>
                <w:kern w:val="0"/>
                <w:sz w:val="18"/>
                <w:szCs w:val="18"/>
              </w:rPr>
              <w:t>Varchar2(30)</w:t>
            </w:r>
          </w:p>
        </w:tc>
        <w:tc>
          <w:tcPr>
            <w:tcW w:w="1080" w:type="dxa"/>
            <w:tcBorders>
              <w:top w:val="nil"/>
              <w:left w:val="nil"/>
              <w:bottom w:val="single" w:sz="4" w:space="0" w:color="auto"/>
              <w:right w:val="single" w:sz="4" w:space="0" w:color="auto"/>
            </w:tcBorders>
            <w:shd w:val="clear" w:color="auto" w:fill="auto"/>
            <w:noWrap/>
            <w:vAlign w:val="bottom"/>
            <w:hideMark/>
          </w:tcPr>
          <w:p w:rsidR="0007427D" w:rsidRPr="0007427D" w:rsidRDefault="0007427D" w:rsidP="0007427D">
            <w:pPr>
              <w:widowControl/>
              <w:jc w:val="center"/>
              <w:rPr>
                <w:rFonts w:ascii="宋体" w:hAnsi="宋体" w:cs="宋体" w:hint="eastAsia"/>
                <w:color w:val="000000"/>
                <w:kern w:val="0"/>
                <w:sz w:val="18"/>
                <w:szCs w:val="18"/>
              </w:rPr>
            </w:pPr>
            <w:r w:rsidRPr="0007427D">
              <w:rPr>
                <w:rFonts w:ascii="宋体" w:hAnsi="宋体" w:cs="宋体" w:hint="eastAsia"/>
                <w:color w:val="000000"/>
                <w:kern w:val="0"/>
                <w:sz w:val="18"/>
                <w:szCs w:val="18"/>
              </w:rPr>
              <w:t xml:space="preserve">　</w:t>
            </w:r>
          </w:p>
        </w:tc>
        <w:tc>
          <w:tcPr>
            <w:tcW w:w="2560" w:type="dxa"/>
            <w:tcBorders>
              <w:top w:val="nil"/>
              <w:left w:val="nil"/>
              <w:bottom w:val="single" w:sz="4" w:space="0" w:color="auto"/>
              <w:right w:val="single" w:sz="4" w:space="0" w:color="auto"/>
            </w:tcBorders>
            <w:shd w:val="clear" w:color="auto" w:fill="auto"/>
            <w:noWrap/>
            <w:vAlign w:val="center"/>
            <w:hideMark/>
          </w:tcPr>
          <w:p w:rsidR="0007427D" w:rsidRPr="0007427D" w:rsidRDefault="0007427D" w:rsidP="0007427D">
            <w:pPr>
              <w:widowControl/>
              <w:jc w:val="left"/>
              <w:rPr>
                <w:rFonts w:ascii="宋体" w:hAnsi="宋体" w:cs="宋体" w:hint="eastAsia"/>
                <w:color w:val="000000"/>
                <w:kern w:val="0"/>
                <w:sz w:val="18"/>
                <w:szCs w:val="18"/>
              </w:rPr>
            </w:pPr>
            <w:r w:rsidRPr="0007427D">
              <w:rPr>
                <w:rFonts w:ascii="宋体" w:hAnsi="宋体" w:cs="宋体" w:hint="eastAsia"/>
                <w:color w:val="000000"/>
                <w:kern w:val="0"/>
                <w:sz w:val="18"/>
                <w:szCs w:val="18"/>
              </w:rPr>
              <w:t>区域名称</w:t>
            </w:r>
          </w:p>
        </w:tc>
      </w:tr>
      <w:tr w:rsidR="0007427D" w:rsidRPr="0007427D" w:rsidTr="0007427D">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07427D" w:rsidRPr="0007427D" w:rsidRDefault="0007427D" w:rsidP="0007427D">
            <w:pPr>
              <w:widowControl/>
              <w:jc w:val="center"/>
              <w:rPr>
                <w:rFonts w:ascii="宋体" w:hAnsi="宋体" w:cs="宋体" w:hint="eastAsia"/>
                <w:color w:val="000000"/>
                <w:kern w:val="0"/>
                <w:sz w:val="18"/>
                <w:szCs w:val="18"/>
              </w:rPr>
            </w:pPr>
            <w:r w:rsidRPr="0007427D">
              <w:rPr>
                <w:rFonts w:ascii="宋体" w:hAnsi="宋体" w:cs="宋体" w:hint="eastAsia"/>
                <w:color w:val="000000"/>
                <w:kern w:val="0"/>
                <w:sz w:val="18"/>
                <w:szCs w:val="18"/>
              </w:rPr>
              <w:t xml:space="preserve">　</w:t>
            </w:r>
          </w:p>
        </w:tc>
        <w:tc>
          <w:tcPr>
            <w:tcW w:w="2080" w:type="dxa"/>
            <w:tcBorders>
              <w:top w:val="nil"/>
              <w:left w:val="nil"/>
              <w:bottom w:val="single" w:sz="4" w:space="0" w:color="auto"/>
              <w:right w:val="single" w:sz="4" w:space="0" w:color="auto"/>
            </w:tcBorders>
            <w:shd w:val="clear" w:color="auto" w:fill="auto"/>
            <w:noWrap/>
            <w:vAlign w:val="center"/>
            <w:hideMark/>
          </w:tcPr>
          <w:p w:rsidR="0007427D" w:rsidRPr="0007427D" w:rsidRDefault="0007427D" w:rsidP="0007427D">
            <w:pPr>
              <w:widowControl/>
              <w:jc w:val="left"/>
              <w:rPr>
                <w:rFonts w:ascii="宋体" w:hAnsi="宋体" w:cs="宋体" w:hint="eastAsia"/>
                <w:color w:val="000000"/>
                <w:kern w:val="0"/>
                <w:sz w:val="18"/>
                <w:szCs w:val="18"/>
              </w:rPr>
            </w:pPr>
            <w:r w:rsidRPr="0007427D">
              <w:rPr>
                <w:rFonts w:ascii="宋体" w:hAnsi="宋体" w:cs="宋体" w:hint="eastAsia"/>
                <w:color w:val="000000"/>
                <w:kern w:val="0"/>
                <w:sz w:val="18"/>
                <w:szCs w:val="18"/>
              </w:rPr>
              <w:t>Status</w:t>
            </w:r>
          </w:p>
        </w:tc>
        <w:tc>
          <w:tcPr>
            <w:tcW w:w="2060" w:type="dxa"/>
            <w:tcBorders>
              <w:top w:val="nil"/>
              <w:left w:val="nil"/>
              <w:bottom w:val="single" w:sz="4" w:space="0" w:color="auto"/>
              <w:right w:val="single" w:sz="4" w:space="0" w:color="auto"/>
            </w:tcBorders>
            <w:shd w:val="clear" w:color="auto" w:fill="auto"/>
            <w:noWrap/>
            <w:vAlign w:val="bottom"/>
            <w:hideMark/>
          </w:tcPr>
          <w:p w:rsidR="0007427D" w:rsidRPr="0007427D" w:rsidRDefault="0007427D" w:rsidP="0007427D">
            <w:pPr>
              <w:widowControl/>
              <w:jc w:val="left"/>
              <w:rPr>
                <w:rFonts w:ascii="新宋体" w:eastAsia="新宋体" w:hAnsi="新宋体" w:cs="宋体" w:hint="eastAsia"/>
                <w:color w:val="000000"/>
                <w:kern w:val="0"/>
                <w:sz w:val="18"/>
                <w:szCs w:val="18"/>
              </w:rPr>
            </w:pPr>
            <w:r w:rsidRPr="0007427D">
              <w:rPr>
                <w:rFonts w:ascii="新宋体" w:eastAsia="新宋体" w:hAnsi="新宋体" w:cs="宋体" w:hint="eastAsia"/>
                <w:color w:val="000000"/>
                <w:kern w:val="0"/>
                <w:sz w:val="18"/>
                <w:szCs w:val="18"/>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07427D" w:rsidRPr="0007427D" w:rsidRDefault="0007427D" w:rsidP="0007427D">
            <w:pPr>
              <w:widowControl/>
              <w:jc w:val="center"/>
              <w:rPr>
                <w:rFonts w:ascii="宋体" w:hAnsi="宋体" w:cs="宋体" w:hint="eastAsia"/>
                <w:color w:val="000000"/>
                <w:kern w:val="0"/>
                <w:sz w:val="18"/>
                <w:szCs w:val="18"/>
              </w:rPr>
            </w:pPr>
            <w:r w:rsidRPr="0007427D">
              <w:rPr>
                <w:rFonts w:ascii="宋体" w:hAnsi="宋体" w:cs="宋体" w:hint="eastAsia"/>
                <w:color w:val="000000"/>
                <w:kern w:val="0"/>
                <w:sz w:val="18"/>
                <w:szCs w:val="18"/>
              </w:rPr>
              <w:t xml:space="preserve">　</w:t>
            </w:r>
          </w:p>
        </w:tc>
        <w:tc>
          <w:tcPr>
            <w:tcW w:w="2560" w:type="dxa"/>
            <w:tcBorders>
              <w:top w:val="nil"/>
              <w:left w:val="nil"/>
              <w:bottom w:val="single" w:sz="4" w:space="0" w:color="auto"/>
              <w:right w:val="single" w:sz="4" w:space="0" w:color="auto"/>
            </w:tcBorders>
            <w:shd w:val="clear" w:color="auto" w:fill="auto"/>
            <w:noWrap/>
            <w:vAlign w:val="center"/>
            <w:hideMark/>
          </w:tcPr>
          <w:p w:rsidR="0007427D" w:rsidRPr="0007427D" w:rsidRDefault="0007427D" w:rsidP="0007427D">
            <w:pPr>
              <w:widowControl/>
              <w:jc w:val="left"/>
              <w:rPr>
                <w:rFonts w:ascii="宋体" w:hAnsi="宋体" w:cs="宋体" w:hint="eastAsia"/>
                <w:color w:val="000000"/>
                <w:kern w:val="0"/>
                <w:sz w:val="18"/>
                <w:szCs w:val="18"/>
              </w:rPr>
            </w:pPr>
            <w:r w:rsidRPr="0007427D">
              <w:rPr>
                <w:rFonts w:ascii="宋体" w:hAnsi="宋体" w:cs="宋体" w:hint="eastAsia"/>
                <w:color w:val="000000"/>
                <w:kern w:val="0"/>
                <w:sz w:val="18"/>
                <w:szCs w:val="18"/>
              </w:rPr>
              <w:t>有效状态标识 (0:无效 1;有效)</w:t>
            </w:r>
          </w:p>
        </w:tc>
      </w:tr>
      <w:tr w:rsidR="0007427D" w:rsidRPr="0007427D" w:rsidTr="0007427D">
        <w:trPr>
          <w:trHeight w:val="22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7427D" w:rsidRPr="0007427D" w:rsidRDefault="0007427D" w:rsidP="0007427D">
            <w:pPr>
              <w:widowControl/>
              <w:jc w:val="left"/>
              <w:rPr>
                <w:rFonts w:ascii="新宋体" w:eastAsia="新宋体" w:hAnsi="新宋体" w:cs="宋体" w:hint="eastAsia"/>
                <w:color w:val="000000"/>
                <w:kern w:val="0"/>
                <w:sz w:val="18"/>
                <w:szCs w:val="18"/>
              </w:rPr>
            </w:pPr>
            <w:r w:rsidRPr="0007427D">
              <w:rPr>
                <w:rFonts w:ascii="新宋体" w:eastAsia="新宋体" w:hAnsi="新宋体" w:cs="宋体" w:hint="eastAsia"/>
                <w:color w:val="000000"/>
                <w:kern w:val="0"/>
                <w:sz w:val="18"/>
                <w:szCs w:val="18"/>
              </w:rPr>
              <w:t xml:space="preserve">　</w:t>
            </w:r>
          </w:p>
        </w:tc>
        <w:tc>
          <w:tcPr>
            <w:tcW w:w="2080" w:type="dxa"/>
            <w:tcBorders>
              <w:top w:val="nil"/>
              <w:left w:val="nil"/>
              <w:bottom w:val="single" w:sz="4" w:space="0" w:color="auto"/>
              <w:right w:val="single" w:sz="4" w:space="0" w:color="auto"/>
            </w:tcBorders>
            <w:shd w:val="clear" w:color="auto" w:fill="auto"/>
            <w:noWrap/>
            <w:vAlign w:val="bottom"/>
            <w:hideMark/>
          </w:tcPr>
          <w:p w:rsidR="0007427D" w:rsidRPr="0007427D" w:rsidRDefault="0007427D" w:rsidP="0007427D">
            <w:pPr>
              <w:widowControl/>
              <w:jc w:val="left"/>
              <w:rPr>
                <w:rFonts w:ascii="新宋体" w:eastAsia="新宋体" w:hAnsi="新宋体" w:cs="宋体" w:hint="eastAsia"/>
                <w:color w:val="000000"/>
                <w:kern w:val="0"/>
                <w:sz w:val="18"/>
                <w:szCs w:val="18"/>
              </w:rPr>
            </w:pPr>
            <w:r w:rsidRPr="0007427D">
              <w:rPr>
                <w:rFonts w:ascii="新宋体" w:eastAsia="新宋体" w:hAnsi="新宋体" w:cs="宋体" w:hint="eastAsia"/>
                <w:color w:val="000000"/>
                <w:kern w:val="0"/>
                <w:sz w:val="18"/>
                <w:szCs w:val="18"/>
              </w:rPr>
              <w:t>CreatedBy</w:t>
            </w:r>
          </w:p>
        </w:tc>
        <w:tc>
          <w:tcPr>
            <w:tcW w:w="2060" w:type="dxa"/>
            <w:tcBorders>
              <w:top w:val="nil"/>
              <w:left w:val="nil"/>
              <w:bottom w:val="single" w:sz="4" w:space="0" w:color="auto"/>
              <w:right w:val="single" w:sz="4" w:space="0" w:color="auto"/>
            </w:tcBorders>
            <w:shd w:val="clear" w:color="auto" w:fill="auto"/>
            <w:noWrap/>
            <w:vAlign w:val="bottom"/>
            <w:hideMark/>
          </w:tcPr>
          <w:p w:rsidR="0007427D" w:rsidRPr="0007427D" w:rsidRDefault="0007427D" w:rsidP="0007427D">
            <w:pPr>
              <w:widowControl/>
              <w:jc w:val="left"/>
              <w:rPr>
                <w:rFonts w:ascii="新宋体" w:eastAsia="新宋体" w:hAnsi="新宋体" w:cs="宋体" w:hint="eastAsia"/>
                <w:color w:val="000000"/>
                <w:kern w:val="0"/>
                <w:sz w:val="18"/>
                <w:szCs w:val="18"/>
              </w:rPr>
            </w:pPr>
            <w:r w:rsidRPr="0007427D">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07427D" w:rsidRPr="0007427D" w:rsidRDefault="0007427D" w:rsidP="0007427D">
            <w:pPr>
              <w:widowControl/>
              <w:jc w:val="center"/>
              <w:rPr>
                <w:rFonts w:ascii="宋体" w:hAnsi="宋体" w:cs="宋体" w:hint="eastAsia"/>
                <w:color w:val="000000"/>
                <w:kern w:val="0"/>
                <w:sz w:val="18"/>
                <w:szCs w:val="18"/>
              </w:rPr>
            </w:pPr>
            <w:r w:rsidRPr="0007427D">
              <w:rPr>
                <w:rFonts w:ascii="宋体" w:hAnsi="宋体" w:cs="宋体" w:hint="eastAsia"/>
                <w:color w:val="000000"/>
                <w:kern w:val="0"/>
                <w:sz w:val="18"/>
                <w:szCs w:val="18"/>
              </w:rPr>
              <w:t xml:space="preserve">　</w:t>
            </w:r>
          </w:p>
        </w:tc>
        <w:tc>
          <w:tcPr>
            <w:tcW w:w="2560" w:type="dxa"/>
            <w:tcBorders>
              <w:top w:val="nil"/>
              <w:left w:val="nil"/>
              <w:bottom w:val="single" w:sz="4" w:space="0" w:color="auto"/>
              <w:right w:val="single" w:sz="4" w:space="0" w:color="auto"/>
            </w:tcBorders>
            <w:shd w:val="clear" w:color="auto" w:fill="auto"/>
            <w:noWrap/>
            <w:vAlign w:val="bottom"/>
            <w:hideMark/>
          </w:tcPr>
          <w:p w:rsidR="0007427D" w:rsidRPr="0007427D" w:rsidRDefault="0007427D" w:rsidP="0007427D">
            <w:pPr>
              <w:widowControl/>
              <w:jc w:val="left"/>
              <w:rPr>
                <w:rFonts w:ascii="新宋体" w:eastAsia="新宋体" w:hAnsi="新宋体" w:cs="宋体" w:hint="eastAsia"/>
                <w:color w:val="000000"/>
                <w:kern w:val="0"/>
                <w:sz w:val="18"/>
                <w:szCs w:val="18"/>
              </w:rPr>
            </w:pPr>
            <w:r w:rsidRPr="0007427D">
              <w:rPr>
                <w:rFonts w:ascii="新宋体" w:eastAsia="新宋体" w:hAnsi="新宋体" w:cs="宋体" w:hint="eastAsia"/>
                <w:color w:val="000000"/>
                <w:kern w:val="0"/>
                <w:sz w:val="18"/>
                <w:szCs w:val="18"/>
              </w:rPr>
              <w:t>创建人</w:t>
            </w:r>
          </w:p>
        </w:tc>
      </w:tr>
      <w:tr w:rsidR="0007427D" w:rsidRPr="0007427D" w:rsidTr="0007427D">
        <w:trPr>
          <w:trHeight w:val="22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7427D" w:rsidRPr="0007427D" w:rsidRDefault="0007427D" w:rsidP="0007427D">
            <w:pPr>
              <w:widowControl/>
              <w:jc w:val="left"/>
              <w:rPr>
                <w:rFonts w:ascii="新宋体" w:eastAsia="新宋体" w:hAnsi="新宋体" w:cs="宋体" w:hint="eastAsia"/>
                <w:color w:val="000000"/>
                <w:kern w:val="0"/>
                <w:sz w:val="18"/>
                <w:szCs w:val="18"/>
              </w:rPr>
            </w:pPr>
            <w:r w:rsidRPr="0007427D">
              <w:rPr>
                <w:rFonts w:ascii="新宋体" w:eastAsia="新宋体" w:hAnsi="新宋体" w:cs="宋体" w:hint="eastAsia"/>
                <w:color w:val="000000"/>
                <w:kern w:val="0"/>
                <w:sz w:val="18"/>
                <w:szCs w:val="18"/>
              </w:rPr>
              <w:t xml:space="preserve">　</w:t>
            </w:r>
          </w:p>
        </w:tc>
        <w:tc>
          <w:tcPr>
            <w:tcW w:w="2080" w:type="dxa"/>
            <w:tcBorders>
              <w:top w:val="nil"/>
              <w:left w:val="nil"/>
              <w:bottom w:val="single" w:sz="4" w:space="0" w:color="auto"/>
              <w:right w:val="single" w:sz="4" w:space="0" w:color="auto"/>
            </w:tcBorders>
            <w:shd w:val="clear" w:color="auto" w:fill="auto"/>
            <w:noWrap/>
            <w:vAlign w:val="bottom"/>
            <w:hideMark/>
          </w:tcPr>
          <w:p w:rsidR="0007427D" w:rsidRPr="0007427D" w:rsidRDefault="0007427D" w:rsidP="0007427D">
            <w:pPr>
              <w:widowControl/>
              <w:jc w:val="left"/>
              <w:rPr>
                <w:rFonts w:ascii="新宋体" w:eastAsia="新宋体" w:hAnsi="新宋体" w:cs="宋体" w:hint="eastAsia"/>
                <w:color w:val="000000"/>
                <w:kern w:val="0"/>
                <w:sz w:val="18"/>
                <w:szCs w:val="18"/>
              </w:rPr>
            </w:pPr>
            <w:r w:rsidRPr="0007427D">
              <w:rPr>
                <w:rFonts w:ascii="新宋体" w:eastAsia="新宋体" w:hAnsi="新宋体" w:cs="宋体" w:hint="eastAsia"/>
                <w:color w:val="000000"/>
                <w:kern w:val="0"/>
                <w:sz w:val="18"/>
                <w:szCs w:val="18"/>
              </w:rPr>
              <w:t>CreatedTime</w:t>
            </w:r>
          </w:p>
        </w:tc>
        <w:tc>
          <w:tcPr>
            <w:tcW w:w="2060" w:type="dxa"/>
            <w:tcBorders>
              <w:top w:val="nil"/>
              <w:left w:val="nil"/>
              <w:bottom w:val="single" w:sz="4" w:space="0" w:color="auto"/>
              <w:right w:val="single" w:sz="4" w:space="0" w:color="auto"/>
            </w:tcBorders>
            <w:shd w:val="clear" w:color="auto" w:fill="auto"/>
            <w:noWrap/>
            <w:vAlign w:val="bottom"/>
            <w:hideMark/>
          </w:tcPr>
          <w:p w:rsidR="0007427D" w:rsidRPr="0007427D" w:rsidRDefault="0007427D" w:rsidP="0007427D">
            <w:pPr>
              <w:widowControl/>
              <w:jc w:val="left"/>
              <w:rPr>
                <w:rFonts w:ascii="新宋体" w:eastAsia="新宋体" w:hAnsi="新宋体" w:cs="宋体" w:hint="eastAsia"/>
                <w:color w:val="000000"/>
                <w:kern w:val="0"/>
                <w:sz w:val="18"/>
                <w:szCs w:val="18"/>
              </w:rPr>
            </w:pPr>
            <w:r w:rsidRPr="0007427D">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07427D" w:rsidRPr="0007427D" w:rsidRDefault="0007427D" w:rsidP="0007427D">
            <w:pPr>
              <w:widowControl/>
              <w:jc w:val="center"/>
              <w:rPr>
                <w:rFonts w:ascii="宋体" w:hAnsi="宋体" w:cs="宋体" w:hint="eastAsia"/>
                <w:color w:val="000000"/>
                <w:kern w:val="0"/>
                <w:sz w:val="18"/>
                <w:szCs w:val="18"/>
              </w:rPr>
            </w:pPr>
            <w:r w:rsidRPr="0007427D">
              <w:rPr>
                <w:rFonts w:ascii="宋体" w:hAnsi="宋体" w:cs="宋体" w:hint="eastAsia"/>
                <w:color w:val="000000"/>
                <w:kern w:val="0"/>
                <w:sz w:val="18"/>
                <w:szCs w:val="18"/>
              </w:rPr>
              <w:t xml:space="preserve">　</w:t>
            </w:r>
          </w:p>
        </w:tc>
        <w:tc>
          <w:tcPr>
            <w:tcW w:w="2560" w:type="dxa"/>
            <w:tcBorders>
              <w:top w:val="nil"/>
              <w:left w:val="nil"/>
              <w:bottom w:val="single" w:sz="4" w:space="0" w:color="auto"/>
              <w:right w:val="single" w:sz="4" w:space="0" w:color="auto"/>
            </w:tcBorders>
            <w:shd w:val="clear" w:color="auto" w:fill="auto"/>
            <w:noWrap/>
            <w:vAlign w:val="bottom"/>
            <w:hideMark/>
          </w:tcPr>
          <w:p w:rsidR="0007427D" w:rsidRPr="0007427D" w:rsidRDefault="0007427D" w:rsidP="0007427D">
            <w:pPr>
              <w:widowControl/>
              <w:jc w:val="left"/>
              <w:rPr>
                <w:rFonts w:ascii="新宋体" w:eastAsia="新宋体" w:hAnsi="新宋体" w:cs="宋体" w:hint="eastAsia"/>
                <w:color w:val="000000"/>
                <w:kern w:val="0"/>
                <w:sz w:val="18"/>
                <w:szCs w:val="18"/>
              </w:rPr>
            </w:pPr>
            <w:r w:rsidRPr="0007427D">
              <w:rPr>
                <w:rFonts w:ascii="新宋体" w:eastAsia="新宋体" w:hAnsi="新宋体" w:cs="宋体" w:hint="eastAsia"/>
                <w:color w:val="000000"/>
                <w:kern w:val="0"/>
                <w:sz w:val="18"/>
                <w:szCs w:val="18"/>
              </w:rPr>
              <w:t>创建时间</w:t>
            </w:r>
          </w:p>
        </w:tc>
      </w:tr>
      <w:tr w:rsidR="0007427D" w:rsidRPr="0007427D" w:rsidTr="0007427D">
        <w:trPr>
          <w:trHeight w:val="22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7427D" w:rsidRPr="0007427D" w:rsidRDefault="0007427D" w:rsidP="0007427D">
            <w:pPr>
              <w:widowControl/>
              <w:jc w:val="left"/>
              <w:rPr>
                <w:rFonts w:ascii="新宋体" w:eastAsia="新宋体" w:hAnsi="新宋体" w:cs="宋体" w:hint="eastAsia"/>
                <w:color w:val="000000"/>
                <w:kern w:val="0"/>
                <w:sz w:val="18"/>
                <w:szCs w:val="18"/>
              </w:rPr>
            </w:pPr>
            <w:r w:rsidRPr="0007427D">
              <w:rPr>
                <w:rFonts w:ascii="新宋体" w:eastAsia="新宋体" w:hAnsi="新宋体" w:cs="宋体" w:hint="eastAsia"/>
                <w:color w:val="000000"/>
                <w:kern w:val="0"/>
                <w:sz w:val="18"/>
                <w:szCs w:val="18"/>
              </w:rPr>
              <w:t xml:space="preserve">　</w:t>
            </w:r>
          </w:p>
        </w:tc>
        <w:tc>
          <w:tcPr>
            <w:tcW w:w="2080" w:type="dxa"/>
            <w:tcBorders>
              <w:top w:val="nil"/>
              <w:left w:val="nil"/>
              <w:bottom w:val="single" w:sz="4" w:space="0" w:color="auto"/>
              <w:right w:val="single" w:sz="4" w:space="0" w:color="auto"/>
            </w:tcBorders>
            <w:shd w:val="clear" w:color="auto" w:fill="auto"/>
            <w:noWrap/>
            <w:vAlign w:val="bottom"/>
            <w:hideMark/>
          </w:tcPr>
          <w:p w:rsidR="0007427D" w:rsidRPr="0007427D" w:rsidRDefault="0007427D" w:rsidP="0007427D">
            <w:pPr>
              <w:widowControl/>
              <w:jc w:val="left"/>
              <w:rPr>
                <w:rFonts w:ascii="新宋体" w:eastAsia="新宋体" w:hAnsi="新宋体" w:cs="宋体" w:hint="eastAsia"/>
                <w:color w:val="000000"/>
                <w:kern w:val="0"/>
                <w:sz w:val="18"/>
                <w:szCs w:val="18"/>
              </w:rPr>
            </w:pPr>
            <w:r w:rsidRPr="0007427D">
              <w:rPr>
                <w:rFonts w:ascii="新宋体" w:eastAsia="新宋体" w:hAnsi="新宋体" w:cs="宋体" w:hint="eastAsia"/>
                <w:color w:val="000000"/>
                <w:kern w:val="0"/>
                <w:sz w:val="18"/>
                <w:szCs w:val="18"/>
              </w:rPr>
              <w:t>ModifiedBy</w:t>
            </w:r>
          </w:p>
        </w:tc>
        <w:tc>
          <w:tcPr>
            <w:tcW w:w="2060" w:type="dxa"/>
            <w:tcBorders>
              <w:top w:val="nil"/>
              <w:left w:val="nil"/>
              <w:bottom w:val="single" w:sz="4" w:space="0" w:color="auto"/>
              <w:right w:val="single" w:sz="4" w:space="0" w:color="auto"/>
            </w:tcBorders>
            <w:shd w:val="clear" w:color="auto" w:fill="auto"/>
            <w:noWrap/>
            <w:vAlign w:val="bottom"/>
            <w:hideMark/>
          </w:tcPr>
          <w:p w:rsidR="0007427D" w:rsidRPr="0007427D" w:rsidRDefault="0007427D" w:rsidP="0007427D">
            <w:pPr>
              <w:widowControl/>
              <w:jc w:val="left"/>
              <w:rPr>
                <w:rFonts w:ascii="新宋体" w:eastAsia="新宋体" w:hAnsi="新宋体" w:cs="宋体" w:hint="eastAsia"/>
                <w:color w:val="000000"/>
                <w:kern w:val="0"/>
                <w:sz w:val="18"/>
                <w:szCs w:val="18"/>
              </w:rPr>
            </w:pPr>
            <w:r w:rsidRPr="0007427D">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07427D" w:rsidRPr="0007427D" w:rsidRDefault="0007427D" w:rsidP="0007427D">
            <w:pPr>
              <w:widowControl/>
              <w:jc w:val="center"/>
              <w:rPr>
                <w:rFonts w:ascii="宋体" w:hAnsi="宋体" w:cs="宋体" w:hint="eastAsia"/>
                <w:color w:val="000000"/>
                <w:kern w:val="0"/>
                <w:sz w:val="18"/>
                <w:szCs w:val="18"/>
              </w:rPr>
            </w:pPr>
            <w:r w:rsidRPr="0007427D">
              <w:rPr>
                <w:rFonts w:ascii="宋体" w:hAnsi="宋体" w:cs="宋体" w:hint="eastAsia"/>
                <w:color w:val="000000"/>
                <w:kern w:val="0"/>
                <w:sz w:val="18"/>
                <w:szCs w:val="18"/>
              </w:rPr>
              <w:t xml:space="preserve">　</w:t>
            </w:r>
          </w:p>
        </w:tc>
        <w:tc>
          <w:tcPr>
            <w:tcW w:w="2560" w:type="dxa"/>
            <w:tcBorders>
              <w:top w:val="nil"/>
              <w:left w:val="nil"/>
              <w:bottom w:val="single" w:sz="4" w:space="0" w:color="auto"/>
              <w:right w:val="single" w:sz="4" w:space="0" w:color="auto"/>
            </w:tcBorders>
            <w:shd w:val="clear" w:color="auto" w:fill="auto"/>
            <w:noWrap/>
            <w:vAlign w:val="bottom"/>
            <w:hideMark/>
          </w:tcPr>
          <w:p w:rsidR="0007427D" w:rsidRPr="0007427D" w:rsidRDefault="0007427D" w:rsidP="0007427D">
            <w:pPr>
              <w:widowControl/>
              <w:jc w:val="left"/>
              <w:rPr>
                <w:rFonts w:ascii="新宋体" w:eastAsia="新宋体" w:hAnsi="新宋体" w:cs="宋体" w:hint="eastAsia"/>
                <w:color w:val="000000"/>
                <w:kern w:val="0"/>
                <w:sz w:val="18"/>
                <w:szCs w:val="18"/>
              </w:rPr>
            </w:pPr>
            <w:r w:rsidRPr="0007427D">
              <w:rPr>
                <w:rFonts w:ascii="新宋体" w:eastAsia="新宋体" w:hAnsi="新宋体" w:cs="宋体" w:hint="eastAsia"/>
                <w:color w:val="000000"/>
                <w:kern w:val="0"/>
                <w:sz w:val="18"/>
                <w:szCs w:val="18"/>
              </w:rPr>
              <w:t>最后修改人</w:t>
            </w:r>
          </w:p>
        </w:tc>
      </w:tr>
      <w:tr w:rsidR="0007427D" w:rsidRPr="0007427D" w:rsidTr="0007427D">
        <w:trPr>
          <w:trHeight w:val="22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7427D" w:rsidRPr="0007427D" w:rsidRDefault="0007427D" w:rsidP="0007427D">
            <w:pPr>
              <w:widowControl/>
              <w:jc w:val="left"/>
              <w:rPr>
                <w:rFonts w:ascii="新宋体" w:eastAsia="新宋体" w:hAnsi="新宋体" w:cs="宋体" w:hint="eastAsia"/>
                <w:color w:val="000000"/>
                <w:kern w:val="0"/>
                <w:sz w:val="18"/>
                <w:szCs w:val="18"/>
              </w:rPr>
            </w:pPr>
            <w:r w:rsidRPr="0007427D">
              <w:rPr>
                <w:rFonts w:ascii="新宋体" w:eastAsia="新宋体" w:hAnsi="新宋体" w:cs="宋体" w:hint="eastAsia"/>
                <w:color w:val="000000"/>
                <w:kern w:val="0"/>
                <w:sz w:val="18"/>
                <w:szCs w:val="18"/>
              </w:rPr>
              <w:t xml:space="preserve">　</w:t>
            </w:r>
          </w:p>
        </w:tc>
        <w:tc>
          <w:tcPr>
            <w:tcW w:w="2080" w:type="dxa"/>
            <w:tcBorders>
              <w:top w:val="nil"/>
              <w:left w:val="nil"/>
              <w:bottom w:val="single" w:sz="4" w:space="0" w:color="auto"/>
              <w:right w:val="single" w:sz="4" w:space="0" w:color="auto"/>
            </w:tcBorders>
            <w:shd w:val="clear" w:color="auto" w:fill="auto"/>
            <w:noWrap/>
            <w:vAlign w:val="bottom"/>
            <w:hideMark/>
          </w:tcPr>
          <w:p w:rsidR="0007427D" w:rsidRPr="0007427D" w:rsidRDefault="0007427D" w:rsidP="0007427D">
            <w:pPr>
              <w:widowControl/>
              <w:jc w:val="left"/>
              <w:rPr>
                <w:rFonts w:ascii="新宋体" w:eastAsia="新宋体" w:hAnsi="新宋体" w:cs="宋体" w:hint="eastAsia"/>
                <w:color w:val="000000"/>
                <w:kern w:val="0"/>
                <w:sz w:val="18"/>
                <w:szCs w:val="18"/>
              </w:rPr>
            </w:pPr>
            <w:r w:rsidRPr="0007427D">
              <w:rPr>
                <w:rFonts w:ascii="新宋体" w:eastAsia="新宋体" w:hAnsi="新宋体" w:cs="宋体" w:hint="eastAsia"/>
                <w:color w:val="000000"/>
                <w:kern w:val="0"/>
                <w:sz w:val="18"/>
                <w:szCs w:val="18"/>
              </w:rPr>
              <w:t>ModifiedTime</w:t>
            </w:r>
          </w:p>
        </w:tc>
        <w:tc>
          <w:tcPr>
            <w:tcW w:w="2060" w:type="dxa"/>
            <w:tcBorders>
              <w:top w:val="nil"/>
              <w:left w:val="nil"/>
              <w:bottom w:val="single" w:sz="4" w:space="0" w:color="auto"/>
              <w:right w:val="single" w:sz="4" w:space="0" w:color="auto"/>
            </w:tcBorders>
            <w:shd w:val="clear" w:color="auto" w:fill="auto"/>
            <w:noWrap/>
            <w:vAlign w:val="bottom"/>
            <w:hideMark/>
          </w:tcPr>
          <w:p w:rsidR="0007427D" w:rsidRPr="0007427D" w:rsidRDefault="0007427D" w:rsidP="0007427D">
            <w:pPr>
              <w:widowControl/>
              <w:jc w:val="left"/>
              <w:rPr>
                <w:rFonts w:ascii="新宋体" w:eastAsia="新宋体" w:hAnsi="新宋体" w:cs="宋体" w:hint="eastAsia"/>
                <w:color w:val="000000"/>
                <w:kern w:val="0"/>
                <w:sz w:val="18"/>
                <w:szCs w:val="18"/>
              </w:rPr>
            </w:pPr>
            <w:r w:rsidRPr="0007427D">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07427D" w:rsidRPr="0007427D" w:rsidRDefault="0007427D" w:rsidP="0007427D">
            <w:pPr>
              <w:widowControl/>
              <w:jc w:val="center"/>
              <w:rPr>
                <w:rFonts w:ascii="宋体" w:hAnsi="宋体" w:cs="宋体" w:hint="eastAsia"/>
                <w:color w:val="000000"/>
                <w:kern w:val="0"/>
                <w:sz w:val="18"/>
                <w:szCs w:val="18"/>
              </w:rPr>
            </w:pPr>
            <w:r w:rsidRPr="0007427D">
              <w:rPr>
                <w:rFonts w:ascii="宋体" w:hAnsi="宋体" w:cs="宋体" w:hint="eastAsia"/>
                <w:color w:val="000000"/>
                <w:kern w:val="0"/>
                <w:sz w:val="18"/>
                <w:szCs w:val="18"/>
              </w:rPr>
              <w:t xml:space="preserve">　</w:t>
            </w:r>
          </w:p>
        </w:tc>
        <w:tc>
          <w:tcPr>
            <w:tcW w:w="2560" w:type="dxa"/>
            <w:tcBorders>
              <w:top w:val="nil"/>
              <w:left w:val="nil"/>
              <w:bottom w:val="single" w:sz="4" w:space="0" w:color="auto"/>
              <w:right w:val="single" w:sz="4" w:space="0" w:color="auto"/>
            </w:tcBorders>
            <w:shd w:val="clear" w:color="auto" w:fill="auto"/>
            <w:noWrap/>
            <w:vAlign w:val="bottom"/>
            <w:hideMark/>
          </w:tcPr>
          <w:p w:rsidR="0007427D" w:rsidRPr="0007427D" w:rsidRDefault="0007427D" w:rsidP="0007427D">
            <w:pPr>
              <w:widowControl/>
              <w:jc w:val="left"/>
              <w:rPr>
                <w:rFonts w:ascii="新宋体" w:eastAsia="新宋体" w:hAnsi="新宋体" w:cs="宋体" w:hint="eastAsia"/>
                <w:color w:val="000000"/>
                <w:kern w:val="0"/>
                <w:sz w:val="18"/>
                <w:szCs w:val="18"/>
              </w:rPr>
            </w:pPr>
            <w:r w:rsidRPr="0007427D">
              <w:rPr>
                <w:rFonts w:ascii="新宋体" w:eastAsia="新宋体" w:hAnsi="新宋体" w:cs="宋体" w:hint="eastAsia"/>
                <w:color w:val="000000"/>
                <w:kern w:val="0"/>
                <w:sz w:val="18"/>
                <w:szCs w:val="18"/>
              </w:rPr>
              <w:t>最后修改时间</w:t>
            </w:r>
          </w:p>
        </w:tc>
      </w:tr>
    </w:tbl>
    <w:p w:rsidR="004F6022" w:rsidRDefault="002139EF" w:rsidP="002139EF">
      <w:pPr>
        <w:pStyle w:val="3"/>
        <w:numPr>
          <w:ilvl w:val="0"/>
          <w:numId w:val="0"/>
        </w:numPr>
      </w:pPr>
      <w:r>
        <w:rPr>
          <w:rFonts w:ascii="Times New Roman" w:eastAsia="宋体" w:hAnsi="Times New Roman"/>
        </w:rPr>
        <w:t>9.2.</w:t>
      </w:r>
      <w:r>
        <w:rPr>
          <w:rFonts w:ascii="Times New Roman" w:eastAsia="宋体" w:hAnsi="Times New Roman" w:hint="eastAsia"/>
        </w:rPr>
        <w:t>6</w:t>
      </w:r>
      <w:r w:rsidR="0007427D" w:rsidRPr="0007427D">
        <w:rPr>
          <w:rFonts w:hint="eastAsia"/>
        </w:rPr>
        <w:t>区域-营业厅关系表</w:t>
      </w:r>
    </w:p>
    <w:tbl>
      <w:tblPr>
        <w:tblW w:w="9300" w:type="dxa"/>
        <w:tblInd w:w="-5" w:type="dxa"/>
        <w:tblLook w:val="04A0" w:firstRow="1" w:lastRow="0" w:firstColumn="1" w:lastColumn="0" w:noHBand="0" w:noVBand="1"/>
      </w:tblPr>
      <w:tblGrid>
        <w:gridCol w:w="1160"/>
        <w:gridCol w:w="2520"/>
        <w:gridCol w:w="2460"/>
        <w:gridCol w:w="1080"/>
        <w:gridCol w:w="2080"/>
      </w:tblGrid>
      <w:tr w:rsidR="000C3063" w:rsidRPr="0007427D" w:rsidTr="0007427D">
        <w:trPr>
          <w:trHeight w:val="225"/>
        </w:trPr>
        <w:tc>
          <w:tcPr>
            <w:tcW w:w="1160" w:type="dxa"/>
            <w:tcBorders>
              <w:top w:val="single" w:sz="4" w:space="0" w:color="auto"/>
              <w:left w:val="single" w:sz="4" w:space="0" w:color="auto"/>
              <w:bottom w:val="nil"/>
              <w:right w:val="single" w:sz="4" w:space="0" w:color="auto"/>
            </w:tcBorders>
            <w:shd w:val="clear" w:color="FFFFFF" w:fill="C0C0C0"/>
            <w:noWrap/>
            <w:hideMark/>
          </w:tcPr>
          <w:p w:rsidR="000C3063" w:rsidRPr="0028781C" w:rsidRDefault="000C3063" w:rsidP="000C3063">
            <w:pPr>
              <w:rPr>
                <w:rFonts w:hint="eastAsia"/>
              </w:rPr>
            </w:pPr>
            <w:r w:rsidRPr="0028781C">
              <w:rPr>
                <w:rFonts w:hint="eastAsia"/>
              </w:rPr>
              <w:t>Key</w:t>
            </w:r>
          </w:p>
        </w:tc>
        <w:tc>
          <w:tcPr>
            <w:tcW w:w="2520" w:type="dxa"/>
            <w:tcBorders>
              <w:top w:val="single" w:sz="4" w:space="0" w:color="auto"/>
              <w:left w:val="nil"/>
              <w:bottom w:val="nil"/>
              <w:right w:val="single" w:sz="4" w:space="0" w:color="auto"/>
            </w:tcBorders>
            <w:shd w:val="clear" w:color="FFFFFF" w:fill="C0C0C0"/>
            <w:noWrap/>
            <w:hideMark/>
          </w:tcPr>
          <w:p w:rsidR="000C3063" w:rsidRPr="0028781C" w:rsidRDefault="000C3063" w:rsidP="000C3063">
            <w:pPr>
              <w:rPr>
                <w:rFonts w:hint="eastAsia"/>
              </w:rPr>
            </w:pPr>
            <w:r w:rsidRPr="0028781C">
              <w:rPr>
                <w:rFonts w:hint="eastAsia"/>
              </w:rPr>
              <w:t>字段名称</w:t>
            </w:r>
          </w:p>
        </w:tc>
        <w:tc>
          <w:tcPr>
            <w:tcW w:w="2460" w:type="dxa"/>
            <w:tcBorders>
              <w:top w:val="single" w:sz="4" w:space="0" w:color="auto"/>
              <w:left w:val="nil"/>
              <w:bottom w:val="nil"/>
              <w:right w:val="single" w:sz="4" w:space="0" w:color="auto"/>
            </w:tcBorders>
            <w:shd w:val="clear" w:color="FFFFFF" w:fill="C0C0C0"/>
            <w:noWrap/>
            <w:hideMark/>
          </w:tcPr>
          <w:p w:rsidR="000C3063" w:rsidRPr="0028781C" w:rsidRDefault="000C3063" w:rsidP="000C3063">
            <w:pPr>
              <w:rPr>
                <w:rFonts w:hint="eastAsia"/>
              </w:rPr>
            </w:pPr>
            <w:r w:rsidRPr="0028781C">
              <w:rPr>
                <w:rFonts w:hint="eastAsia"/>
              </w:rPr>
              <w:t>属性</w:t>
            </w:r>
          </w:p>
        </w:tc>
        <w:tc>
          <w:tcPr>
            <w:tcW w:w="1080" w:type="dxa"/>
            <w:tcBorders>
              <w:top w:val="single" w:sz="4" w:space="0" w:color="auto"/>
              <w:left w:val="nil"/>
              <w:bottom w:val="nil"/>
              <w:right w:val="single" w:sz="4" w:space="0" w:color="auto"/>
            </w:tcBorders>
            <w:shd w:val="clear" w:color="FFFFFF" w:fill="C0C0C0"/>
            <w:noWrap/>
            <w:hideMark/>
          </w:tcPr>
          <w:p w:rsidR="000C3063" w:rsidRPr="0028781C" w:rsidRDefault="000C3063" w:rsidP="000C3063">
            <w:pPr>
              <w:rPr>
                <w:rFonts w:hint="eastAsia"/>
              </w:rPr>
            </w:pPr>
            <w:r w:rsidRPr="0028781C">
              <w:rPr>
                <w:rFonts w:hint="eastAsia"/>
              </w:rPr>
              <w:t>NOT NULL</w:t>
            </w:r>
          </w:p>
        </w:tc>
        <w:tc>
          <w:tcPr>
            <w:tcW w:w="2080" w:type="dxa"/>
            <w:tcBorders>
              <w:top w:val="single" w:sz="4" w:space="0" w:color="auto"/>
              <w:left w:val="nil"/>
              <w:bottom w:val="nil"/>
              <w:right w:val="single" w:sz="4" w:space="0" w:color="auto"/>
            </w:tcBorders>
            <w:shd w:val="clear" w:color="FFFFFF" w:fill="C0C0C0"/>
            <w:noWrap/>
            <w:hideMark/>
          </w:tcPr>
          <w:p w:rsidR="000C3063" w:rsidRPr="0028781C" w:rsidRDefault="000C3063" w:rsidP="000C3063">
            <w:pPr>
              <w:rPr>
                <w:rFonts w:hint="eastAsia"/>
              </w:rPr>
            </w:pPr>
            <w:r w:rsidRPr="0028781C">
              <w:rPr>
                <w:rFonts w:hint="eastAsia"/>
              </w:rPr>
              <w:t>字段说明</w:t>
            </w:r>
          </w:p>
        </w:tc>
      </w:tr>
      <w:tr w:rsidR="000C3063" w:rsidRPr="0007427D" w:rsidTr="002604FF">
        <w:trPr>
          <w:trHeight w:val="225"/>
        </w:trPr>
        <w:tc>
          <w:tcPr>
            <w:tcW w:w="1160" w:type="dxa"/>
            <w:tcBorders>
              <w:top w:val="single" w:sz="4" w:space="0" w:color="auto"/>
              <w:left w:val="single" w:sz="4" w:space="0" w:color="auto"/>
              <w:bottom w:val="single" w:sz="4" w:space="0" w:color="auto"/>
              <w:right w:val="single" w:sz="4" w:space="0" w:color="auto"/>
            </w:tcBorders>
            <w:shd w:val="clear" w:color="auto" w:fill="auto"/>
            <w:noWrap/>
            <w:hideMark/>
          </w:tcPr>
          <w:p w:rsidR="000C3063" w:rsidRPr="0028781C" w:rsidRDefault="000C3063" w:rsidP="000C3063">
            <w:pPr>
              <w:rPr>
                <w:rFonts w:hint="eastAsia"/>
              </w:rPr>
            </w:pPr>
            <w:r w:rsidRPr="0028781C">
              <w:rPr>
                <w:rFonts w:hint="eastAsia"/>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0C3063" w:rsidRPr="0028781C" w:rsidRDefault="000C3063" w:rsidP="000C3063">
            <w:pPr>
              <w:rPr>
                <w:rFonts w:hint="eastAsia"/>
              </w:rPr>
            </w:pPr>
            <w:r w:rsidRPr="0028781C">
              <w:rPr>
                <w:rFonts w:hint="eastAsia"/>
              </w:rPr>
              <w:t>OpenId</w:t>
            </w:r>
          </w:p>
        </w:tc>
        <w:tc>
          <w:tcPr>
            <w:tcW w:w="2460" w:type="dxa"/>
            <w:tcBorders>
              <w:top w:val="single" w:sz="4" w:space="0" w:color="auto"/>
              <w:left w:val="nil"/>
              <w:bottom w:val="single" w:sz="4" w:space="0" w:color="auto"/>
              <w:right w:val="single" w:sz="4" w:space="0" w:color="auto"/>
            </w:tcBorders>
            <w:shd w:val="clear" w:color="auto" w:fill="auto"/>
            <w:noWrap/>
            <w:hideMark/>
          </w:tcPr>
          <w:p w:rsidR="000C3063" w:rsidRPr="0028781C" w:rsidRDefault="000C3063" w:rsidP="000C3063">
            <w:pPr>
              <w:rPr>
                <w:rFonts w:hint="eastAsia"/>
              </w:rPr>
            </w:pPr>
            <w:r w:rsidRPr="0028781C">
              <w:rPr>
                <w:rFonts w:hint="eastAsia"/>
              </w:rPr>
              <w:t>Varchar2(10)</w:t>
            </w:r>
          </w:p>
        </w:tc>
        <w:tc>
          <w:tcPr>
            <w:tcW w:w="1080" w:type="dxa"/>
            <w:tcBorders>
              <w:top w:val="single" w:sz="4" w:space="0" w:color="auto"/>
              <w:left w:val="nil"/>
              <w:bottom w:val="single" w:sz="4" w:space="0" w:color="auto"/>
              <w:right w:val="single" w:sz="4" w:space="0" w:color="auto"/>
            </w:tcBorders>
            <w:shd w:val="clear" w:color="auto" w:fill="auto"/>
            <w:noWrap/>
            <w:hideMark/>
          </w:tcPr>
          <w:p w:rsidR="000C3063" w:rsidRPr="0028781C" w:rsidRDefault="000C3063" w:rsidP="000C3063">
            <w:pPr>
              <w:rPr>
                <w:rFonts w:hint="eastAsia"/>
              </w:rPr>
            </w:pPr>
            <w:r w:rsidRPr="0028781C">
              <w:rPr>
                <w:rFonts w:hint="eastAsia"/>
              </w:rPr>
              <w:t>是</w:t>
            </w:r>
          </w:p>
        </w:tc>
        <w:tc>
          <w:tcPr>
            <w:tcW w:w="2080" w:type="dxa"/>
            <w:tcBorders>
              <w:top w:val="single" w:sz="4" w:space="0" w:color="auto"/>
              <w:left w:val="nil"/>
              <w:bottom w:val="single" w:sz="4" w:space="0" w:color="auto"/>
              <w:right w:val="single" w:sz="4" w:space="0" w:color="auto"/>
            </w:tcBorders>
            <w:shd w:val="clear" w:color="auto" w:fill="auto"/>
            <w:noWrap/>
            <w:hideMark/>
          </w:tcPr>
          <w:p w:rsidR="000C3063" w:rsidRPr="0028781C" w:rsidRDefault="000C3063" w:rsidP="000C3063">
            <w:pPr>
              <w:rPr>
                <w:rFonts w:hint="eastAsia"/>
              </w:rPr>
            </w:pPr>
            <w:r w:rsidRPr="0028781C">
              <w:rPr>
                <w:rFonts w:hint="eastAsia"/>
              </w:rPr>
              <w:t>系统</w:t>
            </w:r>
            <w:r w:rsidRPr="0028781C">
              <w:rPr>
                <w:rFonts w:hint="eastAsia"/>
              </w:rPr>
              <w:t>PK</w:t>
            </w:r>
            <w:r w:rsidRPr="0028781C">
              <w:rPr>
                <w:rFonts w:hint="eastAsia"/>
              </w:rPr>
              <w:t>，由系统产生</w:t>
            </w:r>
          </w:p>
        </w:tc>
      </w:tr>
      <w:tr w:rsidR="000C3063" w:rsidRPr="0007427D" w:rsidTr="002604FF">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0C3063" w:rsidRPr="0028781C" w:rsidRDefault="000C3063" w:rsidP="000C3063">
            <w:pPr>
              <w:rPr>
                <w:rFonts w:hint="eastAsia"/>
              </w:rPr>
            </w:pPr>
          </w:p>
        </w:tc>
        <w:tc>
          <w:tcPr>
            <w:tcW w:w="2520" w:type="dxa"/>
            <w:tcBorders>
              <w:top w:val="nil"/>
              <w:left w:val="nil"/>
              <w:bottom w:val="single" w:sz="4" w:space="0" w:color="auto"/>
              <w:right w:val="single" w:sz="4" w:space="0" w:color="auto"/>
            </w:tcBorders>
            <w:shd w:val="clear" w:color="auto" w:fill="auto"/>
            <w:noWrap/>
            <w:hideMark/>
          </w:tcPr>
          <w:p w:rsidR="000C3063" w:rsidRPr="0028781C" w:rsidRDefault="000C3063" w:rsidP="000C3063">
            <w:pPr>
              <w:rPr>
                <w:rFonts w:hint="eastAsia"/>
              </w:rPr>
            </w:pPr>
            <w:r w:rsidRPr="0028781C">
              <w:rPr>
                <w:rFonts w:hint="eastAsia"/>
              </w:rPr>
              <w:t>OrgId</w:t>
            </w:r>
          </w:p>
        </w:tc>
        <w:tc>
          <w:tcPr>
            <w:tcW w:w="2460" w:type="dxa"/>
            <w:tcBorders>
              <w:top w:val="nil"/>
              <w:left w:val="nil"/>
              <w:bottom w:val="single" w:sz="4" w:space="0" w:color="auto"/>
              <w:right w:val="single" w:sz="4" w:space="0" w:color="auto"/>
            </w:tcBorders>
            <w:shd w:val="clear" w:color="auto" w:fill="auto"/>
            <w:noWrap/>
            <w:hideMark/>
          </w:tcPr>
          <w:p w:rsidR="000C3063" w:rsidRPr="0028781C" w:rsidRDefault="000C3063" w:rsidP="000C3063">
            <w:pPr>
              <w:rPr>
                <w:rFonts w:hint="eastAsia"/>
              </w:rPr>
            </w:pPr>
            <w:r w:rsidRPr="0028781C">
              <w:rPr>
                <w:rFonts w:hint="eastAsia"/>
              </w:rPr>
              <w:t>Number(8)</w:t>
            </w:r>
          </w:p>
        </w:tc>
        <w:tc>
          <w:tcPr>
            <w:tcW w:w="1080" w:type="dxa"/>
            <w:tcBorders>
              <w:top w:val="nil"/>
              <w:left w:val="nil"/>
              <w:bottom w:val="single" w:sz="4" w:space="0" w:color="auto"/>
              <w:right w:val="single" w:sz="4" w:space="0" w:color="auto"/>
            </w:tcBorders>
            <w:shd w:val="clear" w:color="auto" w:fill="auto"/>
            <w:noWrap/>
            <w:hideMark/>
          </w:tcPr>
          <w:p w:rsidR="000C3063" w:rsidRPr="0028781C" w:rsidRDefault="000C3063" w:rsidP="000C3063">
            <w:pPr>
              <w:rPr>
                <w:rFonts w:hint="eastAsia"/>
              </w:rPr>
            </w:pPr>
            <w:r w:rsidRPr="0028781C">
              <w:rPr>
                <w:rFonts w:hint="eastAsia"/>
              </w:rPr>
              <w:t>是</w:t>
            </w:r>
          </w:p>
        </w:tc>
        <w:tc>
          <w:tcPr>
            <w:tcW w:w="2080" w:type="dxa"/>
            <w:tcBorders>
              <w:top w:val="nil"/>
              <w:left w:val="nil"/>
              <w:bottom w:val="single" w:sz="4" w:space="0" w:color="auto"/>
              <w:right w:val="single" w:sz="4" w:space="0" w:color="auto"/>
            </w:tcBorders>
            <w:shd w:val="clear" w:color="auto" w:fill="auto"/>
            <w:noWrap/>
            <w:hideMark/>
          </w:tcPr>
          <w:p w:rsidR="000C3063" w:rsidRPr="0028781C" w:rsidRDefault="000C3063" w:rsidP="000C3063">
            <w:pPr>
              <w:rPr>
                <w:rFonts w:hint="eastAsia"/>
              </w:rPr>
            </w:pPr>
            <w:r w:rsidRPr="0028781C">
              <w:rPr>
                <w:rFonts w:hint="eastAsia"/>
              </w:rPr>
              <w:t>营业厅</w:t>
            </w:r>
            <w:r w:rsidRPr="0028781C">
              <w:rPr>
                <w:rFonts w:hint="eastAsia"/>
              </w:rPr>
              <w:t xml:space="preserve">Id </w:t>
            </w:r>
          </w:p>
        </w:tc>
      </w:tr>
      <w:tr w:rsidR="000C3063" w:rsidRPr="0007427D" w:rsidTr="002604FF">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0C3063" w:rsidRPr="0028781C" w:rsidRDefault="000C3063" w:rsidP="000C3063">
            <w:pPr>
              <w:rPr>
                <w:rFonts w:hint="eastAsia"/>
              </w:rPr>
            </w:pPr>
          </w:p>
        </w:tc>
        <w:tc>
          <w:tcPr>
            <w:tcW w:w="2520" w:type="dxa"/>
            <w:tcBorders>
              <w:top w:val="nil"/>
              <w:left w:val="nil"/>
              <w:bottom w:val="single" w:sz="4" w:space="0" w:color="auto"/>
              <w:right w:val="single" w:sz="4" w:space="0" w:color="auto"/>
            </w:tcBorders>
            <w:shd w:val="clear" w:color="auto" w:fill="auto"/>
            <w:noWrap/>
            <w:hideMark/>
          </w:tcPr>
          <w:p w:rsidR="000C3063" w:rsidRPr="0028781C" w:rsidRDefault="000C3063" w:rsidP="000C3063">
            <w:pPr>
              <w:rPr>
                <w:rFonts w:hint="eastAsia"/>
              </w:rPr>
            </w:pPr>
            <w:r w:rsidRPr="0028781C">
              <w:rPr>
                <w:rFonts w:hint="eastAsia"/>
              </w:rPr>
              <w:t>OpenMonth</w:t>
            </w:r>
          </w:p>
        </w:tc>
        <w:tc>
          <w:tcPr>
            <w:tcW w:w="2460" w:type="dxa"/>
            <w:tcBorders>
              <w:top w:val="nil"/>
              <w:left w:val="nil"/>
              <w:bottom w:val="single" w:sz="4" w:space="0" w:color="auto"/>
              <w:right w:val="single" w:sz="4" w:space="0" w:color="auto"/>
            </w:tcBorders>
            <w:shd w:val="clear" w:color="auto" w:fill="auto"/>
            <w:noWrap/>
            <w:hideMark/>
          </w:tcPr>
          <w:p w:rsidR="000C3063" w:rsidRPr="0028781C" w:rsidRDefault="000C3063" w:rsidP="000C3063">
            <w:pPr>
              <w:rPr>
                <w:rFonts w:hint="eastAsia"/>
              </w:rPr>
            </w:pPr>
            <w:r w:rsidRPr="0028781C">
              <w:rPr>
                <w:rFonts w:hint="eastAsia"/>
              </w:rPr>
              <w:t>Date</w:t>
            </w:r>
          </w:p>
        </w:tc>
        <w:tc>
          <w:tcPr>
            <w:tcW w:w="1080" w:type="dxa"/>
            <w:tcBorders>
              <w:top w:val="nil"/>
              <w:left w:val="nil"/>
              <w:bottom w:val="single" w:sz="4" w:space="0" w:color="auto"/>
              <w:right w:val="single" w:sz="4" w:space="0" w:color="auto"/>
            </w:tcBorders>
            <w:shd w:val="clear" w:color="auto" w:fill="auto"/>
            <w:noWrap/>
            <w:hideMark/>
          </w:tcPr>
          <w:p w:rsidR="000C3063" w:rsidRPr="0028781C" w:rsidRDefault="000C3063" w:rsidP="000C3063">
            <w:pPr>
              <w:rPr>
                <w:rFonts w:hint="eastAsia"/>
              </w:rPr>
            </w:pPr>
            <w:r w:rsidRPr="0028781C">
              <w:rPr>
                <w:rFonts w:hint="eastAsia"/>
              </w:rPr>
              <w:t>是</w:t>
            </w:r>
          </w:p>
        </w:tc>
        <w:tc>
          <w:tcPr>
            <w:tcW w:w="2080" w:type="dxa"/>
            <w:tcBorders>
              <w:top w:val="nil"/>
              <w:left w:val="nil"/>
              <w:bottom w:val="single" w:sz="4" w:space="0" w:color="auto"/>
              <w:right w:val="single" w:sz="4" w:space="0" w:color="auto"/>
            </w:tcBorders>
            <w:shd w:val="clear" w:color="auto" w:fill="auto"/>
            <w:noWrap/>
            <w:hideMark/>
          </w:tcPr>
          <w:p w:rsidR="000C3063" w:rsidRPr="0028781C" w:rsidRDefault="000C3063" w:rsidP="000C3063">
            <w:pPr>
              <w:rPr>
                <w:rFonts w:hint="eastAsia"/>
              </w:rPr>
            </w:pPr>
            <w:r w:rsidRPr="0028781C">
              <w:rPr>
                <w:rFonts w:hint="eastAsia"/>
              </w:rPr>
              <w:t>开通的月份</w:t>
            </w:r>
          </w:p>
        </w:tc>
      </w:tr>
      <w:tr w:rsidR="000C3063" w:rsidRPr="0007427D" w:rsidTr="002604FF">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0C3063" w:rsidRPr="0028781C" w:rsidRDefault="000C3063" w:rsidP="000C3063">
            <w:pPr>
              <w:rPr>
                <w:rFonts w:hint="eastAsia"/>
              </w:rPr>
            </w:pPr>
          </w:p>
        </w:tc>
        <w:tc>
          <w:tcPr>
            <w:tcW w:w="2520" w:type="dxa"/>
            <w:tcBorders>
              <w:top w:val="nil"/>
              <w:left w:val="nil"/>
              <w:bottom w:val="single" w:sz="4" w:space="0" w:color="auto"/>
              <w:right w:val="single" w:sz="4" w:space="0" w:color="auto"/>
            </w:tcBorders>
            <w:shd w:val="clear" w:color="auto" w:fill="auto"/>
            <w:noWrap/>
            <w:hideMark/>
          </w:tcPr>
          <w:p w:rsidR="000C3063" w:rsidRPr="0028781C" w:rsidRDefault="000C3063" w:rsidP="000C3063">
            <w:pPr>
              <w:rPr>
                <w:rFonts w:hint="eastAsia"/>
              </w:rPr>
            </w:pPr>
            <w:r w:rsidRPr="0028781C">
              <w:rPr>
                <w:rFonts w:hint="eastAsia"/>
              </w:rPr>
              <w:t>CreatedBy</w:t>
            </w:r>
          </w:p>
        </w:tc>
        <w:tc>
          <w:tcPr>
            <w:tcW w:w="2460" w:type="dxa"/>
            <w:tcBorders>
              <w:top w:val="nil"/>
              <w:left w:val="nil"/>
              <w:bottom w:val="single" w:sz="4" w:space="0" w:color="auto"/>
              <w:right w:val="single" w:sz="4" w:space="0" w:color="auto"/>
            </w:tcBorders>
            <w:shd w:val="clear" w:color="auto" w:fill="auto"/>
            <w:noWrap/>
            <w:hideMark/>
          </w:tcPr>
          <w:p w:rsidR="000C3063" w:rsidRPr="0028781C" w:rsidRDefault="000C3063" w:rsidP="000C3063">
            <w:pPr>
              <w:rPr>
                <w:rFonts w:hint="eastAsia"/>
              </w:rPr>
            </w:pPr>
            <w:r w:rsidRPr="0028781C">
              <w:rPr>
                <w:rFonts w:hint="eastAsia"/>
              </w:rPr>
              <w:t>Varchar2(6)</w:t>
            </w:r>
          </w:p>
        </w:tc>
        <w:tc>
          <w:tcPr>
            <w:tcW w:w="1080" w:type="dxa"/>
            <w:tcBorders>
              <w:top w:val="nil"/>
              <w:left w:val="nil"/>
              <w:bottom w:val="single" w:sz="4" w:space="0" w:color="auto"/>
              <w:right w:val="single" w:sz="4" w:space="0" w:color="auto"/>
            </w:tcBorders>
            <w:shd w:val="clear" w:color="auto" w:fill="auto"/>
            <w:noWrap/>
            <w:hideMark/>
          </w:tcPr>
          <w:p w:rsidR="000C3063" w:rsidRPr="0028781C" w:rsidRDefault="000C3063" w:rsidP="000C3063">
            <w:pPr>
              <w:rPr>
                <w:rFonts w:hint="eastAsia"/>
              </w:rPr>
            </w:pPr>
          </w:p>
        </w:tc>
        <w:tc>
          <w:tcPr>
            <w:tcW w:w="2080" w:type="dxa"/>
            <w:tcBorders>
              <w:top w:val="nil"/>
              <w:left w:val="nil"/>
              <w:bottom w:val="single" w:sz="4" w:space="0" w:color="auto"/>
              <w:right w:val="single" w:sz="4" w:space="0" w:color="auto"/>
            </w:tcBorders>
            <w:shd w:val="clear" w:color="auto" w:fill="auto"/>
            <w:noWrap/>
            <w:hideMark/>
          </w:tcPr>
          <w:p w:rsidR="000C3063" w:rsidRPr="0028781C" w:rsidRDefault="000C3063" w:rsidP="000C3063">
            <w:pPr>
              <w:rPr>
                <w:rFonts w:hint="eastAsia"/>
              </w:rPr>
            </w:pPr>
            <w:r w:rsidRPr="0028781C">
              <w:rPr>
                <w:rFonts w:hint="eastAsia"/>
              </w:rPr>
              <w:t>创建人</w:t>
            </w:r>
          </w:p>
        </w:tc>
      </w:tr>
      <w:tr w:rsidR="000C3063" w:rsidRPr="0007427D" w:rsidTr="002604FF">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0C3063" w:rsidRPr="0028781C" w:rsidRDefault="000C3063" w:rsidP="000C3063">
            <w:pPr>
              <w:rPr>
                <w:rFonts w:hint="eastAsia"/>
              </w:rPr>
            </w:pPr>
          </w:p>
        </w:tc>
        <w:tc>
          <w:tcPr>
            <w:tcW w:w="2520" w:type="dxa"/>
            <w:tcBorders>
              <w:top w:val="nil"/>
              <w:left w:val="nil"/>
              <w:bottom w:val="single" w:sz="4" w:space="0" w:color="auto"/>
              <w:right w:val="single" w:sz="4" w:space="0" w:color="auto"/>
            </w:tcBorders>
            <w:shd w:val="clear" w:color="auto" w:fill="auto"/>
            <w:noWrap/>
            <w:hideMark/>
          </w:tcPr>
          <w:p w:rsidR="000C3063" w:rsidRPr="0028781C" w:rsidRDefault="000C3063" w:rsidP="000C3063">
            <w:pPr>
              <w:rPr>
                <w:rFonts w:hint="eastAsia"/>
              </w:rPr>
            </w:pPr>
            <w:r w:rsidRPr="0028781C">
              <w:rPr>
                <w:rFonts w:hint="eastAsia"/>
              </w:rPr>
              <w:t>CreatedTime</w:t>
            </w:r>
          </w:p>
        </w:tc>
        <w:tc>
          <w:tcPr>
            <w:tcW w:w="2460" w:type="dxa"/>
            <w:tcBorders>
              <w:top w:val="nil"/>
              <w:left w:val="nil"/>
              <w:bottom w:val="single" w:sz="4" w:space="0" w:color="auto"/>
              <w:right w:val="single" w:sz="4" w:space="0" w:color="auto"/>
            </w:tcBorders>
            <w:shd w:val="clear" w:color="auto" w:fill="auto"/>
            <w:noWrap/>
            <w:hideMark/>
          </w:tcPr>
          <w:p w:rsidR="000C3063" w:rsidRPr="0028781C" w:rsidRDefault="000C3063" w:rsidP="000C3063">
            <w:pPr>
              <w:rPr>
                <w:rFonts w:hint="eastAsia"/>
              </w:rPr>
            </w:pPr>
            <w:r w:rsidRPr="0028781C">
              <w:rPr>
                <w:rFonts w:hint="eastAsia"/>
              </w:rPr>
              <w:t>Date</w:t>
            </w:r>
          </w:p>
        </w:tc>
        <w:tc>
          <w:tcPr>
            <w:tcW w:w="1080" w:type="dxa"/>
            <w:tcBorders>
              <w:top w:val="nil"/>
              <w:left w:val="nil"/>
              <w:bottom w:val="single" w:sz="4" w:space="0" w:color="auto"/>
              <w:right w:val="single" w:sz="4" w:space="0" w:color="auto"/>
            </w:tcBorders>
            <w:shd w:val="clear" w:color="auto" w:fill="auto"/>
            <w:noWrap/>
            <w:hideMark/>
          </w:tcPr>
          <w:p w:rsidR="000C3063" w:rsidRPr="0028781C" w:rsidRDefault="000C3063" w:rsidP="000C3063">
            <w:pPr>
              <w:rPr>
                <w:rFonts w:hint="eastAsia"/>
              </w:rPr>
            </w:pPr>
          </w:p>
        </w:tc>
        <w:tc>
          <w:tcPr>
            <w:tcW w:w="2080" w:type="dxa"/>
            <w:tcBorders>
              <w:top w:val="nil"/>
              <w:left w:val="nil"/>
              <w:bottom w:val="single" w:sz="4" w:space="0" w:color="auto"/>
              <w:right w:val="single" w:sz="4" w:space="0" w:color="auto"/>
            </w:tcBorders>
            <w:shd w:val="clear" w:color="auto" w:fill="auto"/>
            <w:noWrap/>
            <w:hideMark/>
          </w:tcPr>
          <w:p w:rsidR="000C3063" w:rsidRPr="0028781C" w:rsidRDefault="000C3063" w:rsidP="000C3063">
            <w:pPr>
              <w:rPr>
                <w:rFonts w:hint="eastAsia"/>
              </w:rPr>
            </w:pPr>
            <w:r w:rsidRPr="0028781C">
              <w:rPr>
                <w:rFonts w:hint="eastAsia"/>
              </w:rPr>
              <w:t>创建时间</w:t>
            </w:r>
          </w:p>
        </w:tc>
      </w:tr>
      <w:tr w:rsidR="000C3063" w:rsidRPr="0007427D" w:rsidTr="002604FF">
        <w:trPr>
          <w:trHeight w:val="225"/>
        </w:trPr>
        <w:tc>
          <w:tcPr>
            <w:tcW w:w="1160" w:type="dxa"/>
            <w:tcBorders>
              <w:top w:val="nil"/>
              <w:left w:val="single" w:sz="4" w:space="0" w:color="auto"/>
              <w:bottom w:val="single" w:sz="4" w:space="0" w:color="auto"/>
              <w:right w:val="single" w:sz="4" w:space="0" w:color="auto"/>
            </w:tcBorders>
            <w:shd w:val="clear" w:color="auto" w:fill="auto"/>
            <w:noWrap/>
            <w:hideMark/>
          </w:tcPr>
          <w:p w:rsidR="000C3063" w:rsidRPr="0028781C" w:rsidRDefault="000C3063" w:rsidP="000C3063">
            <w:pPr>
              <w:rPr>
                <w:rFonts w:hint="eastAsia"/>
              </w:rPr>
            </w:pPr>
          </w:p>
        </w:tc>
        <w:tc>
          <w:tcPr>
            <w:tcW w:w="2520" w:type="dxa"/>
            <w:tcBorders>
              <w:top w:val="nil"/>
              <w:left w:val="nil"/>
              <w:bottom w:val="single" w:sz="4" w:space="0" w:color="auto"/>
              <w:right w:val="single" w:sz="4" w:space="0" w:color="auto"/>
            </w:tcBorders>
            <w:shd w:val="clear" w:color="auto" w:fill="auto"/>
            <w:noWrap/>
            <w:hideMark/>
          </w:tcPr>
          <w:p w:rsidR="000C3063" w:rsidRPr="0028781C" w:rsidRDefault="000C3063" w:rsidP="000C3063">
            <w:pPr>
              <w:rPr>
                <w:rFonts w:hint="eastAsia"/>
              </w:rPr>
            </w:pPr>
            <w:r w:rsidRPr="0028781C">
              <w:rPr>
                <w:rFonts w:hint="eastAsia"/>
              </w:rPr>
              <w:t>ModifiedBy</w:t>
            </w:r>
          </w:p>
        </w:tc>
        <w:tc>
          <w:tcPr>
            <w:tcW w:w="2460" w:type="dxa"/>
            <w:tcBorders>
              <w:top w:val="nil"/>
              <w:left w:val="nil"/>
              <w:bottom w:val="single" w:sz="4" w:space="0" w:color="auto"/>
              <w:right w:val="single" w:sz="4" w:space="0" w:color="auto"/>
            </w:tcBorders>
            <w:shd w:val="clear" w:color="auto" w:fill="auto"/>
            <w:noWrap/>
            <w:hideMark/>
          </w:tcPr>
          <w:p w:rsidR="000C3063" w:rsidRPr="0028781C" w:rsidRDefault="000C3063" w:rsidP="000C3063">
            <w:pPr>
              <w:rPr>
                <w:rFonts w:hint="eastAsia"/>
              </w:rPr>
            </w:pPr>
            <w:r w:rsidRPr="0028781C">
              <w:rPr>
                <w:rFonts w:hint="eastAsia"/>
              </w:rPr>
              <w:t>Varchar2(6)</w:t>
            </w:r>
          </w:p>
        </w:tc>
        <w:tc>
          <w:tcPr>
            <w:tcW w:w="1080" w:type="dxa"/>
            <w:tcBorders>
              <w:top w:val="nil"/>
              <w:left w:val="nil"/>
              <w:bottom w:val="single" w:sz="4" w:space="0" w:color="auto"/>
              <w:right w:val="single" w:sz="4" w:space="0" w:color="auto"/>
            </w:tcBorders>
            <w:shd w:val="clear" w:color="auto" w:fill="auto"/>
            <w:noWrap/>
            <w:hideMark/>
          </w:tcPr>
          <w:p w:rsidR="000C3063" w:rsidRPr="0028781C" w:rsidRDefault="000C3063" w:rsidP="000C3063">
            <w:pPr>
              <w:rPr>
                <w:rFonts w:hint="eastAsia"/>
              </w:rPr>
            </w:pPr>
          </w:p>
        </w:tc>
        <w:tc>
          <w:tcPr>
            <w:tcW w:w="2080" w:type="dxa"/>
            <w:tcBorders>
              <w:top w:val="nil"/>
              <w:left w:val="nil"/>
              <w:bottom w:val="single" w:sz="4" w:space="0" w:color="auto"/>
              <w:right w:val="single" w:sz="4" w:space="0" w:color="auto"/>
            </w:tcBorders>
            <w:shd w:val="clear" w:color="auto" w:fill="auto"/>
            <w:noWrap/>
            <w:hideMark/>
          </w:tcPr>
          <w:p w:rsidR="000C3063" w:rsidRPr="0028781C" w:rsidRDefault="000C3063" w:rsidP="000C3063">
            <w:pPr>
              <w:rPr>
                <w:rFonts w:hint="eastAsia"/>
              </w:rPr>
            </w:pPr>
            <w:r w:rsidRPr="0028781C">
              <w:rPr>
                <w:rFonts w:hint="eastAsia"/>
              </w:rPr>
              <w:t>最后修改人</w:t>
            </w:r>
          </w:p>
        </w:tc>
      </w:tr>
    </w:tbl>
    <w:p w:rsidR="004F6022" w:rsidRDefault="002139EF" w:rsidP="002139EF">
      <w:pPr>
        <w:pStyle w:val="3"/>
        <w:numPr>
          <w:ilvl w:val="0"/>
          <w:numId w:val="0"/>
        </w:numPr>
      </w:pPr>
      <w:r>
        <w:rPr>
          <w:rFonts w:ascii="Times New Roman" w:eastAsia="宋体" w:hAnsi="Times New Roman"/>
        </w:rPr>
        <w:t>9.2.</w:t>
      </w:r>
      <w:r>
        <w:rPr>
          <w:rFonts w:ascii="Times New Roman" w:eastAsia="宋体" w:hAnsi="Times New Roman" w:hint="eastAsia"/>
        </w:rPr>
        <w:t>7</w:t>
      </w:r>
      <w:r w:rsidR="0007427D" w:rsidRPr="0007427D">
        <w:rPr>
          <w:rFonts w:hint="eastAsia"/>
        </w:rPr>
        <w:t>片区表</w:t>
      </w:r>
    </w:p>
    <w:tbl>
      <w:tblPr>
        <w:tblW w:w="9420" w:type="dxa"/>
        <w:tblInd w:w="-5" w:type="dxa"/>
        <w:tblLook w:val="04A0" w:firstRow="1" w:lastRow="0" w:firstColumn="1" w:lastColumn="0" w:noHBand="0" w:noVBand="1"/>
      </w:tblPr>
      <w:tblGrid>
        <w:gridCol w:w="800"/>
        <w:gridCol w:w="2520"/>
        <w:gridCol w:w="2460"/>
        <w:gridCol w:w="1080"/>
        <w:gridCol w:w="2560"/>
      </w:tblGrid>
      <w:tr w:rsidR="00DB0408" w:rsidRPr="0007427D" w:rsidTr="0007427D">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DB0408" w:rsidRPr="007804A7" w:rsidRDefault="00DB0408" w:rsidP="00DB0408">
            <w:pPr>
              <w:rPr>
                <w:rFonts w:hint="eastAsia"/>
              </w:rPr>
            </w:pPr>
            <w:r w:rsidRPr="007804A7">
              <w:rPr>
                <w:rFonts w:hint="eastAsia"/>
              </w:rPr>
              <w:t>Key</w:t>
            </w:r>
          </w:p>
        </w:tc>
        <w:tc>
          <w:tcPr>
            <w:tcW w:w="2520" w:type="dxa"/>
            <w:tcBorders>
              <w:top w:val="single" w:sz="4" w:space="0" w:color="auto"/>
              <w:left w:val="nil"/>
              <w:bottom w:val="nil"/>
              <w:right w:val="single" w:sz="4" w:space="0" w:color="auto"/>
            </w:tcBorders>
            <w:shd w:val="clear" w:color="FFFFFF" w:fill="C0C0C0"/>
            <w:noWrap/>
            <w:hideMark/>
          </w:tcPr>
          <w:p w:rsidR="00DB0408" w:rsidRPr="007804A7" w:rsidRDefault="00DB0408" w:rsidP="00DB0408">
            <w:pPr>
              <w:rPr>
                <w:rFonts w:hint="eastAsia"/>
              </w:rPr>
            </w:pPr>
            <w:r w:rsidRPr="007804A7">
              <w:rPr>
                <w:rFonts w:hint="eastAsia"/>
              </w:rPr>
              <w:t>字段名称</w:t>
            </w:r>
          </w:p>
        </w:tc>
        <w:tc>
          <w:tcPr>
            <w:tcW w:w="2460" w:type="dxa"/>
            <w:tcBorders>
              <w:top w:val="single" w:sz="4" w:space="0" w:color="auto"/>
              <w:left w:val="nil"/>
              <w:bottom w:val="nil"/>
              <w:right w:val="single" w:sz="4" w:space="0" w:color="auto"/>
            </w:tcBorders>
            <w:shd w:val="clear" w:color="FFFFFF" w:fill="C0C0C0"/>
            <w:noWrap/>
            <w:hideMark/>
          </w:tcPr>
          <w:p w:rsidR="00DB0408" w:rsidRPr="007804A7" w:rsidRDefault="00DB0408" w:rsidP="00DB0408">
            <w:pPr>
              <w:rPr>
                <w:rFonts w:hint="eastAsia"/>
              </w:rPr>
            </w:pPr>
            <w:r w:rsidRPr="007804A7">
              <w:rPr>
                <w:rFonts w:hint="eastAsia"/>
              </w:rPr>
              <w:t>属性</w:t>
            </w:r>
          </w:p>
        </w:tc>
        <w:tc>
          <w:tcPr>
            <w:tcW w:w="1080" w:type="dxa"/>
            <w:tcBorders>
              <w:top w:val="single" w:sz="4" w:space="0" w:color="auto"/>
              <w:left w:val="nil"/>
              <w:bottom w:val="nil"/>
              <w:right w:val="single" w:sz="4" w:space="0" w:color="auto"/>
            </w:tcBorders>
            <w:shd w:val="clear" w:color="FFFFFF" w:fill="C0C0C0"/>
            <w:noWrap/>
            <w:hideMark/>
          </w:tcPr>
          <w:p w:rsidR="00DB0408" w:rsidRPr="007804A7" w:rsidRDefault="00DB0408" w:rsidP="00DB0408">
            <w:pPr>
              <w:rPr>
                <w:rFonts w:hint="eastAsia"/>
              </w:rPr>
            </w:pPr>
            <w:r w:rsidRPr="007804A7">
              <w:rPr>
                <w:rFonts w:hint="eastAsia"/>
              </w:rPr>
              <w:t>NOT NULL</w:t>
            </w:r>
          </w:p>
        </w:tc>
        <w:tc>
          <w:tcPr>
            <w:tcW w:w="2560" w:type="dxa"/>
            <w:tcBorders>
              <w:top w:val="single" w:sz="4" w:space="0" w:color="auto"/>
              <w:left w:val="nil"/>
              <w:bottom w:val="nil"/>
              <w:right w:val="single" w:sz="4" w:space="0" w:color="auto"/>
            </w:tcBorders>
            <w:shd w:val="clear" w:color="FFFFFF" w:fill="C0C0C0"/>
            <w:noWrap/>
            <w:hideMark/>
          </w:tcPr>
          <w:p w:rsidR="00DB0408" w:rsidRPr="007804A7" w:rsidRDefault="00DB0408" w:rsidP="00DB0408">
            <w:pPr>
              <w:rPr>
                <w:rFonts w:hint="eastAsia"/>
              </w:rPr>
            </w:pPr>
            <w:r w:rsidRPr="007804A7">
              <w:rPr>
                <w:rFonts w:hint="eastAsia"/>
              </w:rPr>
              <w:t>字段说明</w:t>
            </w:r>
          </w:p>
        </w:tc>
      </w:tr>
      <w:tr w:rsidR="00DB0408" w:rsidRPr="0007427D" w:rsidTr="00FB6143">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SubAreaId</w:t>
            </w:r>
          </w:p>
        </w:tc>
        <w:tc>
          <w:tcPr>
            <w:tcW w:w="2460" w:type="dxa"/>
            <w:tcBorders>
              <w:top w:val="single" w:sz="4" w:space="0" w:color="auto"/>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Number</w:t>
            </w:r>
          </w:p>
        </w:tc>
        <w:tc>
          <w:tcPr>
            <w:tcW w:w="1080" w:type="dxa"/>
            <w:tcBorders>
              <w:top w:val="single" w:sz="4" w:space="0" w:color="auto"/>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是</w:t>
            </w:r>
          </w:p>
        </w:tc>
        <w:tc>
          <w:tcPr>
            <w:tcW w:w="2560" w:type="dxa"/>
            <w:tcBorders>
              <w:top w:val="single" w:sz="4" w:space="0" w:color="auto"/>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片区编码</w:t>
            </w:r>
          </w:p>
        </w:tc>
      </w:tr>
      <w:tr w:rsidR="00DB0408" w:rsidRPr="0007427D" w:rsidTr="00FB6143">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SubAreaDesc</w:t>
            </w:r>
          </w:p>
        </w:tc>
        <w:tc>
          <w:tcPr>
            <w:tcW w:w="2460" w:type="dxa"/>
            <w:tcBorders>
              <w:top w:val="nil"/>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Varchar2(50)</w:t>
            </w:r>
          </w:p>
        </w:tc>
        <w:tc>
          <w:tcPr>
            <w:tcW w:w="1080" w:type="dxa"/>
            <w:tcBorders>
              <w:top w:val="nil"/>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是</w:t>
            </w:r>
          </w:p>
        </w:tc>
        <w:tc>
          <w:tcPr>
            <w:tcW w:w="2560" w:type="dxa"/>
            <w:tcBorders>
              <w:top w:val="nil"/>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片区名称</w:t>
            </w:r>
          </w:p>
        </w:tc>
      </w:tr>
      <w:tr w:rsidR="00DB0408" w:rsidRPr="0007427D" w:rsidTr="00FB6143">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Status</w:t>
            </w:r>
          </w:p>
        </w:tc>
        <w:tc>
          <w:tcPr>
            <w:tcW w:w="2460" w:type="dxa"/>
            <w:tcBorders>
              <w:top w:val="nil"/>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Number(1)</w:t>
            </w:r>
          </w:p>
        </w:tc>
        <w:tc>
          <w:tcPr>
            <w:tcW w:w="1080" w:type="dxa"/>
            <w:tcBorders>
              <w:top w:val="nil"/>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是</w:t>
            </w:r>
          </w:p>
        </w:tc>
        <w:tc>
          <w:tcPr>
            <w:tcW w:w="2560" w:type="dxa"/>
            <w:tcBorders>
              <w:top w:val="nil"/>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有效状态标识</w:t>
            </w:r>
            <w:r w:rsidRPr="007804A7">
              <w:rPr>
                <w:rFonts w:hint="eastAsia"/>
              </w:rPr>
              <w:t xml:space="preserve"> (0:</w:t>
            </w:r>
            <w:r w:rsidRPr="007804A7">
              <w:rPr>
                <w:rFonts w:hint="eastAsia"/>
              </w:rPr>
              <w:t>无效</w:t>
            </w:r>
            <w:r w:rsidRPr="007804A7">
              <w:rPr>
                <w:rFonts w:hint="eastAsia"/>
              </w:rPr>
              <w:t xml:space="preserve"> 1;</w:t>
            </w:r>
            <w:r w:rsidRPr="007804A7">
              <w:rPr>
                <w:rFonts w:hint="eastAsia"/>
              </w:rPr>
              <w:t>有效</w:t>
            </w:r>
            <w:r w:rsidRPr="007804A7">
              <w:rPr>
                <w:rFonts w:hint="eastAsia"/>
              </w:rPr>
              <w:t>)</w:t>
            </w:r>
          </w:p>
        </w:tc>
      </w:tr>
      <w:tr w:rsidR="00DB0408" w:rsidRPr="0007427D" w:rsidTr="00FB6143">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AreaId</w:t>
            </w:r>
          </w:p>
        </w:tc>
        <w:tc>
          <w:tcPr>
            <w:tcW w:w="2460" w:type="dxa"/>
            <w:tcBorders>
              <w:top w:val="nil"/>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是</w:t>
            </w:r>
          </w:p>
        </w:tc>
        <w:tc>
          <w:tcPr>
            <w:tcW w:w="2560" w:type="dxa"/>
            <w:tcBorders>
              <w:top w:val="nil"/>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所属区域</w:t>
            </w:r>
            <w:r w:rsidRPr="007804A7">
              <w:rPr>
                <w:rFonts w:hint="eastAsia"/>
              </w:rPr>
              <w:t>Id</w:t>
            </w:r>
          </w:p>
        </w:tc>
      </w:tr>
      <w:tr w:rsidR="00DB0408" w:rsidRPr="0007427D" w:rsidTr="00FB6143">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CreatedBy</w:t>
            </w:r>
          </w:p>
        </w:tc>
        <w:tc>
          <w:tcPr>
            <w:tcW w:w="2460" w:type="dxa"/>
            <w:tcBorders>
              <w:top w:val="nil"/>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Varchar2(6)</w:t>
            </w:r>
          </w:p>
        </w:tc>
        <w:tc>
          <w:tcPr>
            <w:tcW w:w="1080" w:type="dxa"/>
            <w:tcBorders>
              <w:top w:val="nil"/>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 xml:space="preserve">　</w:t>
            </w:r>
          </w:p>
        </w:tc>
        <w:tc>
          <w:tcPr>
            <w:tcW w:w="2560" w:type="dxa"/>
            <w:tcBorders>
              <w:top w:val="nil"/>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创建人</w:t>
            </w:r>
          </w:p>
        </w:tc>
      </w:tr>
      <w:tr w:rsidR="00DB0408" w:rsidRPr="0007427D" w:rsidTr="00FB6143">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CreatedTime</w:t>
            </w:r>
          </w:p>
        </w:tc>
        <w:tc>
          <w:tcPr>
            <w:tcW w:w="2460" w:type="dxa"/>
            <w:tcBorders>
              <w:top w:val="nil"/>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Date</w:t>
            </w:r>
          </w:p>
        </w:tc>
        <w:tc>
          <w:tcPr>
            <w:tcW w:w="1080" w:type="dxa"/>
            <w:tcBorders>
              <w:top w:val="nil"/>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 xml:space="preserve">　</w:t>
            </w:r>
          </w:p>
        </w:tc>
        <w:tc>
          <w:tcPr>
            <w:tcW w:w="2560" w:type="dxa"/>
            <w:tcBorders>
              <w:top w:val="nil"/>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创建时间</w:t>
            </w:r>
          </w:p>
        </w:tc>
      </w:tr>
      <w:tr w:rsidR="00DB0408" w:rsidRPr="0007427D" w:rsidTr="00FB6143">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ModifiedBy</w:t>
            </w:r>
          </w:p>
        </w:tc>
        <w:tc>
          <w:tcPr>
            <w:tcW w:w="2460" w:type="dxa"/>
            <w:tcBorders>
              <w:top w:val="nil"/>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Varchar2(6)</w:t>
            </w:r>
          </w:p>
        </w:tc>
        <w:tc>
          <w:tcPr>
            <w:tcW w:w="1080" w:type="dxa"/>
            <w:tcBorders>
              <w:top w:val="nil"/>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 xml:space="preserve">　</w:t>
            </w:r>
          </w:p>
        </w:tc>
        <w:tc>
          <w:tcPr>
            <w:tcW w:w="2560" w:type="dxa"/>
            <w:tcBorders>
              <w:top w:val="nil"/>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最后修改人</w:t>
            </w:r>
          </w:p>
        </w:tc>
      </w:tr>
      <w:tr w:rsidR="00DB0408" w:rsidRPr="0007427D" w:rsidTr="00FB6143">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ModifiedTime</w:t>
            </w:r>
          </w:p>
        </w:tc>
        <w:tc>
          <w:tcPr>
            <w:tcW w:w="2460" w:type="dxa"/>
            <w:tcBorders>
              <w:top w:val="nil"/>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Date</w:t>
            </w:r>
          </w:p>
        </w:tc>
        <w:tc>
          <w:tcPr>
            <w:tcW w:w="1080" w:type="dxa"/>
            <w:tcBorders>
              <w:top w:val="nil"/>
              <w:left w:val="nil"/>
              <w:bottom w:val="single" w:sz="4" w:space="0" w:color="auto"/>
              <w:right w:val="single" w:sz="4" w:space="0" w:color="auto"/>
            </w:tcBorders>
            <w:shd w:val="clear" w:color="auto" w:fill="auto"/>
            <w:noWrap/>
            <w:hideMark/>
          </w:tcPr>
          <w:p w:rsidR="00DB0408" w:rsidRPr="007804A7" w:rsidRDefault="00DB0408" w:rsidP="00DB0408">
            <w:pPr>
              <w:rPr>
                <w:rFonts w:hint="eastAsia"/>
              </w:rPr>
            </w:pPr>
            <w:r w:rsidRPr="007804A7">
              <w:rPr>
                <w:rFonts w:hint="eastAsia"/>
              </w:rPr>
              <w:t xml:space="preserve">　</w:t>
            </w:r>
          </w:p>
        </w:tc>
        <w:tc>
          <w:tcPr>
            <w:tcW w:w="2560" w:type="dxa"/>
            <w:tcBorders>
              <w:top w:val="nil"/>
              <w:left w:val="nil"/>
              <w:bottom w:val="single" w:sz="4" w:space="0" w:color="auto"/>
              <w:right w:val="single" w:sz="4" w:space="0" w:color="auto"/>
            </w:tcBorders>
            <w:shd w:val="clear" w:color="auto" w:fill="auto"/>
            <w:noWrap/>
            <w:hideMark/>
          </w:tcPr>
          <w:p w:rsidR="00DB0408" w:rsidRDefault="00DB0408" w:rsidP="00DB0408">
            <w:r w:rsidRPr="007804A7">
              <w:rPr>
                <w:rFonts w:hint="eastAsia"/>
              </w:rPr>
              <w:t>最后修改时间</w:t>
            </w:r>
          </w:p>
        </w:tc>
      </w:tr>
    </w:tbl>
    <w:p w:rsidR="002139EF" w:rsidRDefault="002139EF" w:rsidP="002139EF">
      <w:pPr>
        <w:pStyle w:val="3"/>
        <w:numPr>
          <w:ilvl w:val="0"/>
          <w:numId w:val="0"/>
        </w:numPr>
        <w:rPr>
          <w:rFonts w:ascii="Times New Roman" w:eastAsia="宋体" w:hAnsi="Times New Roman"/>
        </w:rPr>
      </w:pPr>
      <w:bookmarkStart w:id="82" w:name="_Toc309802692"/>
      <w:bookmarkStart w:id="83" w:name="_Toc404084124"/>
      <w:r>
        <w:rPr>
          <w:rFonts w:ascii="Times New Roman" w:eastAsia="宋体" w:hAnsi="Times New Roman"/>
        </w:rPr>
        <w:t>9.2.</w:t>
      </w:r>
      <w:r w:rsidR="004D0640">
        <w:rPr>
          <w:rFonts w:ascii="Times New Roman" w:eastAsia="宋体" w:hAnsi="Times New Roman"/>
        </w:rPr>
        <w:t>8</w:t>
      </w:r>
      <w:r w:rsidRPr="002139EF">
        <w:rPr>
          <w:rFonts w:ascii="Times New Roman" w:eastAsia="宋体" w:hAnsi="Times New Roman" w:hint="eastAsia"/>
        </w:rPr>
        <w:t>片区</w:t>
      </w:r>
      <w:r w:rsidRPr="002139EF">
        <w:rPr>
          <w:rFonts w:ascii="Times New Roman" w:eastAsia="宋体" w:hAnsi="Times New Roman" w:hint="eastAsia"/>
        </w:rPr>
        <w:t>-</w:t>
      </w:r>
      <w:r w:rsidRPr="002139EF">
        <w:rPr>
          <w:rFonts w:ascii="Times New Roman" w:eastAsia="宋体" w:hAnsi="Times New Roman" w:hint="eastAsia"/>
        </w:rPr>
        <w:t>营业厅关系表</w:t>
      </w:r>
    </w:p>
    <w:tbl>
      <w:tblPr>
        <w:tblW w:w="8880" w:type="dxa"/>
        <w:tblInd w:w="-5" w:type="dxa"/>
        <w:tblLook w:val="04A0" w:firstRow="1" w:lastRow="0" w:firstColumn="1" w:lastColumn="0" w:noHBand="0" w:noVBand="1"/>
      </w:tblPr>
      <w:tblGrid>
        <w:gridCol w:w="800"/>
        <w:gridCol w:w="2520"/>
        <w:gridCol w:w="2460"/>
        <w:gridCol w:w="1080"/>
        <w:gridCol w:w="2020"/>
      </w:tblGrid>
      <w:tr w:rsidR="00DB0408" w:rsidRPr="002139EF" w:rsidTr="002139EF">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DB0408" w:rsidRPr="00FB116E" w:rsidRDefault="00DB0408" w:rsidP="00DB0408">
            <w:pPr>
              <w:rPr>
                <w:rFonts w:hint="eastAsia"/>
              </w:rPr>
            </w:pPr>
            <w:r w:rsidRPr="00FB116E">
              <w:rPr>
                <w:rFonts w:hint="eastAsia"/>
              </w:rPr>
              <w:t>Key</w:t>
            </w:r>
          </w:p>
        </w:tc>
        <w:tc>
          <w:tcPr>
            <w:tcW w:w="2520" w:type="dxa"/>
            <w:tcBorders>
              <w:top w:val="single" w:sz="4" w:space="0" w:color="auto"/>
              <w:left w:val="nil"/>
              <w:bottom w:val="nil"/>
              <w:right w:val="single" w:sz="4" w:space="0" w:color="auto"/>
            </w:tcBorders>
            <w:shd w:val="clear" w:color="FFFFFF" w:fill="C0C0C0"/>
            <w:noWrap/>
            <w:hideMark/>
          </w:tcPr>
          <w:p w:rsidR="00DB0408" w:rsidRPr="00FB116E" w:rsidRDefault="00DB0408" w:rsidP="00DB0408">
            <w:pPr>
              <w:rPr>
                <w:rFonts w:hint="eastAsia"/>
              </w:rPr>
            </w:pPr>
            <w:r w:rsidRPr="00FB116E">
              <w:rPr>
                <w:rFonts w:hint="eastAsia"/>
              </w:rPr>
              <w:t>字段名称</w:t>
            </w:r>
          </w:p>
        </w:tc>
        <w:tc>
          <w:tcPr>
            <w:tcW w:w="2460" w:type="dxa"/>
            <w:tcBorders>
              <w:top w:val="single" w:sz="4" w:space="0" w:color="auto"/>
              <w:left w:val="nil"/>
              <w:bottom w:val="nil"/>
              <w:right w:val="single" w:sz="4" w:space="0" w:color="auto"/>
            </w:tcBorders>
            <w:shd w:val="clear" w:color="FFFFFF" w:fill="C0C0C0"/>
            <w:noWrap/>
            <w:hideMark/>
          </w:tcPr>
          <w:p w:rsidR="00DB0408" w:rsidRPr="00FB116E" w:rsidRDefault="00DB0408" w:rsidP="00DB0408">
            <w:pPr>
              <w:rPr>
                <w:rFonts w:hint="eastAsia"/>
              </w:rPr>
            </w:pPr>
            <w:r w:rsidRPr="00FB116E">
              <w:rPr>
                <w:rFonts w:hint="eastAsia"/>
              </w:rPr>
              <w:t>属性</w:t>
            </w:r>
          </w:p>
        </w:tc>
        <w:tc>
          <w:tcPr>
            <w:tcW w:w="1080" w:type="dxa"/>
            <w:tcBorders>
              <w:top w:val="single" w:sz="4" w:space="0" w:color="auto"/>
              <w:left w:val="nil"/>
              <w:bottom w:val="nil"/>
              <w:right w:val="single" w:sz="4" w:space="0" w:color="auto"/>
            </w:tcBorders>
            <w:shd w:val="clear" w:color="FFFFFF" w:fill="C0C0C0"/>
            <w:noWrap/>
            <w:hideMark/>
          </w:tcPr>
          <w:p w:rsidR="00DB0408" w:rsidRPr="00FB116E" w:rsidRDefault="00DB0408" w:rsidP="00DB0408">
            <w:pPr>
              <w:rPr>
                <w:rFonts w:hint="eastAsia"/>
              </w:rPr>
            </w:pPr>
            <w:r w:rsidRPr="00FB116E">
              <w:rPr>
                <w:rFonts w:hint="eastAsia"/>
              </w:rPr>
              <w:t>NOT NULL</w:t>
            </w:r>
          </w:p>
        </w:tc>
        <w:tc>
          <w:tcPr>
            <w:tcW w:w="2020" w:type="dxa"/>
            <w:tcBorders>
              <w:top w:val="single" w:sz="4" w:space="0" w:color="auto"/>
              <w:left w:val="nil"/>
              <w:bottom w:val="nil"/>
              <w:right w:val="single" w:sz="4" w:space="0" w:color="auto"/>
            </w:tcBorders>
            <w:shd w:val="clear" w:color="FFFFFF" w:fill="C0C0C0"/>
            <w:noWrap/>
            <w:hideMark/>
          </w:tcPr>
          <w:p w:rsidR="00DB0408" w:rsidRPr="00FB116E" w:rsidRDefault="00DB0408" w:rsidP="00DB0408">
            <w:pPr>
              <w:rPr>
                <w:rFonts w:hint="eastAsia"/>
              </w:rPr>
            </w:pPr>
            <w:r w:rsidRPr="00FB116E">
              <w:rPr>
                <w:rFonts w:hint="eastAsia"/>
              </w:rPr>
              <w:t>字段说明</w:t>
            </w:r>
          </w:p>
        </w:tc>
      </w:tr>
      <w:tr w:rsidR="00DB0408" w:rsidRPr="002139EF" w:rsidTr="00814DE5">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w:t>
            </w:r>
          </w:p>
        </w:tc>
        <w:tc>
          <w:tcPr>
            <w:tcW w:w="2520" w:type="dxa"/>
            <w:tcBorders>
              <w:top w:val="single" w:sz="4" w:space="0" w:color="auto"/>
              <w:left w:val="nil"/>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OrgId</w:t>
            </w:r>
          </w:p>
        </w:tc>
        <w:tc>
          <w:tcPr>
            <w:tcW w:w="2460" w:type="dxa"/>
            <w:tcBorders>
              <w:top w:val="single" w:sz="4" w:space="0" w:color="auto"/>
              <w:left w:val="nil"/>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Number(8)</w:t>
            </w:r>
          </w:p>
        </w:tc>
        <w:tc>
          <w:tcPr>
            <w:tcW w:w="1080" w:type="dxa"/>
            <w:tcBorders>
              <w:top w:val="single" w:sz="4" w:space="0" w:color="auto"/>
              <w:left w:val="nil"/>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是</w:t>
            </w:r>
          </w:p>
        </w:tc>
        <w:tc>
          <w:tcPr>
            <w:tcW w:w="2020" w:type="dxa"/>
            <w:tcBorders>
              <w:top w:val="single" w:sz="4" w:space="0" w:color="auto"/>
              <w:left w:val="nil"/>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营业厅编码</w:t>
            </w:r>
            <w:r w:rsidRPr="00FB116E">
              <w:rPr>
                <w:rFonts w:hint="eastAsia"/>
              </w:rPr>
              <w:t>/</w:t>
            </w:r>
            <w:r w:rsidRPr="00FB116E">
              <w:rPr>
                <w:rFonts w:hint="eastAsia"/>
              </w:rPr>
              <w:t>组织机构号</w:t>
            </w:r>
          </w:p>
        </w:tc>
      </w:tr>
      <w:tr w:rsidR="00DB0408" w:rsidRPr="002139EF" w:rsidTr="00814DE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SubAreaId</w:t>
            </w:r>
          </w:p>
        </w:tc>
        <w:tc>
          <w:tcPr>
            <w:tcW w:w="2460" w:type="dxa"/>
            <w:tcBorders>
              <w:top w:val="nil"/>
              <w:left w:val="nil"/>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Number</w:t>
            </w:r>
          </w:p>
        </w:tc>
        <w:tc>
          <w:tcPr>
            <w:tcW w:w="1080" w:type="dxa"/>
            <w:tcBorders>
              <w:top w:val="nil"/>
              <w:left w:val="nil"/>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是</w:t>
            </w:r>
          </w:p>
        </w:tc>
        <w:tc>
          <w:tcPr>
            <w:tcW w:w="2020" w:type="dxa"/>
            <w:tcBorders>
              <w:top w:val="nil"/>
              <w:left w:val="nil"/>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片区编码</w:t>
            </w:r>
          </w:p>
        </w:tc>
      </w:tr>
      <w:tr w:rsidR="00DB0408" w:rsidRPr="002139EF" w:rsidTr="00814DE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CreatedBy</w:t>
            </w:r>
          </w:p>
        </w:tc>
        <w:tc>
          <w:tcPr>
            <w:tcW w:w="2460" w:type="dxa"/>
            <w:tcBorders>
              <w:top w:val="nil"/>
              <w:left w:val="nil"/>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Varchar2(6)</w:t>
            </w:r>
          </w:p>
        </w:tc>
        <w:tc>
          <w:tcPr>
            <w:tcW w:w="1080" w:type="dxa"/>
            <w:tcBorders>
              <w:top w:val="nil"/>
              <w:left w:val="nil"/>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 xml:space="preserve">　</w:t>
            </w:r>
          </w:p>
        </w:tc>
        <w:tc>
          <w:tcPr>
            <w:tcW w:w="2020" w:type="dxa"/>
            <w:tcBorders>
              <w:top w:val="nil"/>
              <w:left w:val="nil"/>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创建人</w:t>
            </w:r>
          </w:p>
        </w:tc>
      </w:tr>
      <w:tr w:rsidR="00DB0408" w:rsidRPr="002139EF" w:rsidTr="00814DE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lastRenderedPageBreak/>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CreatedTime</w:t>
            </w:r>
          </w:p>
        </w:tc>
        <w:tc>
          <w:tcPr>
            <w:tcW w:w="2460" w:type="dxa"/>
            <w:tcBorders>
              <w:top w:val="nil"/>
              <w:left w:val="nil"/>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Date</w:t>
            </w:r>
          </w:p>
        </w:tc>
        <w:tc>
          <w:tcPr>
            <w:tcW w:w="1080" w:type="dxa"/>
            <w:tcBorders>
              <w:top w:val="nil"/>
              <w:left w:val="nil"/>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 xml:space="preserve">　</w:t>
            </w:r>
          </w:p>
        </w:tc>
        <w:tc>
          <w:tcPr>
            <w:tcW w:w="2020" w:type="dxa"/>
            <w:tcBorders>
              <w:top w:val="nil"/>
              <w:left w:val="nil"/>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创建时间</w:t>
            </w:r>
          </w:p>
        </w:tc>
      </w:tr>
      <w:tr w:rsidR="00DB0408" w:rsidRPr="002139EF" w:rsidTr="00814DE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ModifiedBy</w:t>
            </w:r>
          </w:p>
        </w:tc>
        <w:tc>
          <w:tcPr>
            <w:tcW w:w="2460" w:type="dxa"/>
            <w:tcBorders>
              <w:top w:val="nil"/>
              <w:left w:val="nil"/>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Varchar2(6)</w:t>
            </w:r>
          </w:p>
        </w:tc>
        <w:tc>
          <w:tcPr>
            <w:tcW w:w="1080" w:type="dxa"/>
            <w:tcBorders>
              <w:top w:val="nil"/>
              <w:left w:val="nil"/>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 xml:space="preserve">　</w:t>
            </w:r>
          </w:p>
        </w:tc>
        <w:tc>
          <w:tcPr>
            <w:tcW w:w="2020" w:type="dxa"/>
            <w:tcBorders>
              <w:top w:val="nil"/>
              <w:left w:val="nil"/>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最后修改人</w:t>
            </w:r>
          </w:p>
        </w:tc>
      </w:tr>
      <w:tr w:rsidR="00DB0408" w:rsidRPr="002139EF" w:rsidTr="00814DE5">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 xml:space="preserve">　</w:t>
            </w:r>
          </w:p>
        </w:tc>
        <w:tc>
          <w:tcPr>
            <w:tcW w:w="2520" w:type="dxa"/>
            <w:tcBorders>
              <w:top w:val="nil"/>
              <w:left w:val="nil"/>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ModifiedTime</w:t>
            </w:r>
          </w:p>
        </w:tc>
        <w:tc>
          <w:tcPr>
            <w:tcW w:w="2460" w:type="dxa"/>
            <w:tcBorders>
              <w:top w:val="nil"/>
              <w:left w:val="nil"/>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Date</w:t>
            </w:r>
          </w:p>
        </w:tc>
        <w:tc>
          <w:tcPr>
            <w:tcW w:w="1080" w:type="dxa"/>
            <w:tcBorders>
              <w:top w:val="nil"/>
              <w:left w:val="nil"/>
              <w:bottom w:val="single" w:sz="4" w:space="0" w:color="auto"/>
              <w:right w:val="single" w:sz="4" w:space="0" w:color="auto"/>
            </w:tcBorders>
            <w:shd w:val="clear" w:color="auto" w:fill="auto"/>
            <w:noWrap/>
            <w:hideMark/>
          </w:tcPr>
          <w:p w:rsidR="00DB0408" w:rsidRPr="00FB116E" w:rsidRDefault="00DB0408" w:rsidP="00DB0408">
            <w:pPr>
              <w:rPr>
                <w:rFonts w:hint="eastAsia"/>
              </w:rPr>
            </w:pPr>
            <w:r w:rsidRPr="00FB116E">
              <w:rPr>
                <w:rFonts w:hint="eastAsia"/>
              </w:rPr>
              <w:t xml:space="preserve">　</w:t>
            </w:r>
          </w:p>
        </w:tc>
        <w:tc>
          <w:tcPr>
            <w:tcW w:w="2020" w:type="dxa"/>
            <w:tcBorders>
              <w:top w:val="nil"/>
              <w:left w:val="nil"/>
              <w:bottom w:val="single" w:sz="4" w:space="0" w:color="auto"/>
              <w:right w:val="single" w:sz="4" w:space="0" w:color="auto"/>
            </w:tcBorders>
            <w:shd w:val="clear" w:color="auto" w:fill="auto"/>
            <w:noWrap/>
            <w:hideMark/>
          </w:tcPr>
          <w:p w:rsidR="00DB0408" w:rsidRDefault="00DB0408" w:rsidP="00DB0408">
            <w:r w:rsidRPr="00FB116E">
              <w:rPr>
                <w:rFonts w:hint="eastAsia"/>
              </w:rPr>
              <w:t>最后修改时间</w:t>
            </w:r>
          </w:p>
        </w:tc>
      </w:tr>
    </w:tbl>
    <w:p w:rsidR="002139EF" w:rsidRDefault="002139EF" w:rsidP="002139EF">
      <w:pPr>
        <w:pStyle w:val="3"/>
        <w:numPr>
          <w:ilvl w:val="0"/>
          <w:numId w:val="0"/>
        </w:numPr>
        <w:rPr>
          <w:rFonts w:ascii="Times New Roman" w:eastAsia="宋体" w:hAnsi="Times New Roman"/>
        </w:rPr>
      </w:pPr>
      <w:r>
        <w:rPr>
          <w:rFonts w:ascii="Times New Roman" w:eastAsia="宋体" w:hAnsi="Times New Roman"/>
        </w:rPr>
        <w:t>9.2.</w:t>
      </w:r>
      <w:r w:rsidR="004D0640">
        <w:rPr>
          <w:rFonts w:ascii="Times New Roman" w:eastAsia="宋体" w:hAnsi="Times New Roman"/>
        </w:rPr>
        <w:t>9</w:t>
      </w:r>
      <w:r w:rsidRPr="002139EF">
        <w:rPr>
          <w:rFonts w:ascii="Times New Roman" w:eastAsia="宋体" w:hAnsi="Times New Roman" w:hint="eastAsia"/>
        </w:rPr>
        <w:t>系统字典表</w:t>
      </w:r>
    </w:p>
    <w:tbl>
      <w:tblPr>
        <w:tblW w:w="8888" w:type="dxa"/>
        <w:tblInd w:w="-5" w:type="dxa"/>
        <w:tblLook w:val="04A0" w:firstRow="1" w:lastRow="0" w:firstColumn="1" w:lastColumn="0" w:noHBand="0" w:noVBand="1"/>
      </w:tblPr>
      <w:tblGrid>
        <w:gridCol w:w="1070"/>
        <w:gridCol w:w="1009"/>
        <w:gridCol w:w="1590"/>
        <w:gridCol w:w="1434"/>
        <w:gridCol w:w="3785"/>
      </w:tblGrid>
      <w:tr w:rsidR="00DB0408" w:rsidRPr="002139EF" w:rsidTr="00533096">
        <w:trPr>
          <w:trHeight w:val="189"/>
        </w:trPr>
        <w:tc>
          <w:tcPr>
            <w:tcW w:w="1070" w:type="dxa"/>
            <w:tcBorders>
              <w:top w:val="single" w:sz="4" w:space="0" w:color="auto"/>
              <w:left w:val="single" w:sz="4" w:space="0" w:color="auto"/>
              <w:bottom w:val="nil"/>
              <w:right w:val="single" w:sz="4" w:space="0" w:color="auto"/>
            </w:tcBorders>
            <w:shd w:val="clear" w:color="FFFFFF" w:fill="C0C0C0"/>
            <w:noWrap/>
            <w:hideMark/>
          </w:tcPr>
          <w:p w:rsidR="00DB0408" w:rsidRPr="00D83BBD" w:rsidRDefault="00DB0408" w:rsidP="00DB0408">
            <w:pPr>
              <w:rPr>
                <w:rFonts w:hint="eastAsia"/>
              </w:rPr>
            </w:pPr>
            <w:r w:rsidRPr="00D83BBD">
              <w:rPr>
                <w:rFonts w:hint="eastAsia"/>
              </w:rPr>
              <w:t>Key</w:t>
            </w:r>
          </w:p>
        </w:tc>
        <w:tc>
          <w:tcPr>
            <w:tcW w:w="1009" w:type="dxa"/>
            <w:tcBorders>
              <w:top w:val="single" w:sz="4" w:space="0" w:color="auto"/>
              <w:left w:val="nil"/>
              <w:bottom w:val="nil"/>
              <w:right w:val="single" w:sz="4" w:space="0" w:color="auto"/>
            </w:tcBorders>
            <w:shd w:val="clear" w:color="FFFFFF" w:fill="C0C0C0"/>
            <w:noWrap/>
            <w:hideMark/>
          </w:tcPr>
          <w:p w:rsidR="00DB0408" w:rsidRPr="00D83BBD" w:rsidRDefault="00DB0408" w:rsidP="00DB0408">
            <w:pPr>
              <w:rPr>
                <w:rFonts w:hint="eastAsia"/>
              </w:rPr>
            </w:pPr>
            <w:r w:rsidRPr="00D83BBD">
              <w:rPr>
                <w:rFonts w:hint="eastAsia"/>
              </w:rPr>
              <w:t>Key</w:t>
            </w:r>
          </w:p>
        </w:tc>
        <w:tc>
          <w:tcPr>
            <w:tcW w:w="1590" w:type="dxa"/>
            <w:tcBorders>
              <w:top w:val="single" w:sz="4" w:space="0" w:color="auto"/>
              <w:left w:val="nil"/>
              <w:bottom w:val="nil"/>
              <w:right w:val="single" w:sz="4" w:space="0" w:color="auto"/>
            </w:tcBorders>
            <w:shd w:val="clear" w:color="FFFFFF" w:fill="C0C0C0"/>
            <w:noWrap/>
            <w:hideMark/>
          </w:tcPr>
          <w:p w:rsidR="00DB0408" w:rsidRPr="00D83BBD" w:rsidRDefault="00DB0408" w:rsidP="00DB0408">
            <w:pPr>
              <w:rPr>
                <w:rFonts w:hint="eastAsia"/>
              </w:rPr>
            </w:pPr>
            <w:r w:rsidRPr="00D83BBD">
              <w:rPr>
                <w:rFonts w:hint="eastAsia"/>
              </w:rPr>
              <w:t>属性</w:t>
            </w:r>
          </w:p>
        </w:tc>
        <w:tc>
          <w:tcPr>
            <w:tcW w:w="1434" w:type="dxa"/>
            <w:tcBorders>
              <w:top w:val="single" w:sz="4" w:space="0" w:color="auto"/>
              <w:left w:val="nil"/>
              <w:bottom w:val="nil"/>
              <w:right w:val="single" w:sz="4" w:space="0" w:color="auto"/>
            </w:tcBorders>
            <w:shd w:val="clear" w:color="FFFFFF" w:fill="C0C0C0"/>
            <w:noWrap/>
            <w:hideMark/>
          </w:tcPr>
          <w:p w:rsidR="00DB0408" w:rsidRPr="00D83BBD" w:rsidRDefault="00DB0408" w:rsidP="00DB0408">
            <w:pPr>
              <w:rPr>
                <w:rFonts w:hint="eastAsia"/>
              </w:rPr>
            </w:pPr>
            <w:r w:rsidRPr="00D83BBD">
              <w:rPr>
                <w:rFonts w:hint="eastAsia"/>
              </w:rPr>
              <w:t>NOT NULL</w:t>
            </w:r>
          </w:p>
        </w:tc>
        <w:tc>
          <w:tcPr>
            <w:tcW w:w="3785" w:type="dxa"/>
            <w:tcBorders>
              <w:top w:val="single" w:sz="4" w:space="0" w:color="auto"/>
              <w:left w:val="nil"/>
              <w:bottom w:val="nil"/>
              <w:right w:val="single" w:sz="4" w:space="0" w:color="auto"/>
            </w:tcBorders>
            <w:shd w:val="clear" w:color="FFFFFF" w:fill="C0C0C0"/>
            <w:noWrap/>
            <w:hideMark/>
          </w:tcPr>
          <w:p w:rsidR="00DB0408" w:rsidRPr="00D83BBD" w:rsidRDefault="00DB0408" w:rsidP="00DB0408">
            <w:pPr>
              <w:rPr>
                <w:rFonts w:hint="eastAsia"/>
              </w:rPr>
            </w:pPr>
            <w:r w:rsidRPr="00D83BBD">
              <w:rPr>
                <w:rFonts w:hint="eastAsia"/>
              </w:rPr>
              <w:t>字段说明</w:t>
            </w:r>
          </w:p>
        </w:tc>
      </w:tr>
      <w:tr w:rsidR="00DB0408" w:rsidRPr="002139EF" w:rsidTr="00286A4E">
        <w:trPr>
          <w:trHeight w:val="189"/>
        </w:trPr>
        <w:tc>
          <w:tcPr>
            <w:tcW w:w="1070"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D83BBD" w:rsidRDefault="00DB0408" w:rsidP="00DB0408">
            <w:pPr>
              <w:rPr>
                <w:rFonts w:hint="eastAsia"/>
              </w:rPr>
            </w:pPr>
            <w:r w:rsidRPr="00D83BBD">
              <w:rPr>
                <w:rFonts w:hint="eastAsia"/>
              </w:rPr>
              <w:t>●</w:t>
            </w:r>
          </w:p>
        </w:tc>
        <w:tc>
          <w:tcPr>
            <w:tcW w:w="1009" w:type="dxa"/>
            <w:tcBorders>
              <w:top w:val="single" w:sz="4" w:space="0" w:color="auto"/>
              <w:left w:val="nil"/>
              <w:bottom w:val="single" w:sz="4" w:space="0" w:color="auto"/>
              <w:right w:val="single" w:sz="4" w:space="0" w:color="auto"/>
            </w:tcBorders>
            <w:shd w:val="clear" w:color="auto" w:fill="auto"/>
            <w:noWrap/>
            <w:hideMark/>
          </w:tcPr>
          <w:p w:rsidR="00DB0408" w:rsidRPr="00D83BBD" w:rsidRDefault="00DB0408" w:rsidP="00DB0408">
            <w:pPr>
              <w:rPr>
                <w:rFonts w:hint="eastAsia"/>
              </w:rPr>
            </w:pPr>
            <w:r w:rsidRPr="00D83BBD">
              <w:rPr>
                <w:rFonts w:hint="eastAsia"/>
              </w:rPr>
              <w:t>MasterId</w:t>
            </w:r>
          </w:p>
        </w:tc>
        <w:tc>
          <w:tcPr>
            <w:tcW w:w="1590" w:type="dxa"/>
            <w:tcBorders>
              <w:top w:val="single" w:sz="4" w:space="0" w:color="auto"/>
              <w:left w:val="nil"/>
              <w:bottom w:val="single" w:sz="4" w:space="0" w:color="auto"/>
              <w:right w:val="single" w:sz="4" w:space="0" w:color="auto"/>
            </w:tcBorders>
            <w:shd w:val="clear" w:color="auto" w:fill="auto"/>
            <w:noWrap/>
            <w:hideMark/>
          </w:tcPr>
          <w:p w:rsidR="00DB0408" w:rsidRPr="00D83BBD" w:rsidRDefault="00DB0408" w:rsidP="00DB0408">
            <w:pPr>
              <w:rPr>
                <w:rFonts w:hint="eastAsia"/>
              </w:rPr>
            </w:pPr>
            <w:r w:rsidRPr="00D83BBD">
              <w:rPr>
                <w:rFonts w:hint="eastAsia"/>
              </w:rPr>
              <w:t>Varchar2(6)</w:t>
            </w:r>
          </w:p>
        </w:tc>
        <w:tc>
          <w:tcPr>
            <w:tcW w:w="1434" w:type="dxa"/>
            <w:tcBorders>
              <w:top w:val="single" w:sz="4" w:space="0" w:color="auto"/>
              <w:left w:val="nil"/>
              <w:bottom w:val="single" w:sz="4" w:space="0" w:color="auto"/>
              <w:right w:val="single" w:sz="4" w:space="0" w:color="auto"/>
            </w:tcBorders>
            <w:shd w:val="clear" w:color="auto" w:fill="auto"/>
            <w:noWrap/>
            <w:hideMark/>
          </w:tcPr>
          <w:p w:rsidR="00DB0408" w:rsidRPr="00D83BBD" w:rsidRDefault="00DB0408" w:rsidP="00DB0408">
            <w:pPr>
              <w:rPr>
                <w:rFonts w:hint="eastAsia"/>
              </w:rPr>
            </w:pPr>
            <w:r w:rsidRPr="00D83BBD">
              <w:rPr>
                <w:rFonts w:hint="eastAsia"/>
              </w:rPr>
              <w:t>是</w:t>
            </w:r>
          </w:p>
        </w:tc>
        <w:tc>
          <w:tcPr>
            <w:tcW w:w="3785" w:type="dxa"/>
            <w:tcBorders>
              <w:top w:val="single" w:sz="4" w:space="0" w:color="auto"/>
              <w:left w:val="nil"/>
              <w:bottom w:val="single" w:sz="4" w:space="0" w:color="auto"/>
              <w:right w:val="single" w:sz="4" w:space="0" w:color="auto"/>
            </w:tcBorders>
            <w:shd w:val="clear" w:color="auto" w:fill="auto"/>
            <w:noWrap/>
            <w:hideMark/>
          </w:tcPr>
          <w:p w:rsidR="00DB0408" w:rsidRPr="00D83BBD" w:rsidRDefault="00DB0408" w:rsidP="00DB0408">
            <w:pPr>
              <w:rPr>
                <w:rFonts w:hint="eastAsia"/>
              </w:rPr>
            </w:pPr>
            <w:r w:rsidRPr="00D83BBD">
              <w:rPr>
                <w:rFonts w:hint="eastAsia"/>
              </w:rPr>
              <w:t>系统</w:t>
            </w:r>
            <w:r w:rsidRPr="00D83BBD">
              <w:rPr>
                <w:rFonts w:hint="eastAsia"/>
              </w:rPr>
              <w:t>PK</w:t>
            </w:r>
          </w:p>
        </w:tc>
      </w:tr>
      <w:tr w:rsidR="00DB0408" w:rsidRPr="002139EF" w:rsidTr="00286A4E">
        <w:trPr>
          <w:trHeight w:val="189"/>
        </w:trPr>
        <w:tc>
          <w:tcPr>
            <w:tcW w:w="1070" w:type="dxa"/>
            <w:tcBorders>
              <w:top w:val="nil"/>
              <w:left w:val="single" w:sz="4" w:space="0" w:color="auto"/>
              <w:bottom w:val="single" w:sz="4" w:space="0" w:color="auto"/>
              <w:right w:val="single" w:sz="4" w:space="0" w:color="auto"/>
            </w:tcBorders>
            <w:shd w:val="clear" w:color="auto" w:fill="auto"/>
            <w:noWrap/>
            <w:hideMark/>
          </w:tcPr>
          <w:p w:rsidR="00DB0408" w:rsidRPr="00D83BBD" w:rsidRDefault="00DB0408" w:rsidP="00DB0408">
            <w:pPr>
              <w:rPr>
                <w:rFonts w:hint="eastAsia"/>
              </w:rPr>
            </w:pPr>
          </w:p>
        </w:tc>
        <w:tc>
          <w:tcPr>
            <w:tcW w:w="1009" w:type="dxa"/>
            <w:tcBorders>
              <w:top w:val="nil"/>
              <w:left w:val="nil"/>
              <w:bottom w:val="single" w:sz="4" w:space="0" w:color="auto"/>
              <w:right w:val="single" w:sz="4" w:space="0" w:color="auto"/>
            </w:tcBorders>
            <w:shd w:val="clear" w:color="auto" w:fill="auto"/>
            <w:noWrap/>
            <w:hideMark/>
          </w:tcPr>
          <w:p w:rsidR="00DB0408" w:rsidRPr="00D83BBD" w:rsidRDefault="00DB0408" w:rsidP="00DB0408">
            <w:pPr>
              <w:rPr>
                <w:rFonts w:hint="eastAsia"/>
              </w:rPr>
            </w:pPr>
            <w:r w:rsidRPr="00D83BBD">
              <w:rPr>
                <w:rFonts w:hint="eastAsia"/>
              </w:rPr>
              <w:t>Type</w:t>
            </w:r>
          </w:p>
        </w:tc>
        <w:tc>
          <w:tcPr>
            <w:tcW w:w="1590" w:type="dxa"/>
            <w:tcBorders>
              <w:top w:val="nil"/>
              <w:left w:val="nil"/>
              <w:bottom w:val="single" w:sz="4" w:space="0" w:color="auto"/>
              <w:right w:val="single" w:sz="4" w:space="0" w:color="auto"/>
            </w:tcBorders>
            <w:shd w:val="clear" w:color="auto" w:fill="auto"/>
            <w:noWrap/>
            <w:hideMark/>
          </w:tcPr>
          <w:p w:rsidR="00DB0408" w:rsidRPr="00D83BBD" w:rsidRDefault="00DB0408" w:rsidP="00DB0408">
            <w:pPr>
              <w:rPr>
                <w:rFonts w:hint="eastAsia"/>
              </w:rPr>
            </w:pPr>
            <w:r w:rsidRPr="00D83BBD">
              <w:rPr>
                <w:rFonts w:hint="eastAsia"/>
              </w:rPr>
              <w:t>Varchar2(50)</w:t>
            </w:r>
          </w:p>
        </w:tc>
        <w:tc>
          <w:tcPr>
            <w:tcW w:w="1434" w:type="dxa"/>
            <w:tcBorders>
              <w:top w:val="nil"/>
              <w:left w:val="nil"/>
              <w:bottom w:val="single" w:sz="4" w:space="0" w:color="auto"/>
              <w:right w:val="single" w:sz="4" w:space="0" w:color="auto"/>
            </w:tcBorders>
            <w:shd w:val="clear" w:color="auto" w:fill="auto"/>
            <w:noWrap/>
            <w:hideMark/>
          </w:tcPr>
          <w:p w:rsidR="00DB0408" w:rsidRPr="00D83BBD" w:rsidRDefault="00DB0408" w:rsidP="00DB0408">
            <w:pPr>
              <w:rPr>
                <w:rFonts w:hint="eastAsia"/>
              </w:rPr>
            </w:pPr>
            <w:r w:rsidRPr="00D83BBD">
              <w:rPr>
                <w:rFonts w:hint="eastAsia"/>
              </w:rPr>
              <w:t>是</w:t>
            </w:r>
          </w:p>
        </w:tc>
        <w:tc>
          <w:tcPr>
            <w:tcW w:w="3785" w:type="dxa"/>
            <w:tcBorders>
              <w:top w:val="nil"/>
              <w:left w:val="nil"/>
              <w:bottom w:val="single" w:sz="4" w:space="0" w:color="auto"/>
              <w:right w:val="single" w:sz="4" w:space="0" w:color="auto"/>
            </w:tcBorders>
            <w:shd w:val="clear" w:color="auto" w:fill="auto"/>
            <w:noWrap/>
            <w:hideMark/>
          </w:tcPr>
          <w:p w:rsidR="00DB0408" w:rsidRPr="00D83BBD" w:rsidRDefault="00DB0408" w:rsidP="00DB0408">
            <w:pPr>
              <w:rPr>
                <w:rFonts w:hint="eastAsia"/>
              </w:rPr>
            </w:pPr>
            <w:r w:rsidRPr="00D83BBD">
              <w:rPr>
                <w:rFonts w:hint="eastAsia"/>
              </w:rPr>
              <w:t>类型分类</w:t>
            </w:r>
          </w:p>
        </w:tc>
      </w:tr>
      <w:tr w:rsidR="00DB0408" w:rsidRPr="002139EF" w:rsidTr="00286A4E">
        <w:trPr>
          <w:trHeight w:val="189"/>
        </w:trPr>
        <w:tc>
          <w:tcPr>
            <w:tcW w:w="1070" w:type="dxa"/>
            <w:tcBorders>
              <w:top w:val="nil"/>
              <w:left w:val="single" w:sz="4" w:space="0" w:color="auto"/>
              <w:bottom w:val="nil"/>
              <w:right w:val="single" w:sz="4" w:space="0" w:color="auto"/>
            </w:tcBorders>
            <w:shd w:val="clear" w:color="auto" w:fill="auto"/>
            <w:noWrap/>
            <w:hideMark/>
          </w:tcPr>
          <w:p w:rsidR="00DB0408" w:rsidRPr="00D83BBD" w:rsidRDefault="00DB0408" w:rsidP="00DB0408">
            <w:pPr>
              <w:rPr>
                <w:rFonts w:hint="eastAsia"/>
              </w:rPr>
            </w:pPr>
          </w:p>
        </w:tc>
        <w:tc>
          <w:tcPr>
            <w:tcW w:w="1009" w:type="dxa"/>
            <w:tcBorders>
              <w:top w:val="nil"/>
              <w:left w:val="nil"/>
              <w:bottom w:val="nil"/>
              <w:right w:val="single" w:sz="4" w:space="0" w:color="auto"/>
            </w:tcBorders>
            <w:shd w:val="clear" w:color="auto" w:fill="auto"/>
            <w:noWrap/>
            <w:hideMark/>
          </w:tcPr>
          <w:p w:rsidR="00DB0408" w:rsidRPr="00D83BBD" w:rsidRDefault="00DB0408" w:rsidP="00DB0408">
            <w:pPr>
              <w:rPr>
                <w:rFonts w:hint="eastAsia"/>
              </w:rPr>
            </w:pPr>
            <w:r w:rsidRPr="00D83BBD">
              <w:rPr>
                <w:rFonts w:hint="eastAsia"/>
              </w:rPr>
              <w:t>Key</w:t>
            </w:r>
          </w:p>
        </w:tc>
        <w:tc>
          <w:tcPr>
            <w:tcW w:w="1590" w:type="dxa"/>
            <w:tcBorders>
              <w:top w:val="nil"/>
              <w:left w:val="nil"/>
              <w:bottom w:val="nil"/>
              <w:right w:val="single" w:sz="4" w:space="0" w:color="auto"/>
            </w:tcBorders>
            <w:shd w:val="clear" w:color="auto" w:fill="auto"/>
            <w:noWrap/>
            <w:hideMark/>
          </w:tcPr>
          <w:p w:rsidR="00DB0408" w:rsidRPr="00D83BBD" w:rsidRDefault="00DB0408" w:rsidP="00DB0408">
            <w:pPr>
              <w:rPr>
                <w:rFonts w:hint="eastAsia"/>
              </w:rPr>
            </w:pPr>
            <w:r w:rsidRPr="00D83BBD">
              <w:rPr>
                <w:rFonts w:hint="eastAsia"/>
              </w:rPr>
              <w:t>Varchar2(6)</w:t>
            </w:r>
          </w:p>
        </w:tc>
        <w:tc>
          <w:tcPr>
            <w:tcW w:w="1434" w:type="dxa"/>
            <w:tcBorders>
              <w:top w:val="nil"/>
              <w:left w:val="nil"/>
              <w:bottom w:val="single" w:sz="4" w:space="0" w:color="auto"/>
              <w:right w:val="single" w:sz="4" w:space="0" w:color="auto"/>
            </w:tcBorders>
            <w:shd w:val="clear" w:color="auto" w:fill="auto"/>
            <w:noWrap/>
            <w:hideMark/>
          </w:tcPr>
          <w:p w:rsidR="00DB0408" w:rsidRPr="00D83BBD" w:rsidRDefault="00DB0408" w:rsidP="00DB0408">
            <w:pPr>
              <w:rPr>
                <w:rFonts w:hint="eastAsia"/>
              </w:rPr>
            </w:pPr>
            <w:r w:rsidRPr="00D83BBD">
              <w:rPr>
                <w:rFonts w:hint="eastAsia"/>
              </w:rPr>
              <w:t>是</w:t>
            </w:r>
          </w:p>
        </w:tc>
        <w:tc>
          <w:tcPr>
            <w:tcW w:w="3785" w:type="dxa"/>
            <w:tcBorders>
              <w:top w:val="nil"/>
              <w:left w:val="nil"/>
              <w:bottom w:val="nil"/>
              <w:right w:val="single" w:sz="4" w:space="0" w:color="auto"/>
            </w:tcBorders>
            <w:shd w:val="clear" w:color="auto" w:fill="auto"/>
            <w:noWrap/>
            <w:hideMark/>
          </w:tcPr>
          <w:p w:rsidR="00DB0408" w:rsidRPr="00D83BBD" w:rsidRDefault="00DB0408" w:rsidP="00DB0408">
            <w:pPr>
              <w:rPr>
                <w:rFonts w:hint="eastAsia"/>
              </w:rPr>
            </w:pPr>
            <w:r w:rsidRPr="00D83BBD">
              <w:rPr>
                <w:rFonts w:hint="eastAsia"/>
              </w:rPr>
              <w:t>Key</w:t>
            </w:r>
            <w:r w:rsidRPr="00D83BBD">
              <w:rPr>
                <w:rFonts w:hint="eastAsia"/>
              </w:rPr>
              <w:t>值，表示实际存储的值</w:t>
            </w:r>
          </w:p>
        </w:tc>
      </w:tr>
      <w:tr w:rsidR="00DB0408" w:rsidRPr="002139EF" w:rsidTr="00286A4E">
        <w:trPr>
          <w:trHeight w:val="189"/>
        </w:trPr>
        <w:tc>
          <w:tcPr>
            <w:tcW w:w="1070"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D83BBD" w:rsidRDefault="00DB0408" w:rsidP="00DB0408">
            <w:pPr>
              <w:rPr>
                <w:rFonts w:hint="eastAsia"/>
              </w:rPr>
            </w:pPr>
          </w:p>
        </w:tc>
        <w:tc>
          <w:tcPr>
            <w:tcW w:w="1009" w:type="dxa"/>
            <w:tcBorders>
              <w:top w:val="single" w:sz="4" w:space="0" w:color="auto"/>
              <w:left w:val="nil"/>
              <w:bottom w:val="single" w:sz="4" w:space="0" w:color="auto"/>
              <w:right w:val="single" w:sz="4" w:space="0" w:color="auto"/>
            </w:tcBorders>
            <w:shd w:val="clear" w:color="auto" w:fill="auto"/>
            <w:noWrap/>
            <w:hideMark/>
          </w:tcPr>
          <w:p w:rsidR="00DB0408" w:rsidRPr="00D83BBD" w:rsidRDefault="00DB0408" w:rsidP="00DB0408">
            <w:pPr>
              <w:rPr>
                <w:rFonts w:hint="eastAsia"/>
              </w:rPr>
            </w:pPr>
            <w:r w:rsidRPr="00D83BBD">
              <w:rPr>
                <w:rFonts w:hint="eastAsia"/>
              </w:rPr>
              <w:t>Value</w:t>
            </w:r>
          </w:p>
        </w:tc>
        <w:tc>
          <w:tcPr>
            <w:tcW w:w="1590" w:type="dxa"/>
            <w:tcBorders>
              <w:top w:val="single" w:sz="4" w:space="0" w:color="auto"/>
              <w:left w:val="nil"/>
              <w:bottom w:val="single" w:sz="4" w:space="0" w:color="auto"/>
              <w:right w:val="single" w:sz="4" w:space="0" w:color="auto"/>
            </w:tcBorders>
            <w:shd w:val="clear" w:color="auto" w:fill="auto"/>
            <w:noWrap/>
            <w:hideMark/>
          </w:tcPr>
          <w:p w:rsidR="00DB0408" w:rsidRPr="00D83BBD" w:rsidRDefault="00DB0408" w:rsidP="00DB0408">
            <w:pPr>
              <w:rPr>
                <w:rFonts w:hint="eastAsia"/>
              </w:rPr>
            </w:pPr>
            <w:r w:rsidRPr="00D83BBD">
              <w:rPr>
                <w:rFonts w:hint="eastAsia"/>
              </w:rPr>
              <w:t>Varchar2(100)</w:t>
            </w:r>
          </w:p>
        </w:tc>
        <w:tc>
          <w:tcPr>
            <w:tcW w:w="1434" w:type="dxa"/>
            <w:tcBorders>
              <w:top w:val="nil"/>
              <w:left w:val="nil"/>
              <w:bottom w:val="single" w:sz="4" w:space="0" w:color="auto"/>
              <w:right w:val="single" w:sz="4" w:space="0" w:color="auto"/>
            </w:tcBorders>
            <w:shd w:val="clear" w:color="auto" w:fill="auto"/>
            <w:noWrap/>
            <w:hideMark/>
          </w:tcPr>
          <w:p w:rsidR="00DB0408" w:rsidRPr="00D83BBD" w:rsidRDefault="00DB0408" w:rsidP="00DB0408">
            <w:pPr>
              <w:rPr>
                <w:rFonts w:hint="eastAsia"/>
              </w:rPr>
            </w:pPr>
            <w:r w:rsidRPr="00D83BBD">
              <w:rPr>
                <w:rFonts w:hint="eastAsia"/>
              </w:rPr>
              <w:t>是</w:t>
            </w:r>
          </w:p>
        </w:tc>
        <w:tc>
          <w:tcPr>
            <w:tcW w:w="3785" w:type="dxa"/>
            <w:tcBorders>
              <w:top w:val="single" w:sz="4" w:space="0" w:color="auto"/>
              <w:left w:val="nil"/>
              <w:bottom w:val="single" w:sz="4" w:space="0" w:color="auto"/>
              <w:right w:val="single" w:sz="4" w:space="0" w:color="auto"/>
            </w:tcBorders>
            <w:shd w:val="clear" w:color="auto" w:fill="auto"/>
            <w:noWrap/>
            <w:hideMark/>
          </w:tcPr>
          <w:p w:rsidR="00DB0408" w:rsidRPr="00D83BBD" w:rsidRDefault="00DB0408" w:rsidP="00DB0408">
            <w:pPr>
              <w:rPr>
                <w:rFonts w:hint="eastAsia"/>
              </w:rPr>
            </w:pPr>
            <w:r w:rsidRPr="00D83BBD">
              <w:rPr>
                <w:rFonts w:hint="eastAsia"/>
              </w:rPr>
              <w:t>Value</w:t>
            </w:r>
            <w:r w:rsidRPr="00D83BBD">
              <w:rPr>
                <w:rFonts w:hint="eastAsia"/>
              </w:rPr>
              <w:t>值，表示页面显示值</w:t>
            </w:r>
          </w:p>
        </w:tc>
      </w:tr>
      <w:tr w:rsidR="00DB0408" w:rsidRPr="002139EF" w:rsidTr="00286A4E">
        <w:trPr>
          <w:trHeight w:val="189"/>
        </w:trPr>
        <w:tc>
          <w:tcPr>
            <w:tcW w:w="1070" w:type="dxa"/>
            <w:tcBorders>
              <w:top w:val="nil"/>
              <w:left w:val="single" w:sz="4" w:space="0" w:color="auto"/>
              <w:bottom w:val="single" w:sz="4" w:space="0" w:color="auto"/>
              <w:right w:val="single" w:sz="4" w:space="0" w:color="auto"/>
            </w:tcBorders>
            <w:shd w:val="clear" w:color="auto" w:fill="auto"/>
            <w:noWrap/>
            <w:hideMark/>
          </w:tcPr>
          <w:p w:rsidR="00DB0408" w:rsidRPr="00D83BBD" w:rsidRDefault="00DB0408" w:rsidP="00DB0408">
            <w:pPr>
              <w:rPr>
                <w:rFonts w:hint="eastAsia"/>
              </w:rPr>
            </w:pPr>
          </w:p>
        </w:tc>
        <w:tc>
          <w:tcPr>
            <w:tcW w:w="1009" w:type="dxa"/>
            <w:tcBorders>
              <w:top w:val="nil"/>
              <w:left w:val="nil"/>
              <w:bottom w:val="single" w:sz="4" w:space="0" w:color="auto"/>
              <w:right w:val="single" w:sz="4" w:space="0" w:color="auto"/>
            </w:tcBorders>
            <w:shd w:val="clear" w:color="auto" w:fill="auto"/>
            <w:noWrap/>
            <w:hideMark/>
          </w:tcPr>
          <w:p w:rsidR="00DB0408" w:rsidRPr="00D83BBD" w:rsidRDefault="00DB0408" w:rsidP="00DB0408">
            <w:pPr>
              <w:rPr>
                <w:rFonts w:hint="eastAsia"/>
              </w:rPr>
            </w:pPr>
            <w:r w:rsidRPr="00D83BBD">
              <w:rPr>
                <w:rFonts w:hint="eastAsia"/>
              </w:rPr>
              <w:t>Seq</w:t>
            </w:r>
          </w:p>
        </w:tc>
        <w:tc>
          <w:tcPr>
            <w:tcW w:w="1590" w:type="dxa"/>
            <w:tcBorders>
              <w:top w:val="nil"/>
              <w:left w:val="nil"/>
              <w:bottom w:val="single" w:sz="4" w:space="0" w:color="auto"/>
              <w:right w:val="single" w:sz="4" w:space="0" w:color="auto"/>
            </w:tcBorders>
            <w:shd w:val="clear" w:color="auto" w:fill="auto"/>
            <w:noWrap/>
            <w:hideMark/>
          </w:tcPr>
          <w:p w:rsidR="00DB0408" w:rsidRPr="00D83BBD" w:rsidRDefault="00DB0408" w:rsidP="00DB0408">
            <w:pPr>
              <w:rPr>
                <w:rFonts w:hint="eastAsia"/>
              </w:rPr>
            </w:pPr>
            <w:r w:rsidRPr="00D83BBD">
              <w:rPr>
                <w:rFonts w:hint="eastAsia"/>
              </w:rPr>
              <w:t>Varchar2(2)</w:t>
            </w:r>
          </w:p>
        </w:tc>
        <w:tc>
          <w:tcPr>
            <w:tcW w:w="1434" w:type="dxa"/>
            <w:tcBorders>
              <w:top w:val="nil"/>
              <w:left w:val="nil"/>
              <w:bottom w:val="single" w:sz="4" w:space="0" w:color="auto"/>
              <w:right w:val="single" w:sz="4" w:space="0" w:color="auto"/>
            </w:tcBorders>
            <w:shd w:val="clear" w:color="auto" w:fill="auto"/>
            <w:noWrap/>
            <w:hideMark/>
          </w:tcPr>
          <w:p w:rsidR="00DB0408" w:rsidRPr="00D83BBD" w:rsidRDefault="00DB0408" w:rsidP="00DB0408">
            <w:pPr>
              <w:rPr>
                <w:rFonts w:hint="eastAsia"/>
              </w:rPr>
            </w:pPr>
          </w:p>
        </w:tc>
        <w:tc>
          <w:tcPr>
            <w:tcW w:w="3785" w:type="dxa"/>
            <w:tcBorders>
              <w:top w:val="nil"/>
              <w:left w:val="nil"/>
              <w:bottom w:val="single" w:sz="4" w:space="0" w:color="auto"/>
              <w:right w:val="single" w:sz="4" w:space="0" w:color="auto"/>
            </w:tcBorders>
            <w:shd w:val="clear" w:color="auto" w:fill="auto"/>
            <w:noWrap/>
            <w:hideMark/>
          </w:tcPr>
          <w:p w:rsidR="00DB0408" w:rsidRDefault="00DB0408" w:rsidP="00DB0408">
            <w:r w:rsidRPr="00D83BBD">
              <w:rPr>
                <w:rFonts w:hint="eastAsia"/>
              </w:rPr>
              <w:t>排序号</w:t>
            </w:r>
          </w:p>
        </w:tc>
      </w:tr>
    </w:tbl>
    <w:p w:rsidR="002139EF" w:rsidRDefault="002139EF" w:rsidP="002139EF">
      <w:pPr>
        <w:pStyle w:val="3"/>
        <w:numPr>
          <w:ilvl w:val="0"/>
          <w:numId w:val="0"/>
        </w:numPr>
        <w:rPr>
          <w:rFonts w:ascii="Times New Roman" w:eastAsia="宋体" w:hAnsi="Times New Roman"/>
        </w:rPr>
      </w:pPr>
      <w:r>
        <w:rPr>
          <w:rFonts w:ascii="Times New Roman" w:eastAsia="宋体" w:hAnsi="Times New Roman"/>
        </w:rPr>
        <w:t>9.2.</w:t>
      </w:r>
      <w:r w:rsidR="004D0640">
        <w:rPr>
          <w:rFonts w:ascii="Times New Roman" w:eastAsia="宋体" w:hAnsi="Times New Roman"/>
        </w:rPr>
        <w:t>10</w:t>
      </w:r>
      <w:r w:rsidRPr="002139EF">
        <w:rPr>
          <w:rFonts w:ascii="Times New Roman" w:eastAsia="宋体" w:hAnsi="Times New Roman" w:hint="eastAsia"/>
        </w:rPr>
        <w:t>系统设定表</w:t>
      </w:r>
    </w:p>
    <w:tbl>
      <w:tblPr>
        <w:tblW w:w="9653" w:type="dxa"/>
        <w:tblInd w:w="-5" w:type="dxa"/>
        <w:tblLook w:val="04A0" w:firstRow="1" w:lastRow="0" w:firstColumn="1" w:lastColumn="0" w:noHBand="0" w:noVBand="1"/>
      </w:tblPr>
      <w:tblGrid>
        <w:gridCol w:w="797"/>
        <w:gridCol w:w="1331"/>
        <w:gridCol w:w="1462"/>
        <w:gridCol w:w="1063"/>
        <w:gridCol w:w="5003"/>
      </w:tblGrid>
      <w:tr w:rsidR="00843794" w:rsidRPr="002139EF" w:rsidTr="002F4B43">
        <w:trPr>
          <w:trHeight w:val="214"/>
        </w:trPr>
        <w:tc>
          <w:tcPr>
            <w:tcW w:w="797" w:type="dxa"/>
            <w:tcBorders>
              <w:top w:val="single" w:sz="4" w:space="0" w:color="auto"/>
              <w:left w:val="single" w:sz="4" w:space="0" w:color="auto"/>
              <w:bottom w:val="nil"/>
              <w:right w:val="single" w:sz="4" w:space="0" w:color="auto"/>
            </w:tcBorders>
            <w:shd w:val="clear" w:color="FFFFFF" w:fill="C0C0C0"/>
            <w:noWrap/>
            <w:hideMark/>
          </w:tcPr>
          <w:p w:rsidR="00843794" w:rsidRPr="004F16B2" w:rsidRDefault="00843794" w:rsidP="002F4B43">
            <w:pPr>
              <w:rPr>
                <w:rFonts w:hint="eastAsia"/>
              </w:rPr>
            </w:pPr>
            <w:r w:rsidRPr="004F16B2">
              <w:rPr>
                <w:rFonts w:hint="eastAsia"/>
              </w:rPr>
              <w:t>Key</w:t>
            </w:r>
          </w:p>
        </w:tc>
        <w:tc>
          <w:tcPr>
            <w:tcW w:w="1328" w:type="dxa"/>
            <w:tcBorders>
              <w:top w:val="single" w:sz="4" w:space="0" w:color="auto"/>
              <w:left w:val="nil"/>
              <w:bottom w:val="nil"/>
              <w:right w:val="single" w:sz="4" w:space="0" w:color="auto"/>
            </w:tcBorders>
            <w:shd w:val="clear" w:color="FFFFFF" w:fill="C0C0C0"/>
            <w:noWrap/>
            <w:hideMark/>
          </w:tcPr>
          <w:p w:rsidR="00843794" w:rsidRPr="004F16B2" w:rsidRDefault="00843794" w:rsidP="002F4B43">
            <w:pPr>
              <w:rPr>
                <w:rFonts w:hint="eastAsia"/>
              </w:rPr>
            </w:pPr>
            <w:r w:rsidRPr="004F16B2">
              <w:rPr>
                <w:rFonts w:hint="eastAsia"/>
              </w:rPr>
              <w:t>字段名称</w:t>
            </w:r>
          </w:p>
        </w:tc>
        <w:tc>
          <w:tcPr>
            <w:tcW w:w="1462" w:type="dxa"/>
            <w:tcBorders>
              <w:top w:val="single" w:sz="4" w:space="0" w:color="auto"/>
              <w:left w:val="nil"/>
              <w:bottom w:val="nil"/>
              <w:right w:val="single" w:sz="4" w:space="0" w:color="auto"/>
            </w:tcBorders>
            <w:shd w:val="clear" w:color="FFFFFF" w:fill="C0C0C0"/>
            <w:noWrap/>
            <w:hideMark/>
          </w:tcPr>
          <w:p w:rsidR="00843794" w:rsidRPr="004F16B2" w:rsidRDefault="00843794" w:rsidP="002F4B43">
            <w:pPr>
              <w:rPr>
                <w:rFonts w:hint="eastAsia"/>
              </w:rPr>
            </w:pPr>
            <w:r w:rsidRPr="004F16B2">
              <w:rPr>
                <w:rFonts w:hint="eastAsia"/>
              </w:rPr>
              <w:t>属性</w:t>
            </w:r>
          </w:p>
        </w:tc>
        <w:tc>
          <w:tcPr>
            <w:tcW w:w="1063" w:type="dxa"/>
            <w:tcBorders>
              <w:top w:val="single" w:sz="4" w:space="0" w:color="auto"/>
              <w:left w:val="nil"/>
              <w:bottom w:val="nil"/>
              <w:right w:val="single" w:sz="4" w:space="0" w:color="auto"/>
            </w:tcBorders>
            <w:shd w:val="clear" w:color="FFFFFF" w:fill="C0C0C0"/>
            <w:noWrap/>
            <w:hideMark/>
          </w:tcPr>
          <w:p w:rsidR="00843794" w:rsidRPr="004F16B2" w:rsidRDefault="00843794" w:rsidP="002F4B43">
            <w:pPr>
              <w:rPr>
                <w:rFonts w:hint="eastAsia"/>
              </w:rPr>
            </w:pPr>
            <w:r w:rsidRPr="004F16B2">
              <w:rPr>
                <w:rFonts w:hint="eastAsia"/>
              </w:rPr>
              <w:t>NOT NULL</w:t>
            </w:r>
          </w:p>
        </w:tc>
        <w:tc>
          <w:tcPr>
            <w:tcW w:w="5003" w:type="dxa"/>
            <w:tcBorders>
              <w:top w:val="single" w:sz="4" w:space="0" w:color="auto"/>
              <w:left w:val="nil"/>
              <w:bottom w:val="nil"/>
              <w:right w:val="single" w:sz="4" w:space="0" w:color="auto"/>
            </w:tcBorders>
            <w:shd w:val="clear" w:color="FFFFFF" w:fill="C0C0C0"/>
            <w:noWrap/>
            <w:hideMark/>
          </w:tcPr>
          <w:p w:rsidR="00843794" w:rsidRPr="004F16B2" w:rsidRDefault="00843794" w:rsidP="002F4B43">
            <w:pPr>
              <w:rPr>
                <w:rFonts w:hint="eastAsia"/>
              </w:rPr>
            </w:pPr>
            <w:r w:rsidRPr="004F16B2">
              <w:rPr>
                <w:rFonts w:hint="eastAsia"/>
              </w:rPr>
              <w:t>字段说明</w:t>
            </w:r>
          </w:p>
        </w:tc>
      </w:tr>
      <w:tr w:rsidR="00843794" w:rsidRPr="002139EF" w:rsidTr="002F4B43">
        <w:trPr>
          <w:trHeight w:val="214"/>
        </w:trPr>
        <w:tc>
          <w:tcPr>
            <w:tcW w:w="797" w:type="dxa"/>
            <w:tcBorders>
              <w:top w:val="single" w:sz="4" w:space="0" w:color="auto"/>
              <w:left w:val="single" w:sz="4" w:space="0" w:color="auto"/>
              <w:bottom w:val="single" w:sz="4" w:space="0" w:color="auto"/>
              <w:right w:val="single" w:sz="4" w:space="0" w:color="auto"/>
            </w:tcBorders>
            <w:shd w:val="clear" w:color="auto" w:fill="auto"/>
            <w:noWrap/>
            <w:hideMark/>
          </w:tcPr>
          <w:p w:rsidR="00843794" w:rsidRPr="004F16B2" w:rsidRDefault="00843794" w:rsidP="002F4B43">
            <w:pPr>
              <w:rPr>
                <w:rFonts w:hint="eastAsia"/>
              </w:rPr>
            </w:pPr>
            <w:r w:rsidRPr="004F16B2">
              <w:rPr>
                <w:rFonts w:hint="eastAsia"/>
              </w:rPr>
              <w:t>●</w:t>
            </w:r>
          </w:p>
        </w:tc>
        <w:tc>
          <w:tcPr>
            <w:tcW w:w="1328" w:type="dxa"/>
            <w:tcBorders>
              <w:top w:val="single" w:sz="4" w:space="0" w:color="auto"/>
              <w:left w:val="nil"/>
              <w:bottom w:val="single" w:sz="4" w:space="0" w:color="auto"/>
              <w:right w:val="single" w:sz="4" w:space="0" w:color="auto"/>
            </w:tcBorders>
            <w:shd w:val="clear" w:color="auto" w:fill="auto"/>
            <w:noWrap/>
            <w:hideMark/>
          </w:tcPr>
          <w:p w:rsidR="00843794" w:rsidRPr="004F16B2" w:rsidRDefault="00843794" w:rsidP="002F4B43">
            <w:pPr>
              <w:rPr>
                <w:rFonts w:hint="eastAsia"/>
              </w:rPr>
            </w:pPr>
            <w:r w:rsidRPr="004F16B2">
              <w:rPr>
                <w:rFonts w:hint="eastAsia"/>
              </w:rPr>
              <w:t>SettingsId</w:t>
            </w:r>
          </w:p>
        </w:tc>
        <w:tc>
          <w:tcPr>
            <w:tcW w:w="1462" w:type="dxa"/>
            <w:tcBorders>
              <w:top w:val="single" w:sz="4" w:space="0" w:color="auto"/>
              <w:left w:val="nil"/>
              <w:bottom w:val="single" w:sz="4" w:space="0" w:color="auto"/>
              <w:right w:val="single" w:sz="4" w:space="0" w:color="auto"/>
            </w:tcBorders>
            <w:shd w:val="clear" w:color="auto" w:fill="auto"/>
            <w:noWrap/>
            <w:hideMark/>
          </w:tcPr>
          <w:p w:rsidR="00843794" w:rsidRPr="004F16B2" w:rsidRDefault="00843794" w:rsidP="002F4B43">
            <w:pPr>
              <w:rPr>
                <w:rFonts w:hint="eastAsia"/>
              </w:rPr>
            </w:pPr>
            <w:r w:rsidRPr="004F16B2">
              <w:rPr>
                <w:rFonts w:hint="eastAsia"/>
              </w:rPr>
              <w:t>Varchar2(6)</w:t>
            </w:r>
          </w:p>
        </w:tc>
        <w:tc>
          <w:tcPr>
            <w:tcW w:w="1063" w:type="dxa"/>
            <w:tcBorders>
              <w:top w:val="single" w:sz="4" w:space="0" w:color="auto"/>
              <w:left w:val="nil"/>
              <w:bottom w:val="single" w:sz="4" w:space="0" w:color="auto"/>
              <w:right w:val="single" w:sz="4" w:space="0" w:color="auto"/>
            </w:tcBorders>
            <w:shd w:val="clear" w:color="auto" w:fill="auto"/>
            <w:noWrap/>
            <w:hideMark/>
          </w:tcPr>
          <w:p w:rsidR="00843794" w:rsidRPr="004F16B2" w:rsidRDefault="00843794" w:rsidP="002F4B43">
            <w:pPr>
              <w:rPr>
                <w:rFonts w:hint="eastAsia"/>
              </w:rPr>
            </w:pPr>
            <w:r w:rsidRPr="004F16B2">
              <w:rPr>
                <w:rFonts w:hint="eastAsia"/>
              </w:rPr>
              <w:t>是</w:t>
            </w:r>
          </w:p>
        </w:tc>
        <w:tc>
          <w:tcPr>
            <w:tcW w:w="5003" w:type="dxa"/>
            <w:tcBorders>
              <w:top w:val="single" w:sz="4" w:space="0" w:color="auto"/>
              <w:left w:val="nil"/>
              <w:bottom w:val="single" w:sz="4" w:space="0" w:color="auto"/>
              <w:right w:val="single" w:sz="4" w:space="0" w:color="auto"/>
            </w:tcBorders>
            <w:shd w:val="clear" w:color="auto" w:fill="auto"/>
            <w:noWrap/>
            <w:hideMark/>
          </w:tcPr>
          <w:p w:rsidR="00843794" w:rsidRPr="004F16B2" w:rsidRDefault="00843794" w:rsidP="002F4B43">
            <w:pPr>
              <w:rPr>
                <w:rFonts w:hint="eastAsia"/>
              </w:rPr>
            </w:pPr>
            <w:r w:rsidRPr="004F16B2">
              <w:rPr>
                <w:rFonts w:hint="eastAsia"/>
              </w:rPr>
              <w:t>系统</w:t>
            </w:r>
            <w:r w:rsidRPr="004F16B2">
              <w:rPr>
                <w:rFonts w:hint="eastAsia"/>
              </w:rPr>
              <w:t>PK</w:t>
            </w:r>
            <w:r w:rsidRPr="004F16B2">
              <w:rPr>
                <w:rFonts w:hint="eastAsia"/>
              </w:rPr>
              <w:t>，由系统产生</w:t>
            </w:r>
          </w:p>
        </w:tc>
      </w:tr>
      <w:tr w:rsidR="00843794" w:rsidRPr="002139EF" w:rsidTr="002F4B43">
        <w:trPr>
          <w:trHeight w:val="214"/>
        </w:trPr>
        <w:tc>
          <w:tcPr>
            <w:tcW w:w="797" w:type="dxa"/>
            <w:tcBorders>
              <w:top w:val="nil"/>
              <w:left w:val="single" w:sz="4" w:space="0" w:color="auto"/>
              <w:bottom w:val="single" w:sz="4" w:space="0" w:color="auto"/>
              <w:right w:val="single" w:sz="4" w:space="0" w:color="auto"/>
            </w:tcBorders>
            <w:shd w:val="clear" w:color="auto" w:fill="auto"/>
            <w:noWrap/>
            <w:hideMark/>
          </w:tcPr>
          <w:p w:rsidR="00843794" w:rsidRPr="004F16B2" w:rsidRDefault="00843794" w:rsidP="002F4B43">
            <w:pPr>
              <w:rPr>
                <w:rFonts w:hint="eastAsia"/>
              </w:rPr>
            </w:pPr>
          </w:p>
        </w:tc>
        <w:tc>
          <w:tcPr>
            <w:tcW w:w="1328" w:type="dxa"/>
            <w:tcBorders>
              <w:top w:val="nil"/>
              <w:left w:val="nil"/>
              <w:bottom w:val="single" w:sz="4" w:space="0" w:color="auto"/>
              <w:right w:val="single" w:sz="4" w:space="0" w:color="auto"/>
            </w:tcBorders>
            <w:shd w:val="clear" w:color="auto" w:fill="auto"/>
            <w:noWrap/>
            <w:hideMark/>
          </w:tcPr>
          <w:p w:rsidR="00843794" w:rsidRPr="004F16B2" w:rsidRDefault="00843794" w:rsidP="002F4B43">
            <w:pPr>
              <w:rPr>
                <w:rFonts w:hint="eastAsia"/>
              </w:rPr>
            </w:pPr>
            <w:r w:rsidRPr="004F16B2">
              <w:rPr>
                <w:rFonts w:hint="eastAsia"/>
              </w:rPr>
              <w:t>MasterType1</w:t>
            </w:r>
          </w:p>
        </w:tc>
        <w:tc>
          <w:tcPr>
            <w:tcW w:w="1462" w:type="dxa"/>
            <w:tcBorders>
              <w:top w:val="nil"/>
              <w:left w:val="nil"/>
              <w:bottom w:val="single" w:sz="4" w:space="0" w:color="auto"/>
              <w:right w:val="single" w:sz="4" w:space="0" w:color="auto"/>
            </w:tcBorders>
            <w:shd w:val="clear" w:color="auto" w:fill="auto"/>
            <w:noWrap/>
            <w:hideMark/>
          </w:tcPr>
          <w:p w:rsidR="00843794" w:rsidRPr="004F16B2" w:rsidRDefault="00843794" w:rsidP="002F4B43">
            <w:pPr>
              <w:rPr>
                <w:rFonts w:hint="eastAsia"/>
              </w:rPr>
            </w:pPr>
            <w:r w:rsidRPr="004F16B2">
              <w:rPr>
                <w:rFonts w:hint="eastAsia"/>
              </w:rPr>
              <w:t>Varchar2(30)</w:t>
            </w:r>
          </w:p>
        </w:tc>
        <w:tc>
          <w:tcPr>
            <w:tcW w:w="1063" w:type="dxa"/>
            <w:tcBorders>
              <w:top w:val="nil"/>
              <w:left w:val="nil"/>
              <w:bottom w:val="single" w:sz="4" w:space="0" w:color="auto"/>
              <w:right w:val="single" w:sz="4" w:space="0" w:color="auto"/>
            </w:tcBorders>
            <w:shd w:val="clear" w:color="auto" w:fill="auto"/>
            <w:noWrap/>
            <w:hideMark/>
          </w:tcPr>
          <w:p w:rsidR="00843794" w:rsidRPr="004F16B2" w:rsidRDefault="00843794" w:rsidP="002F4B43">
            <w:pPr>
              <w:rPr>
                <w:rFonts w:hint="eastAsia"/>
              </w:rPr>
            </w:pPr>
          </w:p>
        </w:tc>
        <w:tc>
          <w:tcPr>
            <w:tcW w:w="5003" w:type="dxa"/>
            <w:tcBorders>
              <w:top w:val="nil"/>
              <w:left w:val="nil"/>
              <w:bottom w:val="single" w:sz="4" w:space="0" w:color="auto"/>
              <w:right w:val="single" w:sz="4" w:space="0" w:color="auto"/>
            </w:tcBorders>
            <w:shd w:val="clear" w:color="auto" w:fill="auto"/>
            <w:noWrap/>
            <w:hideMark/>
          </w:tcPr>
          <w:p w:rsidR="00843794" w:rsidRPr="004F16B2" w:rsidRDefault="00843794" w:rsidP="002F4B43">
            <w:pPr>
              <w:rPr>
                <w:rFonts w:hint="eastAsia"/>
              </w:rPr>
            </w:pPr>
            <w:r w:rsidRPr="004F16B2">
              <w:rPr>
                <w:rFonts w:hint="eastAsia"/>
              </w:rPr>
              <w:t>tb_Master</w:t>
            </w:r>
            <w:r w:rsidRPr="004F16B2">
              <w:rPr>
                <w:rFonts w:hint="eastAsia"/>
              </w:rPr>
              <w:t>的</w:t>
            </w:r>
            <w:r w:rsidRPr="004F16B2">
              <w:rPr>
                <w:rFonts w:hint="eastAsia"/>
              </w:rPr>
              <w:t>Type</w:t>
            </w:r>
            <w:r w:rsidRPr="004F16B2">
              <w:rPr>
                <w:rFonts w:hint="eastAsia"/>
              </w:rPr>
              <w:t>，如该属性名不在</w:t>
            </w:r>
            <w:r w:rsidRPr="004F16B2">
              <w:rPr>
                <w:rFonts w:hint="eastAsia"/>
              </w:rPr>
              <w:t>MasterType</w:t>
            </w:r>
            <w:r w:rsidRPr="004F16B2">
              <w:rPr>
                <w:rFonts w:hint="eastAsia"/>
              </w:rPr>
              <w:t>中，则为空</w:t>
            </w:r>
          </w:p>
        </w:tc>
      </w:tr>
      <w:tr w:rsidR="00843794" w:rsidRPr="002139EF" w:rsidTr="002F4B43">
        <w:trPr>
          <w:trHeight w:val="214"/>
        </w:trPr>
        <w:tc>
          <w:tcPr>
            <w:tcW w:w="797" w:type="dxa"/>
            <w:tcBorders>
              <w:top w:val="nil"/>
              <w:left w:val="single" w:sz="4" w:space="0" w:color="auto"/>
              <w:bottom w:val="nil"/>
              <w:right w:val="single" w:sz="4" w:space="0" w:color="auto"/>
            </w:tcBorders>
            <w:shd w:val="clear" w:color="auto" w:fill="auto"/>
            <w:noWrap/>
            <w:hideMark/>
          </w:tcPr>
          <w:p w:rsidR="00843794" w:rsidRPr="004F16B2" w:rsidRDefault="00843794" w:rsidP="002F4B43">
            <w:pPr>
              <w:rPr>
                <w:rFonts w:hint="eastAsia"/>
              </w:rPr>
            </w:pPr>
          </w:p>
        </w:tc>
        <w:tc>
          <w:tcPr>
            <w:tcW w:w="1328" w:type="dxa"/>
            <w:tcBorders>
              <w:top w:val="nil"/>
              <w:left w:val="nil"/>
              <w:bottom w:val="nil"/>
              <w:right w:val="single" w:sz="4" w:space="0" w:color="auto"/>
            </w:tcBorders>
            <w:shd w:val="clear" w:color="auto" w:fill="auto"/>
            <w:noWrap/>
            <w:hideMark/>
          </w:tcPr>
          <w:p w:rsidR="00843794" w:rsidRPr="004F16B2" w:rsidRDefault="00843794" w:rsidP="002F4B43">
            <w:pPr>
              <w:rPr>
                <w:rFonts w:hint="eastAsia"/>
              </w:rPr>
            </w:pPr>
            <w:r w:rsidRPr="004F16B2">
              <w:rPr>
                <w:rFonts w:hint="eastAsia"/>
              </w:rPr>
              <w:t>Key1</w:t>
            </w:r>
          </w:p>
        </w:tc>
        <w:tc>
          <w:tcPr>
            <w:tcW w:w="1462" w:type="dxa"/>
            <w:tcBorders>
              <w:top w:val="nil"/>
              <w:left w:val="nil"/>
              <w:bottom w:val="nil"/>
              <w:right w:val="single" w:sz="4" w:space="0" w:color="auto"/>
            </w:tcBorders>
            <w:shd w:val="clear" w:color="auto" w:fill="auto"/>
            <w:noWrap/>
            <w:hideMark/>
          </w:tcPr>
          <w:p w:rsidR="00843794" w:rsidRPr="004F16B2" w:rsidRDefault="00843794" w:rsidP="002F4B43">
            <w:pPr>
              <w:rPr>
                <w:rFonts w:hint="eastAsia"/>
              </w:rPr>
            </w:pPr>
            <w:r w:rsidRPr="004F16B2">
              <w:rPr>
                <w:rFonts w:hint="eastAsia"/>
              </w:rPr>
              <w:t>Varchar2(30)</w:t>
            </w:r>
          </w:p>
        </w:tc>
        <w:tc>
          <w:tcPr>
            <w:tcW w:w="1063" w:type="dxa"/>
            <w:tcBorders>
              <w:top w:val="nil"/>
              <w:left w:val="nil"/>
              <w:bottom w:val="single" w:sz="4" w:space="0" w:color="auto"/>
              <w:right w:val="single" w:sz="4" w:space="0" w:color="auto"/>
            </w:tcBorders>
            <w:shd w:val="clear" w:color="auto" w:fill="auto"/>
            <w:noWrap/>
            <w:hideMark/>
          </w:tcPr>
          <w:p w:rsidR="00843794" w:rsidRPr="004F16B2" w:rsidRDefault="00843794" w:rsidP="002F4B43">
            <w:pPr>
              <w:rPr>
                <w:rFonts w:hint="eastAsia"/>
              </w:rPr>
            </w:pPr>
            <w:r w:rsidRPr="004F16B2">
              <w:rPr>
                <w:rFonts w:hint="eastAsia"/>
              </w:rPr>
              <w:t>是</w:t>
            </w:r>
          </w:p>
        </w:tc>
        <w:tc>
          <w:tcPr>
            <w:tcW w:w="5003" w:type="dxa"/>
            <w:tcBorders>
              <w:top w:val="nil"/>
              <w:left w:val="nil"/>
              <w:bottom w:val="nil"/>
              <w:right w:val="single" w:sz="4" w:space="0" w:color="auto"/>
            </w:tcBorders>
            <w:shd w:val="clear" w:color="auto" w:fill="auto"/>
            <w:noWrap/>
            <w:hideMark/>
          </w:tcPr>
          <w:p w:rsidR="00843794" w:rsidRPr="004F16B2" w:rsidRDefault="00843794" w:rsidP="002F4B43">
            <w:pPr>
              <w:rPr>
                <w:rFonts w:hint="eastAsia"/>
              </w:rPr>
            </w:pPr>
            <w:r w:rsidRPr="004F16B2">
              <w:rPr>
                <w:rFonts w:hint="eastAsia"/>
              </w:rPr>
              <w:t>属性名</w:t>
            </w:r>
          </w:p>
        </w:tc>
      </w:tr>
      <w:tr w:rsidR="00843794" w:rsidRPr="002139EF" w:rsidTr="002F4B43">
        <w:trPr>
          <w:trHeight w:val="214"/>
        </w:trPr>
        <w:tc>
          <w:tcPr>
            <w:tcW w:w="797" w:type="dxa"/>
            <w:tcBorders>
              <w:top w:val="single" w:sz="4" w:space="0" w:color="auto"/>
              <w:left w:val="single" w:sz="4" w:space="0" w:color="auto"/>
              <w:bottom w:val="single" w:sz="4" w:space="0" w:color="auto"/>
              <w:right w:val="single" w:sz="4" w:space="0" w:color="auto"/>
            </w:tcBorders>
            <w:shd w:val="clear" w:color="auto" w:fill="auto"/>
            <w:noWrap/>
            <w:hideMark/>
          </w:tcPr>
          <w:p w:rsidR="00843794" w:rsidRPr="004F16B2" w:rsidRDefault="00843794" w:rsidP="002F4B43">
            <w:pPr>
              <w:rPr>
                <w:rFonts w:hint="eastAsia"/>
              </w:rPr>
            </w:pPr>
          </w:p>
        </w:tc>
        <w:tc>
          <w:tcPr>
            <w:tcW w:w="1328" w:type="dxa"/>
            <w:tcBorders>
              <w:top w:val="single" w:sz="4" w:space="0" w:color="auto"/>
              <w:left w:val="nil"/>
              <w:bottom w:val="single" w:sz="4" w:space="0" w:color="auto"/>
              <w:right w:val="single" w:sz="4" w:space="0" w:color="auto"/>
            </w:tcBorders>
            <w:shd w:val="clear" w:color="auto" w:fill="auto"/>
            <w:noWrap/>
            <w:hideMark/>
          </w:tcPr>
          <w:p w:rsidR="00843794" w:rsidRPr="004F16B2" w:rsidRDefault="00843794" w:rsidP="002F4B43">
            <w:pPr>
              <w:rPr>
                <w:rFonts w:hint="eastAsia"/>
              </w:rPr>
            </w:pPr>
            <w:r w:rsidRPr="004F16B2">
              <w:rPr>
                <w:rFonts w:hint="eastAsia"/>
              </w:rPr>
              <w:t>MasterType2</w:t>
            </w:r>
          </w:p>
        </w:tc>
        <w:tc>
          <w:tcPr>
            <w:tcW w:w="1462" w:type="dxa"/>
            <w:tcBorders>
              <w:top w:val="single" w:sz="4" w:space="0" w:color="auto"/>
              <w:left w:val="nil"/>
              <w:bottom w:val="single" w:sz="4" w:space="0" w:color="auto"/>
              <w:right w:val="single" w:sz="4" w:space="0" w:color="auto"/>
            </w:tcBorders>
            <w:shd w:val="clear" w:color="auto" w:fill="auto"/>
            <w:noWrap/>
            <w:hideMark/>
          </w:tcPr>
          <w:p w:rsidR="00843794" w:rsidRPr="004F16B2" w:rsidRDefault="00843794" w:rsidP="002F4B43">
            <w:pPr>
              <w:rPr>
                <w:rFonts w:hint="eastAsia"/>
              </w:rPr>
            </w:pPr>
            <w:r w:rsidRPr="004F16B2">
              <w:rPr>
                <w:rFonts w:hint="eastAsia"/>
              </w:rPr>
              <w:t>Varchar2(30)</w:t>
            </w:r>
          </w:p>
        </w:tc>
        <w:tc>
          <w:tcPr>
            <w:tcW w:w="1063" w:type="dxa"/>
            <w:tcBorders>
              <w:top w:val="nil"/>
              <w:left w:val="nil"/>
              <w:bottom w:val="single" w:sz="4" w:space="0" w:color="auto"/>
              <w:right w:val="single" w:sz="4" w:space="0" w:color="auto"/>
            </w:tcBorders>
            <w:shd w:val="clear" w:color="auto" w:fill="auto"/>
            <w:noWrap/>
            <w:hideMark/>
          </w:tcPr>
          <w:p w:rsidR="00843794" w:rsidRPr="004F16B2" w:rsidRDefault="00843794" w:rsidP="002F4B43">
            <w:pPr>
              <w:rPr>
                <w:rFonts w:hint="eastAsia"/>
              </w:rPr>
            </w:pPr>
          </w:p>
        </w:tc>
        <w:tc>
          <w:tcPr>
            <w:tcW w:w="5003" w:type="dxa"/>
            <w:tcBorders>
              <w:top w:val="single" w:sz="4" w:space="0" w:color="auto"/>
              <w:left w:val="nil"/>
              <w:bottom w:val="single" w:sz="4" w:space="0" w:color="auto"/>
              <w:right w:val="single" w:sz="4" w:space="0" w:color="auto"/>
            </w:tcBorders>
            <w:shd w:val="clear" w:color="auto" w:fill="auto"/>
            <w:noWrap/>
            <w:hideMark/>
          </w:tcPr>
          <w:p w:rsidR="00843794" w:rsidRPr="004F16B2" w:rsidRDefault="00843794" w:rsidP="002F4B43">
            <w:pPr>
              <w:rPr>
                <w:rFonts w:hint="eastAsia"/>
              </w:rPr>
            </w:pPr>
            <w:r w:rsidRPr="004F16B2">
              <w:rPr>
                <w:rFonts w:hint="eastAsia"/>
              </w:rPr>
              <w:t>tb_Master</w:t>
            </w:r>
            <w:r w:rsidRPr="004F16B2">
              <w:rPr>
                <w:rFonts w:hint="eastAsia"/>
              </w:rPr>
              <w:t>的</w:t>
            </w:r>
            <w:r w:rsidRPr="004F16B2">
              <w:rPr>
                <w:rFonts w:hint="eastAsia"/>
              </w:rPr>
              <w:t>Type</w:t>
            </w:r>
            <w:r w:rsidRPr="004F16B2">
              <w:rPr>
                <w:rFonts w:hint="eastAsia"/>
              </w:rPr>
              <w:t>，如该属性名不在</w:t>
            </w:r>
            <w:r w:rsidRPr="004F16B2">
              <w:rPr>
                <w:rFonts w:hint="eastAsia"/>
              </w:rPr>
              <w:t>MasterType</w:t>
            </w:r>
            <w:r w:rsidRPr="004F16B2">
              <w:rPr>
                <w:rFonts w:hint="eastAsia"/>
              </w:rPr>
              <w:t>中，则为空</w:t>
            </w:r>
            <w:r w:rsidRPr="004F16B2">
              <w:rPr>
                <w:rFonts w:hint="eastAsia"/>
              </w:rPr>
              <w:t xml:space="preserve"> (</w:t>
            </w:r>
            <w:r w:rsidRPr="004F16B2">
              <w:rPr>
                <w:rFonts w:hint="eastAsia"/>
              </w:rPr>
              <w:t>备选，只有创新提案的加分标准才用到，对于其余的设定为空</w:t>
            </w:r>
            <w:r w:rsidRPr="004F16B2">
              <w:rPr>
                <w:rFonts w:hint="eastAsia"/>
              </w:rPr>
              <w:t>)</w:t>
            </w:r>
          </w:p>
        </w:tc>
      </w:tr>
      <w:tr w:rsidR="00843794" w:rsidRPr="002139EF" w:rsidTr="002F4B43">
        <w:trPr>
          <w:trHeight w:val="214"/>
        </w:trPr>
        <w:tc>
          <w:tcPr>
            <w:tcW w:w="797" w:type="dxa"/>
            <w:tcBorders>
              <w:top w:val="nil"/>
              <w:left w:val="single" w:sz="4" w:space="0" w:color="auto"/>
              <w:bottom w:val="single" w:sz="4" w:space="0" w:color="auto"/>
              <w:right w:val="single" w:sz="4" w:space="0" w:color="auto"/>
            </w:tcBorders>
            <w:shd w:val="clear" w:color="auto" w:fill="auto"/>
            <w:noWrap/>
            <w:hideMark/>
          </w:tcPr>
          <w:p w:rsidR="00843794" w:rsidRPr="004F16B2" w:rsidRDefault="00843794" w:rsidP="002F4B43">
            <w:pPr>
              <w:rPr>
                <w:rFonts w:hint="eastAsia"/>
              </w:rPr>
            </w:pPr>
          </w:p>
        </w:tc>
        <w:tc>
          <w:tcPr>
            <w:tcW w:w="1328" w:type="dxa"/>
            <w:tcBorders>
              <w:top w:val="nil"/>
              <w:left w:val="nil"/>
              <w:bottom w:val="single" w:sz="4" w:space="0" w:color="auto"/>
              <w:right w:val="single" w:sz="4" w:space="0" w:color="auto"/>
            </w:tcBorders>
            <w:shd w:val="clear" w:color="auto" w:fill="auto"/>
            <w:noWrap/>
            <w:hideMark/>
          </w:tcPr>
          <w:p w:rsidR="00843794" w:rsidRPr="004F16B2" w:rsidRDefault="00843794" w:rsidP="002F4B43">
            <w:pPr>
              <w:rPr>
                <w:rFonts w:hint="eastAsia"/>
              </w:rPr>
            </w:pPr>
            <w:r w:rsidRPr="004F16B2">
              <w:rPr>
                <w:rFonts w:hint="eastAsia"/>
              </w:rPr>
              <w:t>Key2</w:t>
            </w:r>
          </w:p>
        </w:tc>
        <w:tc>
          <w:tcPr>
            <w:tcW w:w="1462" w:type="dxa"/>
            <w:tcBorders>
              <w:top w:val="nil"/>
              <w:left w:val="nil"/>
              <w:bottom w:val="single" w:sz="4" w:space="0" w:color="auto"/>
              <w:right w:val="single" w:sz="4" w:space="0" w:color="auto"/>
            </w:tcBorders>
            <w:shd w:val="clear" w:color="auto" w:fill="auto"/>
            <w:noWrap/>
            <w:hideMark/>
          </w:tcPr>
          <w:p w:rsidR="00843794" w:rsidRPr="004F16B2" w:rsidRDefault="00843794" w:rsidP="002F4B43">
            <w:pPr>
              <w:rPr>
                <w:rFonts w:hint="eastAsia"/>
              </w:rPr>
            </w:pPr>
            <w:r w:rsidRPr="004F16B2">
              <w:rPr>
                <w:rFonts w:hint="eastAsia"/>
              </w:rPr>
              <w:t>Varchar2(30)</w:t>
            </w:r>
          </w:p>
        </w:tc>
        <w:tc>
          <w:tcPr>
            <w:tcW w:w="1063" w:type="dxa"/>
            <w:tcBorders>
              <w:top w:val="nil"/>
              <w:left w:val="nil"/>
              <w:bottom w:val="single" w:sz="4" w:space="0" w:color="auto"/>
              <w:right w:val="single" w:sz="4" w:space="0" w:color="auto"/>
            </w:tcBorders>
            <w:shd w:val="clear" w:color="auto" w:fill="auto"/>
            <w:noWrap/>
            <w:hideMark/>
          </w:tcPr>
          <w:p w:rsidR="00843794" w:rsidRPr="004F16B2" w:rsidRDefault="00843794" w:rsidP="002F4B43">
            <w:pPr>
              <w:rPr>
                <w:rFonts w:hint="eastAsia"/>
              </w:rPr>
            </w:pPr>
          </w:p>
        </w:tc>
        <w:tc>
          <w:tcPr>
            <w:tcW w:w="5003" w:type="dxa"/>
            <w:tcBorders>
              <w:top w:val="nil"/>
              <w:left w:val="nil"/>
              <w:bottom w:val="single" w:sz="4" w:space="0" w:color="auto"/>
              <w:right w:val="single" w:sz="4" w:space="0" w:color="auto"/>
            </w:tcBorders>
            <w:shd w:val="clear" w:color="auto" w:fill="auto"/>
            <w:noWrap/>
            <w:hideMark/>
          </w:tcPr>
          <w:p w:rsidR="00843794" w:rsidRPr="004F16B2" w:rsidRDefault="00843794" w:rsidP="002F4B43">
            <w:pPr>
              <w:rPr>
                <w:rFonts w:hint="eastAsia"/>
              </w:rPr>
            </w:pPr>
            <w:r w:rsidRPr="004F16B2">
              <w:rPr>
                <w:rFonts w:hint="eastAsia"/>
              </w:rPr>
              <w:t>属性名</w:t>
            </w:r>
            <w:r w:rsidRPr="004F16B2">
              <w:rPr>
                <w:rFonts w:hint="eastAsia"/>
              </w:rPr>
              <w:t xml:space="preserve"> (</w:t>
            </w:r>
            <w:r w:rsidRPr="004F16B2">
              <w:rPr>
                <w:rFonts w:hint="eastAsia"/>
              </w:rPr>
              <w:t>备选，只有创新提案的加分标准才用到，对于其余的设定为空</w:t>
            </w:r>
            <w:r w:rsidRPr="004F16B2">
              <w:rPr>
                <w:rFonts w:hint="eastAsia"/>
              </w:rPr>
              <w:t>)</w:t>
            </w:r>
          </w:p>
        </w:tc>
      </w:tr>
    </w:tbl>
    <w:p w:rsidR="007A1054" w:rsidRDefault="007A1054" w:rsidP="007A1054">
      <w:pPr>
        <w:pStyle w:val="3"/>
        <w:numPr>
          <w:ilvl w:val="0"/>
          <w:numId w:val="0"/>
        </w:numPr>
        <w:rPr>
          <w:rFonts w:ascii="Times New Roman" w:eastAsia="宋体" w:hAnsi="Times New Roman"/>
        </w:rPr>
      </w:pPr>
      <w:r>
        <w:rPr>
          <w:rFonts w:ascii="Times New Roman" w:eastAsia="宋体" w:hAnsi="Times New Roman"/>
        </w:rPr>
        <w:t>9.2.</w:t>
      </w:r>
      <w:r w:rsidR="004D0640">
        <w:rPr>
          <w:rFonts w:ascii="Times New Roman" w:eastAsia="宋体" w:hAnsi="Times New Roman"/>
        </w:rPr>
        <w:t>11</w:t>
      </w:r>
      <w:r w:rsidR="00843794" w:rsidRPr="00843794">
        <w:rPr>
          <w:rFonts w:ascii="Times New Roman" w:eastAsia="宋体" w:hAnsi="Times New Roman" w:hint="eastAsia"/>
        </w:rPr>
        <w:t>系统功能表</w:t>
      </w:r>
    </w:p>
    <w:tbl>
      <w:tblPr>
        <w:tblW w:w="9875" w:type="dxa"/>
        <w:tblInd w:w="-5" w:type="dxa"/>
        <w:tblLook w:val="04A0" w:firstRow="1" w:lastRow="0" w:firstColumn="1" w:lastColumn="0" w:noHBand="0" w:noVBand="1"/>
      </w:tblPr>
      <w:tblGrid>
        <w:gridCol w:w="661"/>
        <w:gridCol w:w="1684"/>
        <w:gridCol w:w="1421"/>
        <w:gridCol w:w="937"/>
        <w:gridCol w:w="5235"/>
      </w:tblGrid>
      <w:tr w:rsidR="00DB0408" w:rsidRPr="00843794" w:rsidTr="00DB0408">
        <w:trPr>
          <w:trHeight w:val="170"/>
        </w:trPr>
        <w:tc>
          <w:tcPr>
            <w:tcW w:w="661" w:type="dxa"/>
            <w:tcBorders>
              <w:top w:val="single" w:sz="4" w:space="0" w:color="auto"/>
              <w:left w:val="single" w:sz="4" w:space="0" w:color="auto"/>
              <w:bottom w:val="nil"/>
              <w:right w:val="single" w:sz="4" w:space="0" w:color="auto"/>
            </w:tcBorders>
            <w:shd w:val="clear" w:color="FFFFFF" w:fill="C0C0C0"/>
            <w:noWrap/>
            <w:hideMark/>
          </w:tcPr>
          <w:p w:rsidR="00DB0408" w:rsidRPr="00A70205" w:rsidRDefault="00DB0408" w:rsidP="00DB0408">
            <w:pPr>
              <w:rPr>
                <w:rFonts w:hint="eastAsia"/>
              </w:rPr>
            </w:pPr>
            <w:r w:rsidRPr="00A70205">
              <w:rPr>
                <w:rFonts w:hint="eastAsia"/>
              </w:rPr>
              <w:t>Key</w:t>
            </w:r>
          </w:p>
        </w:tc>
        <w:tc>
          <w:tcPr>
            <w:tcW w:w="1656" w:type="dxa"/>
            <w:tcBorders>
              <w:top w:val="single" w:sz="4" w:space="0" w:color="auto"/>
              <w:left w:val="nil"/>
              <w:bottom w:val="nil"/>
              <w:right w:val="single" w:sz="4" w:space="0" w:color="auto"/>
            </w:tcBorders>
            <w:shd w:val="clear" w:color="FFFFFF" w:fill="C0C0C0"/>
            <w:noWrap/>
            <w:hideMark/>
          </w:tcPr>
          <w:p w:rsidR="00DB0408" w:rsidRPr="00A70205" w:rsidRDefault="00DB0408" w:rsidP="00DB0408">
            <w:pPr>
              <w:rPr>
                <w:rFonts w:hint="eastAsia"/>
              </w:rPr>
            </w:pPr>
            <w:r w:rsidRPr="00A70205">
              <w:rPr>
                <w:rFonts w:hint="eastAsia"/>
              </w:rPr>
              <w:t>字段名称</w:t>
            </w:r>
          </w:p>
        </w:tc>
        <w:tc>
          <w:tcPr>
            <w:tcW w:w="1386" w:type="dxa"/>
            <w:tcBorders>
              <w:top w:val="single" w:sz="4" w:space="0" w:color="auto"/>
              <w:left w:val="nil"/>
              <w:bottom w:val="nil"/>
              <w:right w:val="single" w:sz="4" w:space="0" w:color="auto"/>
            </w:tcBorders>
            <w:shd w:val="clear" w:color="FFFFFF" w:fill="C0C0C0"/>
            <w:noWrap/>
            <w:hideMark/>
          </w:tcPr>
          <w:p w:rsidR="00DB0408" w:rsidRPr="00A70205" w:rsidRDefault="00DB0408" w:rsidP="00DB0408">
            <w:pPr>
              <w:rPr>
                <w:rFonts w:hint="eastAsia"/>
              </w:rPr>
            </w:pPr>
            <w:r w:rsidRPr="00A70205">
              <w:rPr>
                <w:rFonts w:hint="eastAsia"/>
              </w:rPr>
              <w:t>属性</w:t>
            </w:r>
          </w:p>
        </w:tc>
        <w:tc>
          <w:tcPr>
            <w:tcW w:w="937" w:type="dxa"/>
            <w:tcBorders>
              <w:top w:val="single" w:sz="4" w:space="0" w:color="auto"/>
              <w:left w:val="nil"/>
              <w:bottom w:val="nil"/>
              <w:right w:val="single" w:sz="4" w:space="0" w:color="auto"/>
            </w:tcBorders>
            <w:shd w:val="clear" w:color="FFFFFF" w:fill="C0C0C0"/>
            <w:noWrap/>
            <w:hideMark/>
          </w:tcPr>
          <w:p w:rsidR="00DB0408" w:rsidRPr="00A70205" w:rsidRDefault="00DB0408" w:rsidP="00DB0408">
            <w:pPr>
              <w:rPr>
                <w:rFonts w:hint="eastAsia"/>
              </w:rPr>
            </w:pPr>
            <w:r w:rsidRPr="00A70205">
              <w:rPr>
                <w:rFonts w:hint="eastAsia"/>
              </w:rPr>
              <w:t>NOT NULL</w:t>
            </w:r>
          </w:p>
        </w:tc>
        <w:tc>
          <w:tcPr>
            <w:tcW w:w="5235" w:type="dxa"/>
            <w:tcBorders>
              <w:top w:val="single" w:sz="4" w:space="0" w:color="auto"/>
              <w:left w:val="nil"/>
              <w:bottom w:val="nil"/>
              <w:right w:val="single" w:sz="4" w:space="0" w:color="auto"/>
            </w:tcBorders>
            <w:shd w:val="clear" w:color="FFFFFF" w:fill="C0C0C0"/>
            <w:noWrap/>
            <w:hideMark/>
          </w:tcPr>
          <w:p w:rsidR="00DB0408" w:rsidRPr="00A70205" w:rsidRDefault="00DB0408" w:rsidP="00DB0408">
            <w:pPr>
              <w:rPr>
                <w:rFonts w:hint="eastAsia"/>
              </w:rPr>
            </w:pPr>
            <w:r w:rsidRPr="00A70205">
              <w:rPr>
                <w:rFonts w:hint="eastAsia"/>
              </w:rPr>
              <w:t>字段说明</w:t>
            </w:r>
          </w:p>
        </w:tc>
      </w:tr>
      <w:tr w:rsidR="00DB0408" w:rsidRPr="00843794" w:rsidTr="00DB0408">
        <w:trPr>
          <w:trHeight w:val="170"/>
        </w:trPr>
        <w:tc>
          <w:tcPr>
            <w:tcW w:w="661"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w:t>
            </w:r>
          </w:p>
        </w:tc>
        <w:tc>
          <w:tcPr>
            <w:tcW w:w="1656" w:type="dxa"/>
            <w:tcBorders>
              <w:top w:val="single" w:sz="4" w:space="0" w:color="auto"/>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FunctionId</w:t>
            </w:r>
          </w:p>
        </w:tc>
        <w:tc>
          <w:tcPr>
            <w:tcW w:w="1386" w:type="dxa"/>
            <w:tcBorders>
              <w:top w:val="single" w:sz="4" w:space="0" w:color="auto"/>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Varchar2(30)</w:t>
            </w:r>
          </w:p>
        </w:tc>
        <w:tc>
          <w:tcPr>
            <w:tcW w:w="937" w:type="dxa"/>
            <w:tcBorders>
              <w:top w:val="single" w:sz="4" w:space="0" w:color="auto"/>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是</w:t>
            </w:r>
          </w:p>
        </w:tc>
        <w:tc>
          <w:tcPr>
            <w:tcW w:w="5235" w:type="dxa"/>
            <w:tcBorders>
              <w:top w:val="single" w:sz="4" w:space="0" w:color="auto"/>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功能编号</w:t>
            </w:r>
          </w:p>
        </w:tc>
      </w:tr>
      <w:tr w:rsidR="00DB0408" w:rsidRPr="00843794" w:rsidTr="00DB0408">
        <w:trPr>
          <w:trHeight w:val="170"/>
        </w:trPr>
        <w:tc>
          <w:tcPr>
            <w:tcW w:w="661" w:type="dxa"/>
            <w:tcBorders>
              <w:top w:val="nil"/>
              <w:left w:val="single" w:sz="4" w:space="0" w:color="auto"/>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 xml:space="preserve">　</w:t>
            </w:r>
          </w:p>
        </w:tc>
        <w:tc>
          <w:tcPr>
            <w:tcW w:w="1656" w:type="dxa"/>
            <w:tcBorders>
              <w:top w:val="nil"/>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FunctionName</w:t>
            </w:r>
          </w:p>
        </w:tc>
        <w:tc>
          <w:tcPr>
            <w:tcW w:w="1386" w:type="dxa"/>
            <w:tcBorders>
              <w:top w:val="nil"/>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Varchar2(256)</w:t>
            </w:r>
          </w:p>
        </w:tc>
        <w:tc>
          <w:tcPr>
            <w:tcW w:w="937" w:type="dxa"/>
            <w:tcBorders>
              <w:top w:val="nil"/>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是</w:t>
            </w:r>
          </w:p>
        </w:tc>
        <w:tc>
          <w:tcPr>
            <w:tcW w:w="5235" w:type="dxa"/>
            <w:tcBorders>
              <w:top w:val="nil"/>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功能名称</w:t>
            </w:r>
          </w:p>
        </w:tc>
      </w:tr>
      <w:tr w:rsidR="00DB0408" w:rsidRPr="00843794" w:rsidTr="00DB0408">
        <w:trPr>
          <w:trHeight w:val="170"/>
        </w:trPr>
        <w:tc>
          <w:tcPr>
            <w:tcW w:w="661" w:type="dxa"/>
            <w:tcBorders>
              <w:top w:val="nil"/>
              <w:left w:val="single" w:sz="4" w:space="0" w:color="auto"/>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 xml:space="preserve">　</w:t>
            </w:r>
          </w:p>
        </w:tc>
        <w:tc>
          <w:tcPr>
            <w:tcW w:w="1656" w:type="dxa"/>
            <w:tcBorders>
              <w:top w:val="nil"/>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FunctionType</w:t>
            </w:r>
          </w:p>
        </w:tc>
        <w:tc>
          <w:tcPr>
            <w:tcW w:w="1386" w:type="dxa"/>
            <w:tcBorders>
              <w:top w:val="nil"/>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Number(1)</w:t>
            </w:r>
          </w:p>
        </w:tc>
        <w:tc>
          <w:tcPr>
            <w:tcW w:w="937" w:type="dxa"/>
            <w:tcBorders>
              <w:top w:val="nil"/>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是</w:t>
            </w:r>
          </w:p>
        </w:tc>
        <w:tc>
          <w:tcPr>
            <w:tcW w:w="5235" w:type="dxa"/>
            <w:tcBorders>
              <w:top w:val="nil"/>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功能分类</w:t>
            </w:r>
            <w:r w:rsidRPr="00A70205">
              <w:rPr>
                <w:rFonts w:hint="eastAsia"/>
              </w:rPr>
              <w:t xml:space="preserve"> (0:</w:t>
            </w:r>
            <w:r w:rsidRPr="00A70205">
              <w:rPr>
                <w:rFonts w:hint="eastAsia"/>
              </w:rPr>
              <w:t>非菜单项功能</w:t>
            </w:r>
            <w:r w:rsidRPr="00A70205">
              <w:rPr>
                <w:rFonts w:hint="eastAsia"/>
              </w:rPr>
              <w:t xml:space="preserve"> 1:</w:t>
            </w:r>
            <w:r w:rsidRPr="00A70205">
              <w:rPr>
                <w:rFonts w:hint="eastAsia"/>
              </w:rPr>
              <w:t>菜单项功能</w:t>
            </w:r>
            <w:r w:rsidRPr="00A70205">
              <w:rPr>
                <w:rFonts w:hint="eastAsia"/>
              </w:rPr>
              <w:t>)</w:t>
            </w:r>
          </w:p>
        </w:tc>
      </w:tr>
      <w:tr w:rsidR="00DB0408" w:rsidRPr="00843794" w:rsidTr="00DB0408">
        <w:trPr>
          <w:trHeight w:val="170"/>
        </w:trPr>
        <w:tc>
          <w:tcPr>
            <w:tcW w:w="661" w:type="dxa"/>
            <w:tcBorders>
              <w:top w:val="nil"/>
              <w:left w:val="single" w:sz="4" w:space="0" w:color="auto"/>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 xml:space="preserve">　</w:t>
            </w:r>
          </w:p>
        </w:tc>
        <w:tc>
          <w:tcPr>
            <w:tcW w:w="1656" w:type="dxa"/>
            <w:tcBorders>
              <w:top w:val="nil"/>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FunctionUrl</w:t>
            </w:r>
          </w:p>
        </w:tc>
        <w:tc>
          <w:tcPr>
            <w:tcW w:w="1386" w:type="dxa"/>
            <w:tcBorders>
              <w:top w:val="nil"/>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Varchar2(300)</w:t>
            </w:r>
          </w:p>
        </w:tc>
        <w:tc>
          <w:tcPr>
            <w:tcW w:w="937" w:type="dxa"/>
            <w:tcBorders>
              <w:top w:val="nil"/>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 xml:space="preserve">　</w:t>
            </w:r>
          </w:p>
        </w:tc>
        <w:tc>
          <w:tcPr>
            <w:tcW w:w="5235" w:type="dxa"/>
            <w:tcBorders>
              <w:top w:val="nil"/>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菜单项功能的</w:t>
            </w:r>
            <w:r w:rsidRPr="00A70205">
              <w:rPr>
                <w:rFonts w:hint="eastAsia"/>
              </w:rPr>
              <w:t>URL</w:t>
            </w:r>
          </w:p>
        </w:tc>
      </w:tr>
      <w:tr w:rsidR="00DB0408" w:rsidRPr="00843794" w:rsidTr="00DB0408">
        <w:trPr>
          <w:trHeight w:val="170"/>
        </w:trPr>
        <w:tc>
          <w:tcPr>
            <w:tcW w:w="661" w:type="dxa"/>
            <w:tcBorders>
              <w:top w:val="nil"/>
              <w:left w:val="single" w:sz="4" w:space="0" w:color="auto"/>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 xml:space="preserve">　</w:t>
            </w:r>
          </w:p>
        </w:tc>
        <w:tc>
          <w:tcPr>
            <w:tcW w:w="1656" w:type="dxa"/>
            <w:tcBorders>
              <w:top w:val="nil"/>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ParentFunctionId</w:t>
            </w:r>
          </w:p>
        </w:tc>
        <w:tc>
          <w:tcPr>
            <w:tcW w:w="1386" w:type="dxa"/>
            <w:tcBorders>
              <w:top w:val="nil"/>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Varchar2(30)</w:t>
            </w:r>
          </w:p>
        </w:tc>
        <w:tc>
          <w:tcPr>
            <w:tcW w:w="937" w:type="dxa"/>
            <w:tcBorders>
              <w:top w:val="nil"/>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 xml:space="preserve">　</w:t>
            </w:r>
          </w:p>
        </w:tc>
        <w:tc>
          <w:tcPr>
            <w:tcW w:w="5235" w:type="dxa"/>
            <w:tcBorders>
              <w:top w:val="nil"/>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proofErr w:type="gramStart"/>
            <w:r w:rsidRPr="00A70205">
              <w:rPr>
                <w:rFonts w:hint="eastAsia"/>
              </w:rPr>
              <w:t>父功能</w:t>
            </w:r>
            <w:proofErr w:type="gramEnd"/>
            <w:r w:rsidRPr="00A70205">
              <w:rPr>
                <w:rFonts w:hint="eastAsia"/>
              </w:rPr>
              <w:t>编号</w:t>
            </w:r>
          </w:p>
        </w:tc>
      </w:tr>
      <w:tr w:rsidR="00DB0408" w:rsidRPr="00843794" w:rsidTr="00DB0408">
        <w:trPr>
          <w:trHeight w:val="340"/>
        </w:trPr>
        <w:tc>
          <w:tcPr>
            <w:tcW w:w="661" w:type="dxa"/>
            <w:tcBorders>
              <w:top w:val="nil"/>
              <w:left w:val="single" w:sz="4" w:space="0" w:color="auto"/>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 xml:space="preserve">　</w:t>
            </w:r>
          </w:p>
        </w:tc>
        <w:tc>
          <w:tcPr>
            <w:tcW w:w="1656" w:type="dxa"/>
            <w:tcBorders>
              <w:top w:val="nil"/>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Scope</w:t>
            </w:r>
          </w:p>
        </w:tc>
        <w:tc>
          <w:tcPr>
            <w:tcW w:w="1386" w:type="dxa"/>
            <w:tcBorders>
              <w:top w:val="nil"/>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Number(1)</w:t>
            </w:r>
          </w:p>
        </w:tc>
        <w:tc>
          <w:tcPr>
            <w:tcW w:w="937" w:type="dxa"/>
            <w:tcBorders>
              <w:top w:val="nil"/>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 xml:space="preserve">　</w:t>
            </w:r>
          </w:p>
        </w:tc>
        <w:tc>
          <w:tcPr>
            <w:tcW w:w="5235" w:type="dxa"/>
            <w:tcBorders>
              <w:top w:val="nil"/>
              <w:left w:val="nil"/>
              <w:bottom w:val="single" w:sz="4" w:space="0" w:color="auto"/>
              <w:right w:val="single" w:sz="4" w:space="0" w:color="auto"/>
            </w:tcBorders>
            <w:shd w:val="clear" w:color="auto" w:fill="auto"/>
            <w:hideMark/>
          </w:tcPr>
          <w:p w:rsidR="00DB0408" w:rsidRPr="00A70205" w:rsidRDefault="00DB0408" w:rsidP="00DB0408">
            <w:pPr>
              <w:rPr>
                <w:rFonts w:hint="eastAsia"/>
              </w:rPr>
            </w:pPr>
            <w:r w:rsidRPr="00A70205">
              <w:rPr>
                <w:rFonts w:hint="eastAsia"/>
              </w:rPr>
              <w:t>查询范围设定的对象</w:t>
            </w:r>
            <w:r w:rsidRPr="00A70205">
              <w:rPr>
                <w:rFonts w:hint="eastAsia"/>
              </w:rPr>
              <w:t xml:space="preserve"> (0:</w:t>
            </w:r>
            <w:r w:rsidRPr="00A70205">
              <w:rPr>
                <w:rFonts w:hint="eastAsia"/>
              </w:rPr>
              <w:t>针对员工</w:t>
            </w:r>
            <w:r w:rsidRPr="00A70205">
              <w:rPr>
                <w:rFonts w:hint="eastAsia"/>
              </w:rPr>
              <w:t xml:space="preserve"> 1:</w:t>
            </w:r>
            <w:r w:rsidRPr="00A70205">
              <w:rPr>
                <w:rFonts w:hint="eastAsia"/>
              </w:rPr>
              <w:t>针对营业厅</w:t>
            </w:r>
            <w:r w:rsidRPr="00A70205">
              <w:rPr>
                <w:rFonts w:hint="eastAsia"/>
              </w:rPr>
              <w:t xml:space="preserve"> 2:</w:t>
            </w:r>
            <w:r w:rsidRPr="00A70205">
              <w:rPr>
                <w:rFonts w:hint="eastAsia"/>
              </w:rPr>
              <w:t>针对员工和营业厅</w:t>
            </w:r>
            <w:r w:rsidRPr="00A70205">
              <w:rPr>
                <w:rFonts w:hint="eastAsia"/>
              </w:rPr>
              <w:t>,</w:t>
            </w:r>
            <w:r w:rsidRPr="00A70205">
              <w:rPr>
                <w:rFonts w:hint="eastAsia"/>
              </w:rPr>
              <w:t>比如创新提案查询</w:t>
            </w:r>
            <w:r w:rsidRPr="00A70205">
              <w:rPr>
                <w:rFonts w:hint="eastAsia"/>
              </w:rPr>
              <w:t xml:space="preserve"> 3:</w:t>
            </w:r>
            <w:r w:rsidRPr="00A70205">
              <w:rPr>
                <w:rFonts w:hint="eastAsia"/>
              </w:rPr>
              <w:t>不需设定查询范围</w:t>
            </w:r>
            <w:r w:rsidRPr="00A70205">
              <w:rPr>
                <w:rFonts w:hint="eastAsia"/>
              </w:rPr>
              <w:t>)</w:t>
            </w:r>
          </w:p>
        </w:tc>
      </w:tr>
      <w:tr w:rsidR="00DB0408" w:rsidRPr="00843794" w:rsidTr="00DB0408">
        <w:trPr>
          <w:trHeight w:val="170"/>
        </w:trPr>
        <w:tc>
          <w:tcPr>
            <w:tcW w:w="661" w:type="dxa"/>
            <w:tcBorders>
              <w:top w:val="nil"/>
              <w:left w:val="single" w:sz="4" w:space="0" w:color="auto"/>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 xml:space="preserve">　</w:t>
            </w:r>
          </w:p>
        </w:tc>
        <w:tc>
          <w:tcPr>
            <w:tcW w:w="1656" w:type="dxa"/>
            <w:tcBorders>
              <w:top w:val="nil"/>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Seq</w:t>
            </w:r>
          </w:p>
        </w:tc>
        <w:tc>
          <w:tcPr>
            <w:tcW w:w="1386" w:type="dxa"/>
            <w:tcBorders>
              <w:top w:val="nil"/>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Varchar2(30)</w:t>
            </w:r>
          </w:p>
        </w:tc>
        <w:tc>
          <w:tcPr>
            <w:tcW w:w="937" w:type="dxa"/>
            <w:tcBorders>
              <w:top w:val="nil"/>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 xml:space="preserve">　</w:t>
            </w:r>
          </w:p>
        </w:tc>
        <w:tc>
          <w:tcPr>
            <w:tcW w:w="5235" w:type="dxa"/>
            <w:tcBorders>
              <w:top w:val="nil"/>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排序号</w:t>
            </w:r>
          </w:p>
        </w:tc>
      </w:tr>
      <w:tr w:rsidR="00DB0408" w:rsidRPr="00843794" w:rsidTr="00DB0408">
        <w:trPr>
          <w:trHeight w:val="170"/>
        </w:trPr>
        <w:tc>
          <w:tcPr>
            <w:tcW w:w="661" w:type="dxa"/>
            <w:tcBorders>
              <w:top w:val="nil"/>
              <w:left w:val="single" w:sz="4" w:space="0" w:color="auto"/>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 xml:space="preserve">　</w:t>
            </w:r>
          </w:p>
        </w:tc>
        <w:tc>
          <w:tcPr>
            <w:tcW w:w="1656" w:type="dxa"/>
            <w:tcBorders>
              <w:top w:val="nil"/>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CreatedTime</w:t>
            </w:r>
          </w:p>
        </w:tc>
        <w:tc>
          <w:tcPr>
            <w:tcW w:w="1386" w:type="dxa"/>
            <w:tcBorders>
              <w:top w:val="nil"/>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Date</w:t>
            </w:r>
          </w:p>
        </w:tc>
        <w:tc>
          <w:tcPr>
            <w:tcW w:w="937" w:type="dxa"/>
            <w:tcBorders>
              <w:top w:val="nil"/>
              <w:left w:val="nil"/>
              <w:bottom w:val="single" w:sz="4" w:space="0" w:color="auto"/>
              <w:right w:val="single" w:sz="4" w:space="0" w:color="auto"/>
            </w:tcBorders>
            <w:shd w:val="clear" w:color="auto" w:fill="auto"/>
            <w:noWrap/>
            <w:hideMark/>
          </w:tcPr>
          <w:p w:rsidR="00DB0408" w:rsidRPr="00A70205" w:rsidRDefault="00DB0408" w:rsidP="00DB0408">
            <w:pPr>
              <w:rPr>
                <w:rFonts w:hint="eastAsia"/>
              </w:rPr>
            </w:pPr>
            <w:r w:rsidRPr="00A70205">
              <w:rPr>
                <w:rFonts w:hint="eastAsia"/>
              </w:rPr>
              <w:t xml:space="preserve">　</w:t>
            </w:r>
          </w:p>
        </w:tc>
        <w:tc>
          <w:tcPr>
            <w:tcW w:w="5235" w:type="dxa"/>
            <w:tcBorders>
              <w:top w:val="nil"/>
              <w:left w:val="nil"/>
              <w:bottom w:val="single" w:sz="4" w:space="0" w:color="auto"/>
              <w:right w:val="single" w:sz="4" w:space="0" w:color="auto"/>
            </w:tcBorders>
            <w:shd w:val="clear" w:color="auto" w:fill="auto"/>
            <w:noWrap/>
            <w:hideMark/>
          </w:tcPr>
          <w:p w:rsidR="00DB0408" w:rsidRDefault="00DB0408" w:rsidP="00DB0408">
            <w:r w:rsidRPr="00A70205">
              <w:rPr>
                <w:rFonts w:hint="eastAsia"/>
              </w:rPr>
              <w:t>创建时间</w:t>
            </w:r>
          </w:p>
        </w:tc>
      </w:tr>
    </w:tbl>
    <w:p w:rsidR="007A1054" w:rsidRDefault="007A1054" w:rsidP="007A1054">
      <w:pPr>
        <w:pStyle w:val="3"/>
        <w:numPr>
          <w:ilvl w:val="0"/>
          <w:numId w:val="0"/>
        </w:numPr>
        <w:rPr>
          <w:rFonts w:ascii="Times New Roman" w:eastAsia="宋体" w:hAnsi="Times New Roman"/>
        </w:rPr>
      </w:pPr>
      <w:r>
        <w:rPr>
          <w:rFonts w:ascii="Times New Roman" w:eastAsia="宋体" w:hAnsi="Times New Roman"/>
        </w:rPr>
        <w:lastRenderedPageBreak/>
        <w:t>9.2.</w:t>
      </w:r>
      <w:r w:rsidR="004D0640">
        <w:rPr>
          <w:rFonts w:ascii="Times New Roman" w:eastAsia="宋体" w:hAnsi="Times New Roman"/>
        </w:rPr>
        <w:t>12</w:t>
      </w:r>
      <w:r w:rsidR="00843794" w:rsidRPr="00843794">
        <w:rPr>
          <w:rFonts w:ascii="Times New Roman" w:eastAsia="宋体" w:hAnsi="Times New Roman" w:hint="eastAsia"/>
        </w:rPr>
        <w:t>角色表</w:t>
      </w:r>
    </w:p>
    <w:tbl>
      <w:tblPr>
        <w:tblW w:w="8943" w:type="dxa"/>
        <w:tblInd w:w="-5" w:type="dxa"/>
        <w:tblLook w:val="04A0" w:firstRow="1" w:lastRow="0" w:firstColumn="1" w:lastColumn="0" w:noHBand="0" w:noVBand="1"/>
      </w:tblPr>
      <w:tblGrid>
        <w:gridCol w:w="908"/>
        <w:gridCol w:w="1699"/>
        <w:gridCol w:w="1286"/>
        <w:gridCol w:w="761"/>
        <w:gridCol w:w="4356"/>
      </w:tblGrid>
      <w:tr w:rsidR="00DB0408" w:rsidRPr="00DB0408" w:rsidTr="00D00263">
        <w:trPr>
          <w:trHeight w:val="178"/>
        </w:trPr>
        <w:tc>
          <w:tcPr>
            <w:tcW w:w="925" w:type="dxa"/>
            <w:tcBorders>
              <w:top w:val="single" w:sz="4" w:space="0" w:color="auto"/>
              <w:left w:val="single" w:sz="4" w:space="0" w:color="auto"/>
              <w:bottom w:val="nil"/>
              <w:right w:val="single" w:sz="4" w:space="0" w:color="auto"/>
            </w:tcBorders>
            <w:shd w:val="clear" w:color="FFFFFF" w:fill="C0C0C0"/>
            <w:noWrap/>
            <w:hideMark/>
          </w:tcPr>
          <w:p w:rsidR="00DB0408" w:rsidRPr="00DB0408" w:rsidRDefault="00DB0408" w:rsidP="00DB0408">
            <w:r w:rsidRPr="00DB0408">
              <w:rPr>
                <w:rFonts w:hint="eastAsia"/>
              </w:rPr>
              <w:t>Key</w:t>
            </w:r>
          </w:p>
        </w:tc>
        <w:tc>
          <w:tcPr>
            <w:tcW w:w="1596" w:type="dxa"/>
            <w:tcBorders>
              <w:top w:val="single" w:sz="4" w:space="0" w:color="auto"/>
              <w:left w:val="nil"/>
              <w:bottom w:val="nil"/>
              <w:right w:val="single" w:sz="4" w:space="0" w:color="auto"/>
            </w:tcBorders>
            <w:shd w:val="clear" w:color="FFFFFF" w:fill="C0C0C0"/>
            <w:noWrap/>
            <w:hideMark/>
          </w:tcPr>
          <w:p w:rsidR="00DB0408" w:rsidRPr="00DB0408" w:rsidRDefault="00DB0408" w:rsidP="00DB0408">
            <w:pPr>
              <w:rPr>
                <w:rFonts w:hint="eastAsia"/>
              </w:rPr>
            </w:pPr>
            <w:r w:rsidRPr="00DB0408">
              <w:rPr>
                <w:rFonts w:hint="eastAsia"/>
              </w:rPr>
              <w:t>字段名称</w:t>
            </w:r>
          </w:p>
        </w:tc>
        <w:tc>
          <w:tcPr>
            <w:tcW w:w="1184" w:type="dxa"/>
            <w:tcBorders>
              <w:top w:val="single" w:sz="4" w:space="0" w:color="auto"/>
              <w:left w:val="nil"/>
              <w:bottom w:val="nil"/>
              <w:right w:val="single" w:sz="4" w:space="0" w:color="auto"/>
            </w:tcBorders>
            <w:shd w:val="clear" w:color="FFFFFF" w:fill="C0C0C0"/>
            <w:noWrap/>
            <w:hideMark/>
          </w:tcPr>
          <w:p w:rsidR="00DB0408" w:rsidRPr="00DB0408" w:rsidRDefault="00DB0408" w:rsidP="00DB0408">
            <w:pPr>
              <w:rPr>
                <w:rFonts w:hint="eastAsia"/>
              </w:rPr>
            </w:pPr>
            <w:r w:rsidRPr="00DB0408">
              <w:rPr>
                <w:rFonts w:hint="eastAsia"/>
              </w:rPr>
              <w:t>属性</w:t>
            </w:r>
          </w:p>
        </w:tc>
        <w:tc>
          <w:tcPr>
            <w:tcW w:w="775" w:type="dxa"/>
            <w:tcBorders>
              <w:top w:val="single" w:sz="4" w:space="0" w:color="auto"/>
              <w:left w:val="nil"/>
              <w:bottom w:val="nil"/>
              <w:right w:val="single" w:sz="4" w:space="0" w:color="auto"/>
            </w:tcBorders>
            <w:shd w:val="clear" w:color="FFFFFF" w:fill="C0C0C0"/>
            <w:noWrap/>
            <w:hideMark/>
          </w:tcPr>
          <w:p w:rsidR="00DB0408" w:rsidRPr="00DB0408" w:rsidRDefault="00DB0408" w:rsidP="00DB0408">
            <w:pPr>
              <w:rPr>
                <w:rFonts w:hint="eastAsia"/>
              </w:rPr>
            </w:pPr>
            <w:r w:rsidRPr="00DB0408">
              <w:rPr>
                <w:rFonts w:hint="eastAsia"/>
              </w:rPr>
              <w:t>NOT NULL</w:t>
            </w:r>
          </w:p>
        </w:tc>
        <w:tc>
          <w:tcPr>
            <w:tcW w:w="4463" w:type="dxa"/>
            <w:tcBorders>
              <w:top w:val="single" w:sz="4" w:space="0" w:color="auto"/>
              <w:left w:val="nil"/>
              <w:bottom w:val="nil"/>
              <w:right w:val="single" w:sz="4" w:space="0" w:color="auto"/>
            </w:tcBorders>
            <w:shd w:val="clear" w:color="FFFFFF" w:fill="C0C0C0"/>
            <w:noWrap/>
            <w:hideMark/>
          </w:tcPr>
          <w:p w:rsidR="00DB0408" w:rsidRPr="00DB0408" w:rsidRDefault="00DB0408" w:rsidP="00DB0408">
            <w:pPr>
              <w:rPr>
                <w:rFonts w:hint="eastAsia"/>
              </w:rPr>
            </w:pPr>
            <w:r w:rsidRPr="00DB0408">
              <w:rPr>
                <w:rFonts w:hint="eastAsia"/>
              </w:rPr>
              <w:t>字段说明</w:t>
            </w:r>
          </w:p>
        </w:tc>
      </w:tr>
      <w:tr w:rsidR="00DB0408" w:rsidRPr="00DB0408" w:rsidTr="00D00263">
        <w:trPr>
          <w:trHeight w:val="537"/>
        </w:trPr>
        <w:tc>
          <w:tcPr>
            <w:tcW w:w="925" w:type="dxa"/>
            <w:tcBorders>
              <w:top w:val="single" w:sz="4" w:space="0" w:color="auto"/>
              <w:left w:val="single" w:sz="4" w:space="0" w:color="auto"/>
              <w:bottom w:val="single" w:sz="4" w:space="0" w:color="auto"/>
              <w:right w:val="single" w:sz="4" w:space="0" w:color="auto"/>
            </w:tcBorders>
            <w:shd w:val="clear" w:color="auto" w:fill="auto"/>
            <w:noWrap/>
            <w:hideMark/>
          </w:tcPr>
          <w:p w:rsidR="00DB0408" w:rsidRPr="00DB0408" w:rsidRDefault="00DB0408" w:rsidP="00DB0408">
            <w:pPr>
              <w:rPr>
                <w:rFonts w:hint="eastAsia"/>
              </w:rPr>
            </w:pPr>
            <w:r w:rsidRPr="00DB0408">
              <w:rPr>
                <w:rFonts w:hint="eastAsia"/>
              </w:rPr>
              <w:t>●</w:t>
            </w:r>
          </w:p>
        </w:tc>
        <w:tc>
          <w:tcPr>
            <w:tcW w:w="1596" w:type="dxa"/>
            <w:tcBorders>
              <w:top w:val="single" w:sz="4" w:space="0" w:color="auto"/>
              <w:left w:val="nil"/>
              <w:bottom w:val="single" w:sz="4" w:space="0" w:color="auto"/>
              <w:right w:val="single" w:sz="4" w:space="0" w:color="auto"/>
            </w:tcBorders>
            <w:shd w:val="clear" w:color="auto" w:fill="auto"/>
            <w:noWrap/>
            <w:vAlign w:val="center"/>
            <w:hideMark/>
          </w:tcPr>
          <w:p w:rsidR="00DB0408" w:rsidRPr="00DB0408" w:rsidRDefault="00DB0408" w:rsidP="00DB0408">
            <w:pPr>
              <w:rPr>
                <w:rFonts w:hint="eastAsia"/>
              </w:rPr>
            </w:pPr>
            <w:r w:rsidRPr="00DB0408">
              <w:rPr>
                <w:rFonts w:hint="eastAsia"/>
              </w:rPr>
              <w:t>RoleId</w:t>
            </w:r>
          </w:p>
        </w:tc>
        <w:tc>
          <w:tcPr>
            <w:tcW w:w="1184" w:type="dxa"/>
            <w:tcBorders>
              <w:top w:val="single" w:sz="4" w:space="0" w:color="auto"/>
              <w:left w:val="nil"/>
              <w:bottom w:val="single" w:sz="4" w:space="0" w:color="auto"/>
              <w:right w:val="single" w:sz="4" w:space="0" w:color="auto"/>
            </w:tcBorders>
            <w:shd w:val="clear" w:color="auto" w:fill="auto"/>
            <w:noWrap/>
            <w:vAlign w:val="center"/>
            <w:hideMark/>
          </w:tcPr>
          <w:p w:rsidR="00DB0408" w:rsidRPr="00DB0408" w:rsidRDefault="00DB0408" w:rsidP="00DB0408">
            <w:pPr>
              <w:rPr>
                <w:rFonts w:hint="eastAsia"/>
              </w:rPr>
            </w:pPr>
            <w:r w:rsidRPr="00DB0408">
              <w:rPr>
                <w:rFonts w:hint="eastAsia"/>
              </w:rPr>
              <w:t>Varchar2(6)</w:t>
            </w:r>
          </w:p>
        </w:tc>
        <w:tc>
          <w:tcPr>
            <w:tcW w:w="775" w:type="dxa"/>
            <w:tcBorders>
              <w:top w:val="single" w:sz="4" w:space="0" w:color="auto"/>
              <w:left w:val="nil"/>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r w:rsidRPr="00DB0408">
              <w:rPr>
                <w:rFonts w:hint="eastAsia"/>
              </w:rPr>
              <w:t>是</w:t>
            </w:r>
          </w:p>
        </w:tc>
        <w:tc>
          <w:tcPr>
            <w:tcW w:w="4463" w:type="dxa"/>
            <w:tcBorders>
              <w:top w:val="single" w:sz="4" w:space="0" w:color="auto"/>
              <w:left w:val="nil"/>
              <w:bottom w:val="single" w:sz="4" w:space="0" w:color="auto"/>
              <w:right w:val="single" w:sz="4" w:space="0" w:color="auto"/>
            </w:tcBorders>
            <w:shd w:val="clear" w:color="auto" w:fill="auto"/>
            <w:vAlign w:val="center"/>
            <w:hideMark/>
          </w:tcPr>
          <w:p w:rsidR="00DB0408" w:rsidRPr="00DB0408" w:rsidRDefault="00DB0408" w:rsidP="00DB0408">
            <w:pPr>
              <w:rPr>
                <w:rFonts w:hint="eastAsia"/>
              </w:rPr>
            </w:pPr>
            <w:r w:rsidRPr="00DB0408">
              <w:rPr>
                <w:rFonts w:hint="eastAsia"/>
              </w:rPr>
              <w:t>角色编号，由系统产生</w:t>
            </w:r>
            <w:r w:rsidRPr="00DB0408">
              <w:rPr>
                <w:rFonts w:hint="eastAsia"/>
              </w:rPr>
              <w:br/>
            </w:r>
            <w:r w:rsidRPr="00DB0408">
              <w:rPr>
                <w:rFonts w:hint="eastAsia"/>
              </w:rPr>
              <w:t>系统管理员角色的</w:t>
            </w:r>
            <w:r w:rsidRPr="00DB0408">
              <w:rPr>
                <w:rFonts w:hint="eastAsia"/>
              </w:rPr>
              <w:t>RoleId</w:t>
            </w:r>
            <w:r w:rsidRPr="00DB0408">
              <w:rPr>
                <w:rFonts w:hint="eastAsia"/>
              </w:rPr>
              <w:t>为</w:t>
            </w:r>
            <w:r w:rsidRPr="00DB0408">
              <w:rPr>
                <w:rFonts w:hint="eastAsia"/>
              </w:rPr>
              <w:t>000000</w:t>
            </w:r>
            <w:r w:rsidRPr="00DB0408">
              <w:rPr>
                <w:rFonts w:hint="eastAsia"/>
              </w:rPr>
              <w:t>，由初始值插入</w:t>
            </w:r>
          </w:p>
        </w:tc>
      </w:tr>
      <w:tr w:rsidR="00DB0408" w:rsidRPr="00DB0408" w:rsidTr="00D00263">
        <w:trPr>
          <w:trHeight w:val="178"/>
        </w:trPr>
        <w:tc>
          <w:tcPr>
            <w:tcW w:w="925" w:type="dxa"/>
            <w:tcBorders>
              <w:top w:val="nil"/>
              <w:left w:val="single" w:sz="4" w:space="0" w:color="auto"/>
              <w:bottom w:val="single" w:sz="4" w:space="0" w:color="auto"/>
              <w:right w:val="single" w:sz="4" w:space="0" w:color="auto"/>
            </w:tcBorders>
            <w:shd w:val="clear" w:color="auto" w:fill="auto"/>
            <w:noWrap/>
            <w:hideMark/>
          </w:tcPr>
          <w:p w:rsidR="00DB0408" w:rsidRPr="00DB0408" w:rsidRDefault="00DB0408" w:rsidP="00DB0408">
            <w:pPr>
              <w:rPr>
                <w:rFonts w:hint="eastAsia"/>
              </w:rPr>
            </w:pPr>
            <w:bookmarkStart w:id="84" w:name="_GoBack"/>
            <w:bookmarkEnd w:id="84"/>
          </w:p>
        </w:tc>
        <w:tc>
          <w:tcPr>
            <w:tcW w:w="1596" w:type="dxa"/>
            <w:tcBorders>
              <w:top w:val="nil"/>
              <w:left w:val="nil"/>
              <w:bottom w:val="single" w:sz="4" w:space="0" w:color="auto"/>
              <w:right w:val="single" w:sz="4" w:space="0" w:color="auto"/>
            </w:tcBorders>
            <w:shd w:val="clear" w:color="auto" w:fill="auto"/>
            <w:noWrap/>
            <w:vAlign w:val="center"/>
            <w:hideMark/>
          </w:tcPr>
          <w:p w:rsidR="00DB0408" w:rsidRPr="00DB0408" w:rsidRDefault="00DB0408" w:rsidP="00DB0408">
            <w:pPr>
              <w:rPr>
                <w:rFonts w:hint="eastAsia"/>
              </w:rPr>
            </w:pPr>
            <w:r w:rsidRPr="00DB0408">
              <w:rPr>
                <w:rFonts w:hint="eastAsia"/>
              </w:rPr>
              <w:t>RoleName</w:t>
            </w:r>
          </w:p>
        </w:tc>
        <w:tc>
          <w:tcPr>
            <w:tcW w:w="1184"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r w:rsidRPr="00DB0408">
              <w:rPr>
                <w:rFonts w:hint="eastAsia"/>
              </w:rPr>
              <w:t>Varchar2(50)</w:t>
            </w:r>
          </w:p>
        </w:tc>
        <w:tc>
          <w:tcPr>
            <w:tcW w:w="775"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r w:rsidRPr="00DB0408">
              <w:rPr>
                <w:rFonts w:hint="eastAsia"/>
              </w:rPr>
              <w:t>是</w:t>
            </w:r>
          </w:p>
        </w:tc>
        <w:tc>
          <w:tcPr>
            <w:tcW w:w="4463" w:type="dxa"/>
            <w:tcBorders>
              <w:top w:val="nil"/>
              <w:left w:val="nil"/>
              <w:bottom w:val="single" w:sz="4" w:space="0" w:color="auto"/>
              <w:right w:val="single" w:sz="4" w:space="0" w:color="auto"/>
            </w:tcBorders>
            <w:shd w:val="clear" w:color="auto" w:fill="auto"/>
            <w:noWrap/>
            <w:vAlign w:val="center"/>
            <w:hideMark/>
          </w:tcPr>
          <w:p w:rsidR="00DB0408" w:rsidRPr="00DB0408" w:rsidRDefault="00DB0408" w:rsidP="00DB0408">
            <w:pPr>
              <w:rPr>
                <w:rFonts w:hint="eastAsia"/>
              </w:rPr>
            </w:pPr>
            <w:r w:rsidRPr="00DB0408">
              <w:rPr>
                <w:rFonts w:hint="eastAsia"/>
              </w:rPr>
              <w:t>角色名称</w:t>
            </w:r>
          </w:p>
        </w:tc>
      </w:tr>
      <w:tr w:rsidR="00DB0408" w:rsidRPr="00DB0408" w:rsidTr="00D00263">
        <w:trPr>
          <w:trHeight w:val="897"/>
        </w:trPr>
        <w:tc>
          <w:tcPr>
            <w:tcW w:w="925" w:type="dxa"/>
            <w:tcBorders>
              <w:top w:val="nil"/>
              <w:left w:val="single" w:sz="4" w:space="0" w:color="auto"/>
              <w:bottom w:val="single" w:sz="4" w:space="0" w:color="auto"/>
              <w:right w:val="single" w:sz="4" w:space="0" w:color="auto"/>
            </w:tcBorders>
            <w:shd w:val="clear" w:color="auto" w:fill="auto"/>
            <w:noWrap/>
            <w:hideMark/>
          </w:tcPr>
          <w:p w:rsidR="00DB0408" w:rsidRPr="00DB0408" w:rsidRDefault="00DB0408" w:rsidP="00DB0408">
            <w:pPr>
              <w:rPr>
                <w:rFonts w:hint="eastAsia"/>
              </w:rPr>
            </w:pPr>
          </w:p>
        </w:tc>
        <w:tc>
          <w:tcPr>
            <w:tcW w:w="1596" w:type="dxa"/>
            <w:tcBorders>
              <w:top w:val="nil"/>
              <w:left w:val="nil"/>
              <w:bottom w:val="single" w:sz="4" w:space="0" w:color="auto"/>
              <w:right w:val="single" w:sz="4" w:space="0" w:color="auto"/>
            </w:tcBorders>
            <w:shd w:val="clear" w:color="auto" w:fill="auto"/>
            <w:noWrap/>
            <w:vAlign w:val="center"/>
            <w:hideMark/>
          </w:tcPr>
          <w:p w:rsidR="00DB0408" w:rsidRPr="00DB0408" w:rsidRDefault="00DB0408" w:rsidP="00DB0408">
            <w:pPr>
              <w:rPr>
                <w:rFonts w:hint="eastAsia"/>
              </w:rPr>
            </w:pPr>
            <w:r w:rsidRPr="00DB0408">
              <w:rPr>
                <w:rFonts w:hint="eastAsia"/>
              </w:rPr>
              <w:t>AdministratorFlag</w:t>
            </w:r>
          </w:p>
        </w:tc>
        <w:tc>
          <w:tcPr>
            <w:tcW w:w="1184"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r w:rsidRPr="00DB0408">
              <w:rPr>
                <w:rFonts w:hint="eastAsia"/>
              </w:rPr>
              <w:t>Number(1)</w:t>
            </w:r>
          </w:p>
        </w:tc>
        <w:tc>
          <w:tcPr>
            <w:tcW w:w="775"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r w:rsidRPr="00DB0408">
              <w:rPr>
                <w:rFonts w:hint="eastAsia"/>
              </w:rPr>
              <w:t>是</w:t>
            </w:r>
          </w:p>
        </w:tc>
        <w:tc>
          <w:tcPr>
            <w:tcW w:w="4463" w:type="dxa"/>
            <w:tcBorders>
              <w:top w:val="nil"/>
              <w:left w:val="nil"/>
              <w:bottom w:val="single" w:sz="4" w:space="0" w:color="auto"/>
              <w:right w:val="single" w:sz="4" w:space="0" w:color="auto"/>
            </w:tcBorders>
            <w:shd w:val="clear" w:color="auto" w:fill="auto"/>
            <w:vAlign w:val="center"/>
            <w:hideMark/>
          </w:tcPr>
          <w:p w:rsidR="00DB0408" w:rsidRPr="00DB0408" w:rsidRDefault="00DB0408" w:rsidP="00DB0408">
            <w:pPr>
              <w:rPr>
                <w:rFonts w:hint="eastAsia"/>
              </w:rPr>
            </w:pPr>
            <w:r w:rsidRPr="00DB0408">
              <w:rPr>
                <w:rFonts w:hint="eastAsia"/>
              </w:rPr>
              <w:t>系统管理员标志</w:t>
            </w:r>
            <w:r w:rsidRPr="00DB0408">
              <w:rPr>
                <w:rFonts w:hint="eastAsia"/>
              </w:rPr>
              <w:t xml:space="preserve"> (0: </w:t>
            </w:r>
            <w:r w:rsidRPr="00DB0408">
              <w:rPr>
                <w:rFonts w:hint="eastAsia"/>
              </w:rPr>
              <w:t>非系统管理员</w:t>
            </w:r>
            <w:r w:rsidRPr="00DB0408">
              <w:rPr>
                <w:rFonts w:hint="eastAsia"/>
              </w:rPr>
              <w:t xml:space="preserve"> 1:</w:t>
            </w:r>
            <w:r w:rsidRPr="00DB0408">
              <w:rPr>
                <w:rFonts w:hint="eastAsia"/>
              </w:rPr>
              <w:t>系统管理员</w:t>
            </w:r>
            <w:r w:rsidRPr="00DB0408">
              <w:rPr>
                <w:rFonts w:hint="eastAsia"/>
              </w:rPr>
              <w:t xml:space="preserve">) </w:t>
            </w:r>
            <w:r w:rsidRPr="00DB0408">
              <w:rPr>
                <w:rFonts w:hint="eastAsia"/>
              </w:rPr>
              <w:br/>
            </w:r>
            <w:r w:rsidRPr="00DB0408">
              <w:rPr>
                <w:rFonts w:hint="eastAsia"/>
              </w:rPr>
              <w:t>系统管理员可以作任何操作，不需要在</w:t>
            </w:r>
            <w:r w:rsidRPr="00DB0408">
              <w:rPr>
                <w:rFonts w:hint="eastAsia"/>
              </w:rPr>
              <w:t>tb_RoleFunction</w:t>
            </w:r>
            <w:r w:rsidRPr="00DB0408">
              <w:rPr>
                <w:rFonts w:hint="eastAsia"/>
              </w:rPr>
              <w:t>表中定义可操作的功能</w:t>
            </w:r>
          </w:p>
        </w:tc>
      </w:tr>
      <w:tr w:rsidR="00DB0408" w:rsidRPr="00DB0408" w:rsidTr="00D00263">
        <w:trPr>
          <w:trHeight w:val="178"/>
        </w:trPr>
        <w:tc>
          <w:tcPr>
            <w:tcW w:w="925" w:type="dxa"/>
            <w:tcBorders>
              <w:top w:val="nil"/>
              <w:left w:val="single" w:sz="4" w:space="0" w:color="auto"/>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p>
        </w:tc>
        <w:tc>
          <w:tcPr>
            <w:tcW w:w="1596"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r w:rsidRPr="00DB0408">
              <w:rPr>
                <w:rFonts w:hint="eastAsia"/>
              </w:rPr>
              <w:t>Seq</w:t>
            </w:r>
          </w:p>
        </w:tc>
        <w:tc>
          <w:tcPr>
            <w:tcW w:w="1184"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r w:rsidRPr="00DB0408">
              <w:rPr>
                <w:rFonts w:hint="eastAsia"/>
              </w:rPr>
              <w:t>Varchar2(20)</w:t>
            </w:r>
          </w:p>
        </w:tc>
        <w:tc>
          <w:tcPr>
            <w:tcW w:w="775"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p>
        </w:tc>
        <w:tc>
          <w:tcPr>
            <w:tcW w:w="4463"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r w:rsidRPr="00DB0408">
              <w:rPr>
                <w:rFonts w:hint="eastAsia"/>
              </w:rPr>
              <w:t>排序号</w:t>
            </w:r>
          </w:p>
        </w:tc>
      </w:tr>
      <w:tr w:rsidR="00DB0408" w:rsidRPr="00DB0408" w:rsidTr="00D00263">
        <w:trPr>
          <w:trHeight w:val="178"/>
        </w:trPr>
        <w:tc>
          <w:tcPr>
            <w:tcW w:w="925" w:type="dxa"/>
            <w:tcBorders>
              <w:top w:val="nil"/>
              <w:left w:val="single" w:sz="4" w:space="0" w:color="auto"/>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p>
        </w:tc>
        <w:tc>
          <w:tcPr>
            <w:tcW w:w="1596"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r w:rsidRPr="00DB0408">
              <w:rPr>
                <w:rFonts w:hint="eastAsia"/>
              </w:rPr>
              <w:t>CreatedBy</w:t>
            </w:r>
          </w:p>
        </w:tc>
        <w:tc>
          <w:tcPr>
            <w:tcW w:w="1184"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r w:rsidRPr="00DB0408">
              <w:rPr>
                <w:rFonts w:hint="eastAsia"/>
              </w:rPr>
              <w:t>Varchar2(6)</w:t>
            </w:r>
          </w:p>
        </w:tc>
        <w:tc>
          <w:tcPr>
            <w:tcW w:w="775"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p>
        </w:tc>
        <w:tc>
          <w:tcPr>
            <w:tcW w:w="4463"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r w:rsidRPr="00DB0408">
              <w:rPr>
                <w:rFonts w:hint="eastAsia"/>
              </w:rPr>
              <w:t>创建人</w:t>
            </w:r>
          </w:p>
        </w:tc>
      </w:tr>
      <w:tr w:rsidR="00DB0408" w:rsidRPr="00DB0408" w:rsidTr="00D00263">
        <w:trPr>
          <w:trHeight w:val="178"/>
        </w:trPr>
        <w:tc>
          <w:tcPr>
            <w:tcW w:w="925" w:type="dxa"/>
            <w:tcBorders>
              <w:top w:val="nil"/>
              <w:left w:val="single" w:sz="4" w:space="0" w:color="auto"/>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p>
        </w:tc>
        <w:tc>
          <w:tcPr>
            <w:tcW w:w="1596"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r w:rsidRPr="00DB0408">
              <w:rPr>
                <w:rFonts w:hint="eastAsia"/>
              </w:rPr>
              <w:t>CreatedTime</w:t>
            </w:r>
          </w:p>
        </w:tc>
        <w:tc>
          <w:tcPr>
            <w:tcW w:w="1184"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r w:rsidRPr="00DB0408">
              <w:rPr>
                <w:rFonts w:hint="eastAsia"/>
              </w:rPr>
              <w:t>Date</w:t>
            </w:r>
          </w:p>
        </w:tc>
        <w:tc>
          <w:tcPr>
            <w:tcW w:w="775"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p>
        </w:tc>
        <w:tc>
          <w:tcPr>
            <w:tcW w:w="4463"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r w:rsidRPr="00DB0408">
              <w:rPr>
                <w:rFonts w:hint="eastAsia"/>
              </w:rPr>
              <w:t>创建时间</w:t>
            </w:r>
          </w:p>
        </w:tc>
      </w:tr>
      <w:tr w:rsidR="00DB0408" w:rsidRPr="00DB0408" w:rsidTr="00D00263">
        <w:trPr>
          <w:trHeight w:val="178"/>
        </w:trPr>
        <w:tc>
          <w:tcPr>
            <w:tcW w:w="925" w:type="dxa"/>
            <w:tcBorders>
              <w:top w:val="nil"/>
              <w:left w:val="single" w:sz="4" w:space="0" w:color="auto"/>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p>
        </w:tc>
        <w:tc>
          <w:tcPr>
            <w:tcW w:w="1596"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r w:rsidRPr="00DB0408">
              <w:rPr>
                <w:rFonts w:hint="eastAsia"/>
              </w:rPr>
              <w:t>ModifiedBy</w:t>
            </w:r>
          </w:p>
        </w:tc>
        <w:tc>
          <w:tcPr>
            <w:tcW w:w="1184"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r w:rsidRPr="00DB0408">
              <w:rPr>
                <w:rFonts w:hint="eastAsia"/>
              </w:rPr>
              <w:t>Varchar2(6)</w:t>
            </w:r>
          </w:p>
        </w:tc>
        <w:tc>
          <w:tcPr>
            <w:tcW w:w="775"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p>
        </w:tc>
        <w:tc>
          <w:tcPr>
            <w:tcW w:w="4463"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r w:rsidRPr="00DB0408">
              <w:rPr>
                <w:rFonts w:hint="eastAsia"/>
              </w:rPr>
              <w:t>最后修改人</w:t>
            </w:r>
          </w:p>
        </w:tc>
      </w:tr>
      <w:tr w:rsidR="00DB0408" w:rsidRPr="00DB0408" w:rsidTr="00D00263">
        <w:trPr>
          <w:trHeight w:val="178"/>
        </w:trPr>
        <w:tc>
          <w:tcPr>
            <w:tcW w:w="925" w:type="dxa"/>
            <w:tcBorders>
              <w:top w:val="nil"/>
              <w:left w:val="single" w:sz="4" w:space="0" w:color="auto"/>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p>
        </w:tc>
        <w:tc>
          <w:tcPr>
            <w:tcW w:w="1596"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r w:rsidRPr="00DB0408">
              <w:rPr>
                <w:rFonts w:hint="eastAsia"/>
              </w:rPr>
              <w:t>ModifiedTime</w:t>
            </w:r>
          </w:p>
        </w:tc>
        <w:tc>
          <w:tcPr>
            <w:tcW w:w="1184"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r w:rsidRPr="00DB0408">
              <w:rPr>
                <w:rFonts w:hint="eastAsia"/>
              </w:rPr>
              <w:t>Date</w:t>
            </w:r>
          </w:p>
        </w:tc>
        <w:tc>
          <w:tcPr>
            <w:tcW w:w="775"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p>
        </w:tc>
        <w:tc>
          <w:tcPr>
            <w:tcW w:w="4463" w:type="dxa"/>
            <w:tcBorders>
              <w:top w:val="nil"/>
              <w:left w:val="nil"/>
              <w:bottom w:val="single" w:sz="4" w:space="0" w:color="auto"/>
              <w:right w:val="single" w:sz="4" w:space="0" w:color="auto"/>
            </w:tcBorders>
            <w:shd w:val="clear" w:color="auto" w:fill="auto"/>
            <w:noWrap/>
            <w:vAlign w:val="bottom"/>
            <w:hideMark/>
          </w:tcPr>
          <w:p w:rsidR="00DB0408" w:rsidRPr="00DB0408" w:rsidRDefault="00DB0408" w:rsidP="00DB0408">
            <w:pPr>
              <w:rPr>
                <w:rFonts w:hint="eastAsia"/>
              </w:rPr>
            </w:pPr>
            <w:r w:rsidRPr="00DB0408">
              <w:rPr>
                <w:rFonts w:hint="eastAsia"/>
              </w:rPr>
              <w:t>最后修改时间</w:t>
            </w:r>
          </w:p>
        </w:tc>
      </w:tr>
    </w:tbl>
    <w:p w:rsidR="00DB0408" w:rsidRPr="00DB0408" w:rsidRDefault="00DB0408" w:rsidP="00DB0408">
      <w:pPr>
        <w:rPr>
          <w:rFonts w:hint="eastAsia"/>
        </w:rPr>
      </w:pPr>
    </w:p>
    <w:p w:rsidR="007A1054" w:rsidRDefault="007A1054" w:rsidP="007A1054">
      <w:pPr>
        <w:pStyle w:val="3"/>
        <w:numPr>
          <w:ilvl w:val="0"/>
          <w:numId w:val="0"/>
        </w:numPr>
      </w:pPr>
      <w:r>
        <w:rPr>
          <w:rFonts w:ascii="Times New Roman" w:eastAsia="宋体" w:hAnsi="Times New Roman"/>
        </w:rPr>
        <w:t>9.2.</w:t>
      </w:r>
      <w:r w:rsidR="004D0640">
        <w:rPr>
          <w:rFonts w:ascii="Times New Roman" w:eastAsia="宋体" w:hAnsi="Times New Roman"/>
        </w:rPr>
        <w:t>13</w:t>
      </w:r>
      <w:r>
        <w:t xml:space="preserve"> </w:t>
      </w:r>
      <w:r w:rsidR="00843794" w:rsidRPr="00843794">
        <w:rPr>
          <w:rFonts w:hint="eastAsia"/>
        </w:rPr>
        <w:t>角色功能表</w:t>
      </w:r>
    </w:p>
    <w:tbl>
      <w:tblPr>
        <w:tblW w:w="9088" w:type="dxa"/>
        <w:tblInd w:w="-5" w:type="dxa"/>
        <w:tblLook w:val="04A0" w:firstRow="1" w:lastRow="0" w:firstColumn="1" w:lastColumn="0" w:noHBand="0" w:noVBand="1"/>
      </w:tblPr>
      <w:tblGrid>
        <w:gridCol w:w="853"/>
        <w:gridCol w:w="2688"/>
        <w:gridCol w:w="2624"/>
        <w:gridCol w:w="1152"/>
        <w:gridCol w:w="1771"/>
      </w:tblGrid>
      <w:tr w:rsidR="00843794" w:rsidRPr="00843794" w:rsidTr="00533096">
        <w:trPr>
          <w:trHeight w:val="212"/>
        </w:trPr>
        <w:tc>
          <w:tcPr>
            <w:tcW w:w="853" w:type="dxa"/>
            <w:tcBorders>
              <w:top w:val="single" w:sz="4" w:space="0" w:color="auto"/>
              <w:left w:val="single" w:sz="4" w:space="0" w:color="auto"/>
              <w:bottom w:val="nil"/>
              <w:right w:val="single" w:sz="4" w:space="0" w:color="auto"/>
            </w:tcBorders>
            <w:shd w:val="clear" w:color="FFFFFF" w:fill="C0C0C0"/>
            <w:noWrap/>
            <w:hideMark/>
          </w:tcPr>
          <w:p w:rsidR="00843794" w:rsidRPr="00843794" w:rsidRDefault="00843794" w:rsidP="00843794">
            <w:pPr>
              <w:widowControl/>
              <w:jc w:val="center"/>
              <w:rPr>
                <w:rFonts w:ascii="新宋体" w:eastAsia="新宋体" w:hAnsi="新宋体" w:cs="宋体"/>
                <w:color w:val="000000"/>
                <w:kern w:val="0"/>
                <w:sz w:val="18"/>
                <w:szCs w:val="18"/>
              </w:rPr>
            </w:pPr>
            <w:r w:rsidRPr="00843794">
              <w:rPr>
                <w:rFonts w:ascii="新宋体" w:eastAsia="新宋体" w:hAnsi="新宋体" w:cs="宋体" w:hint="eastAsia"/>
                <w:color w:val="000000"/>
                <w:kern w:val="0"/>
                <w:sz w:val="18"/>
                <w:szCs w:val="18"/>
              </w:rPr>
              <w:t>Key</w:t>
            </w:r>
          </w:p>
        </w:tc>
        <w:tc>
          <w:tcPr>
            <w:tcW w:w="2688" w:type="dxa"/>
            <w:tcBorders>
              <w:top w:val="single" w:sz="4" w:space="0" w:color="auto"/>
              <w:left w:val="nil"/>
              <w:bottom w:val="nil"/>
              <w:right w:val="single" w:sz="4" w:space="0" w:color="auto"/>
            </w:tcBorders>
            <w:shd w:val="clear" w:color="FFFFFF" w:fill="C0C0C0"/>
            <w:noWrap/>
            <w:hideMark/>
          </w:tcPr>
          <w:p w:rsidR="00843794" w:rsidRPr="00843794" w:rsidRDefault="00843794" w:rsidP="00843794">
            <w:pPr>
              <w:widowControl/>
              <w:jc w:val="center"/>
              <w:rPr>
                <w:rFonts w:ascii="新宋体" w:eastAsia="新宋体" w:hAnsi="新宋体" w:cs="宋体" w:hint="eastAsia"/>
                <w:color w:val="000000"/>
                <w:kern w:val="0"/>
                <w:sz w:val="18"/>
                <w:szCs w:val="18"/>
              </w:rPr>
            </w:pPr>
            <w:r w:rsidRPr="00843794">
              <w:rPr>
                <w:rFonts w:ascii="新宋体" w:eastAsia="新宋体" w:hAnsi="新宋体" w:cs="宋体" w:hint="eastAsia"/>
                <w:color w:val="000000"/>
                <w:kern w:val="0"/>
                <w:sz w:val="18"/>
                <w:szCs w:val="18"/>
              </w:rPr>
              <w:t>字段名称</w:t>
            </w:r>
          </w:p>
        </w:tc>
        <w:tc>
          <w:tcPr>
            <w:tcW w:w="2624" w:type="dxa"/>
            <w:tcBorders>
              <w:top w:val="single" w:sz="4" w:space="0" w:color="auto"/>
              <w:left w:val="nil"/>
              <w:bottom w:val="nil"/>
              <w:right w:val="single" w:sz="4" w:space="0" w:color="auto"/>
            </w:tcBorders>
            <w:shd w:val="clear" w:color="FFFFFF" w:fill="C0C0C0"/>
            <w:noWrap/>
            <w:hideMark/>
          </w:tcPr>
          <w:p w:rsidR="00843794" w:rsidRPr="00843794" w:rsidRDefault="00843794" w:rsidP="00843794">
            <w:pPr>
              <w:widowControl/>
              <w:jc w:val="center"/>
              <w:rPr>
                <w:rFonts w:ascii="新宋体" w:eastAsia="新宋体" w:hAnsi="新宋体" w:cs="宋体" w:hint="eastAsia"/>
                <w:color w:val="000000"/>
                <w:kern w:val="0"/>
                <w:sz w:val="18"/>
                <w:szCs w:val="18"/>
              </w:rPr>
            </w:pPr>
            <w:r w:rsidRPr="00843794">
              <w:rPr>
                <w:rFonts w:ascii="新宋体" w:eastAsia="新宋体" w:hAnsi="新宋体" w:cs="宋体" w:hint="eastAsia"/>
                <w:color w:val="000000"/>
                <w:kern w:val="0"/>
                <w:sz w:val="18"/>
                <w:szCs w:val="18"/>
              </w:rPr>
              <w:t>属性</w:t>
            </w:r>
          </w:p>
        </w:tc>
        <w:tc>
          <w:tcPr>
            <w:tcW w:w="1152" w:type="dxa"/>
            <w:tcBorders>
              <w:top w:val="single" w:sz="4" w:space="0" w:color="auto"/>
              <w:left w:val="nil"/>
              <w:bottom w:val="nil"/>
              <w:right w:val="single" w:sz="4" w:space="0" w:color="auto"/>
            </w:tcBorders>
            <w:shd w:val="clear" w:color="FFFFFF" w:fill="C0C0C0"/>
            <w:noWrap/>
            <w:hideMark/>
          </w:tcPr>
          <w:p w:rsidR="00843794" w:rsidRPr="00843794" w:rsidRDefault="00843794" w:rsidP="00843794">
            <w:pPr>
              <w:widowControl/>
              <w:jc w:val="center"/>
              <w:rPr>
                <w:rFonts w:ascii="新宋体" w:eastAsia="新宋体" w:hAnsi="新宋体" w:cs="宋体" w:hint="eastAsia"/>
                <w:color w:val="000000"/>
                <w:kern w:val="0"/>
                <w:sz w:val="18"/>
                <w:szCs w:val="18"/>
              </w:rPr>
            </w:pPr>
            <w:r w:rsidRPr="00843794">
              <w:rPr>
                <w:rFonts w:ascii="新宋体" w:eastAsia="新宋体" w:hAnsi="新宋体" w:cs="宋体" w:hint="eastAsia"/>
                <w:color w:val="000000"/>
                <w:kern w:val="0"/>
                <w:sz w:val="18"/>
                <w:szCs w:val="18"/>
              </w:rPr>
              <w:t>NOT NULL</w:t>
            </w:r>
          </w:p>
        </w:tc>
        <w:tc>
          <w:tcPr>
            <w:tcW w:w="1771" w:type="dxa"/>
            <w:tcBorders>
              <w:top w:val="single" w:sz="4" w:space="0" w:color="auto"/>
              <w:left w:val="nil"/>
              <w:bottom w:val="nil"/>
              <w:right w:val="single" w:sz="4" w:space="0" w:color="auto"/>
            </w:tcBorders>
            <w:shd w:val="clear" w:color="FFFFFF" w:fill="C0C0C0"/>
            <w:noWrap/>
            <w:hideMark/>
          </w:tcPr>
          <w:p w:rsidR="00843794" w:rsidRPr="00843794" w:rsidRDefault="00843794" w:rsidP="00843794">
            <w:pPr>
              <w:widowControl/>
              <w:jc w:val="center"/>
              <w:rPr>
                <w:rFonts w:ascii="新宋体" w:eastAsia="新宋体" w:hAnsi="新宋体" w:cs="宋体" w:hint="eastAsia"/>
                <w:color w:val="000000"/>
                <w:kern w:val="0"/>
                <w:sz w:val="18"/>
                <w:szCs w:val="18"/>
              </w:rPr>
            </w:pPr>
            <w:r w:rsidRPr="00843794">
              <w:rPr>
                <w:rFonts w:ascii="新宋体" w:eastAsia="新宋体" w:hAnsi="新宋体" w:cs="宋体" w:hint="eastAsia"/>
                <w:color w:val="000000"/>
                <w:kern w:val="0"/>
                <w:sz w:val="18"/>
                <w:szCs w:val="18"/>
              </w:rPr>
              <w:t>字段说明</w:t>
            </w:r>
          </w:p>
        </w:tc>
      </w:tr>
      <w:tr w:rsidR="00843794" w:rsidRPr="00843794" w:rsidTr="00533096">
        <w:trPr>
          <w:trHeight w:val="212"/>
        </w:trPr>
        <w:tc>
          <w:tcPr>
            <w:tcW w:w="853" w:type="dxa"/>
            <w:tcBorders>
              <w:top w:val="single" w:sz="4" w:space="0" w:color="auto"/>
              <w:left w:val="single" w:sz="4" w:space="0" w:color="auto"/>
              <w:bottom w:val="single" w:sz="4" w:space="0" w:color="auto"/>
              <w:right w:val="single" w:sz="4" w:space="0" w:color="auto"/>
            </w:tcBorders>
            <w:shd w:val="clear" w:color="auto" w:fill="auto"/>
            <w:noWrap/>
            <w:hideMark/>
          </w:tcPr>
          <w:p w:rsidR="00843794" w:rsidRPr="00843794" w:rsidRDefault="00843794" w:rsidP="00843794">
            <w:pPr>
              <w:widowControl/>
              <w:jc w:val="center"/>
              <w:rPr>
                <w:rFonts w:ascii="宋体" w:hAnsi="宋体" w:cs="宋体" w:hint="eastAsia"/>
                <w:color w:val="000000"/>
                <w:kern w:val="0"/>
                <w:sz w:val="18"/>
                <w:szCs w:val="18"/>
              </w:rPr>
            </w:pPr>
            <w:r w:rsidRPr="00843794">
              <w:rPr>
                <w:rFonts w:ascii="宋体" w:hAnsi="宋体" w:cs="宋体" w:hint="eastAsia"/>
                <w:color w:val="000000"/>
                <w:kern w:val="0"/>
                <w:sz w:val="18"/>
                <w:szCs w:val="18"/>
              </w:rPr>
              <w:t>●</w:t>
            </w:r>
          </w:p>
        </w:tc>
        <w:tc>
          <w:tcPr>
            <w:tcW w:w="2688" w:type="dxa"/>
            <w:tcBorders>
              <w:top w:val="single" w:sz="4" w:space="0" w:color="auto"/>
              <w:left w:val="nil"/>
              <w:bottom w:val="single" w:sz="4" w:space="0" w:color="auto"/>
              <w:right w:val="single" w:sz="4" w:space="0" w:color="auto"/>
            </w:tcBorders>
            <w:shd w:val="clear" w:color="auto" w:fill="auto"/>
            <w:noWrap/>
            <w:vAlign w:val="center"/>
            <w:hideMark/>
          </w:tcPr>
          <w:p w:rsidR="00843794" w:rsidRPr="00843794" w:rsidRDefault="00843794" w:rsidP="00843794">
            <w:pPr>
              <w:widowControl/>
              <w:jc w:val="left"/>
              <w:rPr>
                <w:rFonts w:ascii="宋体" w:hAnsi="宋体" w:cs="宋体" w:hint="eastAsia"/>
                <w:color w:val="000000"/>
                <w:kern w:val="0"/>
                <w:sz w:val="18"/>
                <w:szCs w:val="18"/>
              </w:rPr>
            </w:pPr>
            <w:r w:rsidRPr="00843794">
              <w:rPr>
                <w:rFonts w:ascii="宋体" w:hAnsi="宋体" w:cs="宋体" w:hint="eastAsia"/>
                <w:color w:val="000000"/>
                <w:kern w:val="0"/>
                <w:sz w:val="18"/>
                <w:szCs w:val="18"/>
              </w:rPr>
              <w:t>RoleId</w:t>
            </w:r>
          </w:p>
        </w:tc>
        <w:tc>
          <w:tcPr>
            <w:tcW w:w="2624" w:type="dxa"/>
            <w:tcBorders>
              <w:top w:val="single" w:sz="4" w:space="0" w:color="auto"/>
              <w:left w:val="nil"/>
              <w:bottom w:val="single" w:sz="4" w:space="0" w:color="auto"/>
              <w:right w:val="single" w:sz="4" w:space="0" w:color="auto"/>
            </w:tcBorders>
            <w:shd w:val="clear" w:color="auto" w:fill="auto"/>
            <w:noWrap/>
            <w:vAlign w:val="center"/>
            <w:hideMark/>
          </w:tcPr>
          <w:p w:rsidR="00843794" w:rsidRPr="00843794" w:rsidRDefault="00843794" w:rsidP="00843794">
            <w:pPr>
              <w:widowControl/>
              <w:jc w:val="left"/>
              <w:rPr>
                <w:rFonts w:ascii="宋体" w:hAnsi="宋体" w:cs="宋体" w:hint="eastAsia"/>
                <w:color w:val="000000"/>
                <w:kern w:val="0"/>
                <w:sz w:val="18"/>
                <w:szCs w:val="18"/>
              </w:rPr>
            </w:pPr>
            <w:r w:rsidRPr="00843794">
              <w:rPr>
                <w:rFonts w:ascii="宋体" w:hAnsi="宋体" w:cs="宋体" w:hint="eastAsia"/>
                <w:color w:val="000000"/>
                <w:kern w:val="0"/>
                <w:sz w:val="18"/>
                <w:szCs w:val="18"/>
              </w:rPr>
              <w:t>Varchar2(6)</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rsidR="00843794" w:rsidRPr="00843794" w:rsidRDefault="00843794" w:rsidP="00843794">
            <w:pPr>
              <w:widowControl/>
              <w:jc w:val="center"/>
              <w:rPr>
                <w:rFonts w:ascii="宋体" w:hAnsi="宋体" w:cs="宋体" w:hint="eastAsia"/>
                <w:color w:val="000000"/>
                <w:kern w:val="0"/>
                <w:sz w:val="18"/>
                <w:szCs w:val="18"/>
              </w:rPr>
            </w:pPr>
            <w:r w:rsidRPr="00843794">
              <w:rPr>
                <w:rFonts w:ascii="宋体" w:hAnsi="宋体" w:cs="宋体" w:hint="eastAsia"/>
                <w:color w:val="000000"/>
                <w:kern w:val="0"/>
                <w:sz w:val="18"/>
                <w:szCs w:val="18"/>
              </w:rPr>
              <w:t>是</w:t>
            </w:r>
          </w:p>
        </w:tc>
        <w:tc>
          <w:tcPr>
            <w:tcW w:w="1771" w:type="dxa"/>
            <w:tcBorders>
              <w:top w:val="single" w:sz="4" w:space="0" w:color="auto"/>
              <w:left w:val="nil"/>
              <w:bottom w:val="single" w:sz="4" w:space="0" w:color="auto"/>
              <w:right w:val="single" w:sz="4" w:space="0" w:color="auto"/>
            </w:tcBorders>
            <w:shd w:val="clear" w:color="auto" w:fill="auto"/>
            <w:noWrap/>
            <w:vAlign w:val="center"/>
            <w:hideMark/>
          </w:tcPr>
          <w:p w:rsidR="00843794" w:rsidRPr="00843794" w:rsidRDefault="00843794" w:rsidP="00843794">
            <w:pPr>
              <w:widowControl/>
              <w:jc w:val="left"/>
              <w:rPr>
                <w:rFonts w:ascii="宋体" w:hAnsi="宋体" w:cs="宋体" w:hint="eastAsia"/>
                <w:color w:val="000000"/>
                <w:kern w:val="0"/>
                <w:sz w:val="18"/>
                <w:szCs w:val="18"/>
              </w:rPr>
            </w:pPr>
            <w:r w:rsidRPr="00843794">
              <w:rPr>
                <w:rFonts w:ascii="宋体" w:hAnsi="宋体" w:cs="宋体" w:hint="eastAsia"/>
                <w:color w:val="000000"/>
                <w:kern w:val="0"/>
                <w:sz w:val="18"/>
                <w:szCs w:val="18"/>
              </w:rPr>
              <w:t>角色编号</w:t>
            </w:r>
          </w:p>
        </w:tc>
      </w:tr>
      <w:tr w:rsidR="00843794" w:rsidRPr="00843794" w:rsidTr="00533096">
        <w:trPr>
          <w:trHeight w:val="212"/>
        </w:trPr>
        <w:tc>
          <w:tcPr>
            <w:tcW w:w="853" w:type="dxa"/>
            <w:tcBorders>
              <w:top w:val="nil"/>
              <w:left w:val="single" w:sz="4" w:space="0" w:color="auto"/>
              <w:bottom w:val="single" w:sz="4" w:space="0" w:color="auto"/>
              <w:right w:val="single" w:sz="4" w:space="0" w:color="auto"/>
            </w:tcBorders>
            <w:shd w:val="clear" w:color="auto" w:fill="auto"/>
            <w:noWrap/>
            <w:hideMark/>
          </w:tcPr>
          <w:p w:rsidR="00843794" w:rsidRPr="00843794" w:rsidRDefault="00843794" w:rsidP="00843794">
            <w:pPr>
              <w:widowControl/>
              <w:jc w:val="center"/>
              <w:rPr>
                <w:rFonts w:ascii="宋体" w:hAnsi="宋体" w:cs="宋体" w:hint="eastAsia"/>
                <w:color w:val="000000"/>
                <w:kern w:val="0"/>
                <w:sz w:val="18"/>
                <w:szCs w:val="18"/>
              </w:rPr>
            </w:pPr>
            <w:r w:rsidRPr="00843794">
              <w:rPr>
                <w:rFonts w:ascii="宋体" w:hAnsi="宋体" w:cs="宋体" w:hint="eastAsia"/>
                <w:color w:val="000000"/>
                <w:kern w:val="0"/>
                <w:sz w:val="18"/>
                <w:szCs w:val="18"/>
              </w:rPr>
              <w:t>●</w:t>
            </w:r>
          </w:p>
        </w:tc>
        <w:tc>
          <w:tcPr>
            <w:tcW w:w="2688" w:type="dxa"/>
            <w:tcBorders>
              <w:top w:val="nil"/>
              <w:left w:val="nil"/>
              <w:bottom w:val="single" w:sz="4" w:space="0" w:color="auto"/>
              <w:right w:val="single" w:sz="4" w:space="0" w:color="auto"/>
            </w:tcBorders>
            <w:shd w:val="clear" w:color="auto" w:fill="auto"/>
            <w:noWrap/>
            <w:vAlign w:val="center"/>
            <w:hideMark/>
          </w:tcPr>
          <w:p w:rsidR="00843794" w:rsidRPr="00843794" w:rsidRDefault="00843794" w:rsidP="00843794">
            <w:pPr>
              <w:widowControl/>
              <w:jc w:val="left"/>
              <w:rPr>
                <w:rFonts w:ascii="宋体" w:hAnsi="宋体" w:cs="宋体" w:hint="eastAsia"/>
                <w:color w:val="000000"/>
                <w:kern w:val="0"/>
                <w:sz w:val="18"/>
                <w:szCs w:val="18"/>
              </w:rPr>
            </w:pPr>
            <w:r w:rsidRPr="00843794">
              <w:rPr>
                <w:rFonts w:ascii="宋体" w:hAnsi="宋体" w:cs="宋体" w:hint="eastAsia"/>
                <w:color w:val="000000"/>
                <w:kern w:val="0"/>
                <w:sz w:val="18"/>
                <w:szCs w:val="18"/>
              </w:rPr>
              <w:t>FunctionId</w:t>
            </w:r>
          </w:p>
        </w:tc>
        <w:tc>
          <w:tcPr>
            <w:tcW w:w="2624" w:type="dxa"/>
            <w:tcBorders>
              <w:top w:val="nil"/>
              <w:left w:val="nil"/>
              <w:bottom w:val="single" w:sz="4" w:space="0" w:color="auto"/>
              <w:right w:val="single" w:sz="4" w:space="0" w:color="auto"/>
            </w:tcBorders>
            <w:shd w:val="clear" w:color="auto" w:fill="auto"/>
            <w:noWrap/>
            <w:vAlign w:val="bottom"/>
            <w:hideMark/>
          </w:tcPr>
          <w:p w:rsidR="00843794" w:rsidRPr="00843794" w:rsidRDefault="00843794" w:rsidP="00843794">
            <w:pPr>
              <w:widowControl/>
              <w:jc w:val="left"/>
              <w:rPr>
                <w:rFonts w:ascii="新宋体" w:eastAsia="新宋体" w:hAnsi="新宋体" w:cs="宋体" w:hint="eastAsia"/>
                <w:color w:val="000000"/>
                <w:kern w:val="0"/>
                <w:sz w:val="18"/>
                <w:szCs w:val="18"/>
              </w:rPr>
            </w:pPr>
            <w:r w:rsidRPr="00843794">
              <w:rPr>
                <w:rFonts w:ascii="新宋体" w:eastAsia="新宋体" w:hAnsi="新宋体" w:cs="宋体" w:hint="eastAsia"/>
                <w:color w:val="000000"/>
                <w:kern w:val="0"/>
                <w:sz w:val="18"/>
                <w:szCs w:val="18"/>
              </w:rPr>
              <w:t>Varchar2(30)</w:t>
            </w:r>
          </w:p>
        </w:tc>
        <w:tc>
          <w:tcPr>
            <w:tcW w:w="1152" w:type="dxa"/>
            <w:tcBorders>
              <w:top w:val="nil"/>
              <w:left w:val="nil"/>
              <w:bottom w:val="single" w:sz="4" w:space="0" w:color="auto"/>
              <w:right w:val="single" w:sz="4" w:space="0" w:color="auto"/>
            </w:tcBorders>
            <w:shd w:val="clear" w:color="auto" w:fill="auto"/>
            <w:noWrap/>
            <w:vAlign w:val="bottom"/>
            <w:hideMark/>
          </w:tcPr>
          <w:p w:rsidR="00843794" w:rsidRPr="00843794" w:rsidRDefault="00843794" w:rsidP="00843794">
            <w:pPr>
              <w:widowControl/>
              <w:jc w:val="center"/>
              <w:rPr>
                <w:rFonts w:ascii="宋体" w:hAnsi="宋体" w:cs="宋体" w:hint="eastAsia"/>
                <w:color w:val="000000"/>
                <w:kern w:val="0"/>
                <w:sz w:val="18"/>
                <w:szCs w:val="18"/>
              </w:rPr>
            </w:pPr>
            <w:r w:rsidRPr="00843794">
              <w:rPr>
                <w:rFonts w:ascii="宋体" w:hAnsi="宋体" w:cs="宋体" w:hint="eastAsia"/>
                <w:color w:val="000000"/>
                <w:kern w:val="0"/>
                <w:sz w:val="18"/>
                <w:szCs w:val="18"/>
              </w:rPr>
              <w:t>是</w:t>
            </w:r>
          </w:p>
        </w:tc>
        <w:tc>
          <w:tcPr>
            <w:tcW w:w="1771" w:type="dxa"/>
            <w:tcBorders>
              <w:top w:val="nil"/>
              <w:left w:val="nil"/>
              <w:bottom w:val="single" w:sz="4" w:space="0" w:color="auto"/>
              <w:right w:val="single" w:sz="4" w:space="0" w:color="auto"/>
            </w:tcBorders>
            <w:shd w:val="clear" w:color="auto" w:fill="auto"/>
            <w:noWrap/>
            <w:vAlign w:val="center"/>
            <w:hideMark/>
          </w:tcPr>
          <w:p w:rsidR="00843794" w:rsidRPr="00843794" w:rsidRDefault="00843794" w:rsidP="00843794">
            <w:pPr>
              <w:widowControl/>
              <w:jc w:val="left"/>
              <w:rPr>
                <w:rFonts w:ascii="宋体" w:hAnsi="宋体" w:cs="宋体" w:hint="eastAsia"/>
                <w:color w:val="000000"/>
                <w:kern w:val="0"/>
                <w:sz w:val="18"/>
                <w:szCs w:val="18"/>
              </w:rPr>
            </w:pPr>
            <w:r w:rsidRPr="00843794">
              <w:rPr>
                <w:rFonts w:ascii="宋体" w:hAnsi="宋体" w:cs="宋体" w:hint="eastAsia"/>
                <w:color w:val="000000"/>
                <w:kern w:val="0"/>
                <w:sz w:val="18"/>
                <w:szCs w:val="18"/>
              </w:rPr>
              <w:t>功能编号</w:t>
            </w:r>
          </w:p>
        </w:tc>
      </w:tr>
      <w:tr w:rsidR="00843794" w:rsidRPr="00843794" w:rsidTr="00533096">
        <w:trPr>
          <w:trHeight w:val="212"/>
        </w:trPr>
        <w:tc>
          <w:tcPr>
            <w:tcW w:w="853" w:type="dxa"/>
            <w:tcBorders>
              <w:top w:val="nil"/>
              <w:left w:val="single" w:sz="4" w:space="0" w:color="auto"/>
              <w:bottom w:val="single" w:sz="4" w:space="0" w:color="auto"/>
              <w:right w:val="single" w:sz="4" w:space="0" w:color="auto"/>
            </w:tcBorders>
            <w:shd w:val="clear" w:color="auto" w:fill="auto"/>
            <w:noWrap/>
            <w:hideMark/>
          </w:tcPr>
          <w:p w:rsidR="00843794" w:rsidRPr="00843794" w:rsidRDefault="00843794" w:rsidP="00843794">
            <w:pPr>
              <w:widowControl/>
              <w:jc w:val="center"/>
              <w:rPr>
                <w:rFonts w:ascii="宋体" w:hAnsi="宋体" w:cs="宋体" w:hint="eastAsia"/>
                <w:color w:val="000000"/>
                <w:kern w:val="0"/>
                <w:sz w:val="18"/>
                <w:szCs w:val="18"/>
              </w:rPr>
            </w:pPr>
            <w:r w:rsidRPr="00843794">
              <w:rPr>
                <w:rFonts w:ascii="宋体" w:hAnsi="宋体" w:cs="宋体" w:hint="eastAsia"/>
                <w:color w:val="000000"/>
                <w:kern w:val="0"/>
                <w:sz w:val="18"/>
                <w:szCs w:val="18"/>
              </w:rPr>
              <w:t xml:space="preserve">　</w:t>
            </w:r>
          </w:p>
        </w:tc>
        <w:tc>
          <w:tcPr>
            <w:tcW w:w="2688" w:type="dxa"/>
            <w:tcBorders>
              <w:top w:val="nil"/>
              <w:left w:val="nil"/>
              <w:bottom w:val="single" w:sz="4" w:space="0" w:color="auto"/>
              <w:right w:val="single" w:sz="4" w:space="0" w:color="auto"/>
            </w:tcBorders>
            <w:shd w:val="clear" w:color="auto" w:fill="auto"/>
            <w:noWrap/>
            <w:vAlign w:val="center"/>
            <w:hideMark/>
          </w:tcPr>
          <w:p w:rsidR="00843794" w:rsidRPr="00843794" w:rsidRDefault="00843794" w:rsidP="00843794">
            <w:pPr>
              <w:widowControl/>
              <w:jc w:val="left"/>
              <w:rPr>
                <w:rFonts w:ascii="宋体" w:hAnsi="宋体" w:cs="宋体" w:hint="eastAsia"/>
                <w:color w:val="000000"/>
                <w:kern w:val="0"/>
                <w:sz w:val="18"/>
                <w:szCs w:val="18"/>
              </w:rPr>
            </w:pPr>
            <w:r w:rsidRPr="00843794">
              <w:rPr>
                <w:rFonts w:ascii="宋体" w:hAnsi="宋体" w:cs="宋体" w:hint="eastAsia"/>
                <w:color w:val="000000"/>
                <w:kern w:val="0"/>
                <w:sz w:val="18"/>
                <w:szCs w:val="18"/>
              </w:rPr>
              <w:t>EmployeeSearchScope</w:t>
            </w:r>
          </w:p>
        </w:tc>
        <w:tc>
          <w:tcPr>
            <w:tcW w:w="2624" w:type="dxa"/>
            <w:tcBorders>
              <w:top w:val="nil"/>
              <w:left w:val="nil"/>
              <w:bottom w:val="single" w:sz="4" w:space="0" w:color="auto"/>
              <w:right w:val="single" w:sz="4" w:space="0" w:color="auto"/>
            </w:tcBorders>
            <w:shd w:val="clear" w:color="auto" w:fill="auto"/>
            <w:noWrap/>
            <w:vAlign w:val="bottom"/>
            <w:hideMark/>
          </w:tcPr>
          <w:p w:rsidR="00843794" w:rsidRPr="00843794" w:rsidRDefault="00843794" w:rsidP="00843794">
            <w:pPr>
              <w:widowControl/>
              <w:jc w:val="left"/>
              <w:rPr>
                <w:rFonts w:ascii="新宋体" w:eastAsia="新宋体" w:hAnsi="新宋体" w:cs="宋体" w:hint="eastAsia"/>
                <w:color w:val="000000"/>
                <w:kern w:val="0"/>
                <w:sz w:val="18"/>
                <w:szCs w:val="18"/>
              </w:rPr>
            </w:pPr>
            <w:r w:rsidRPr="00843794">
              <w:rPr>
                <w:rFonts w:ascii="新宋体" w:eastAsia="新宋体" w:hAnsi="新宋体" w:cs="宋体" w:hint="eastAsia"/>
                <w:color w:val="000000"/>
                <w:kern w:val="0"/>
                <w:sz w:val="18"/>
                <w:szCs w:val="18"/>
              </w:rPr>
              <w:t>Varchar2(6)</w:t>
            </w:r>
          </w:p>
        </w:tc>
        <w:tc>
          <w:tcPr>
            <w:tcW w:w="1152" w:type="dxa"/>
            <w:tcBorders>
              <w:top w:val="nil"/>
              <w:left w:val="nil"/>
              <w:bottom w:val="single" w:sz="4" w:space="0" w:color="auto"/>
              <w:right w:val="single" w:sz="4" w:space="0" w:color="auto"/>
            </w:tcBorders>
            <w:shd w:val="clear" w:color="auto" w:fill="auto"/>
            <w:noWrap/>
            <w:vAlign w:val="bottom"/>
            <w:hideMark/>
          </w:tcPr>
          <w:p w:rsidR="00843794" w:rsidRPr="00843794" w:rsidRDefault="00843794" w:rsidP="00843794">
            <w:pPr>
              <w:widowControl/>
              <w:jc w:val="center"/>
              <w:rPr>
                <w:rFonts w:ascii="宋体" w:hAnsi="宋体" w:cs="宋体" w:hint="eastAsia"/>
                <w:color w:val="000000"/>
                <w:kern w:val="0"/>
                <w:sz w:val="18"/>
                <w:szCs w:val="18"/>
              </w:rPr>
            </w:pPr>
            <w:r w:rsidRPr="00843794">
              <w:rPr>
                <w:rFonts w:ascii="宋体" w:hAnsi="宋体" w:cs="宋体" w:hint="eastAsia"/>
                <w:color w:val="000000"/>
                <w:kern w:val="0"/>
                <w:sz w:val="18"/>
                <w:szCs w:val="18"/>
              </w:rPr>
              <w:t xml:space="preserve">　</w:t>
            </w:r>
          </w:p>
        </w:tc>
        <w:tc>
          <w:tcPr>
            <w:tcW w:w="1771" w:type="dxa"/>
            <w:tcBorders>
              <w:top w:val="nil"/>
              <w:left w:val="nil"/>
              <w:bottom w:val="single" w:sz="4" w:space="0" w:color="auto"/>
              <w:right w:val="single" w:sz="4" w:space="0" w:color="auto"/>
            </w:tcBorders>
            <w:shd w:val="clear" w:color="auto" w:fill="auto"/>
            <w:noWrap/>
            <w:vAlign w:val="center"/>
            <w:hideMark/>
          </w:tcPr>
          <w:p w:rsidR="00843794" w:rsidRPr="00843794" w:rsidRDefault="00843794" w:rsidP="00843794">
            <w:pPr>
              <w:widowControl/>
              <w:jc w:val="left"/>
              <w:rPr>
                <w:rFonts w:ascii="宋体" w:hAnsi="宋体" w:cs="宋体" w:hint="eastAsia"/>
                <w:color w:val="000000"/>
                <w:kern w:val="0"/>
                <w:sz w:val="18"/>
                <w:szCs w:val="18"/>
              </w:rPr>
            </w:pPr>
            <w:r w:rsidRPr="00843794">
              <w:rPr>
                <w:rFonts w:ascii="宋体" w:hAnsi="宋体" w:cs="宋体" w:hint="eastAsia"/>
                <w:color w:val="000000"/>
                <w:kern w:val="0"/>
                <w:sz w:val="18"/>
                <w:szCs w:val="18"/>
              </w:rPr>
              <w:t>查询范围(员工)</w:t>
            </w:r>
          </w:p>
        </w:tc>
      </w:tr>
      <w:tr w:rsidR="00843794" w:rsidRPr="00843794" w:rsidTr="00533096">
        <w:trPr>
          <w:trHeight w:val="212"/>
        </w:trPr>
        <w:tc>
          <w:tcPr>
            <w:tcW w:w="853" w:type="dxa"/>
            <w:tcBorders>
              <w:top w:val="nil"/>
              <w:left w:val="single" w:sz="4" w:space="0" w:color="auto"/>
              <w:bottom w:val="single" w:sz="4" w:space="0" w:color="auto"/>
              <w:right w:val="single" w:sz="4" w:space="0" w:color="auto"/>
            </w:tcBorders>
            <w:shd w:val="clear" w:color="auto" w:fill="auto"/>
            <w:noWrap/>
            <w:hideMark/>
          </w:tcPr>
          <w:p w:rsidR="00843794" w:rsidRPr="00843794" w:rsidRDefault="00843794" w:rsidP="00843794">
            <w:pPr>
              <w:widowControl/>
              <w:jc w:val="center"/>
              <w:rPr>
                <w:rFonts w:ascii="宋体" w:hAnsi="宋体" w:cs="宋体" w:hint="eastAsia"/>
                <w:color w:val="000000"/>
                <w:kern w:val="0"/>
                <w:sz w:val="18"/>
                <w:szCs w:val="18"/>
              </w:rPr>
            </w:pPr>
            <w:r w:rsidRPr="00843794">
              <w:rPr>
                <w:rFonts w:ascii="宋体" w:hAnsi="宋体" w:cs="宋体" w:hint="eastAsia"/>
                <w:color w:val="000000"/>
                <w:kern w:val="0"/>
                <w:sz w:val="18"/>
                <w:szCs w:val="18"/>
              </w:rPr>
              <w:t xml:space="preserve">　</w:t>
            </w:r>
          </w:p>
        </w:tc>
        <w:tc>
          <w:tcPr>
            <w:tcW w:w="2688" w:type="dxa"/>
            <w:tcBorders>
              <w:top w:val="nil"/>
              <w:left w:val="nil"/>
              <w:bottom w:val="single" w:sz="4" w:space="0" w:color="auto"/>
              <w:right w:val="single" w:sz="4" w:space="0" w:color="auto"/>
            </w:tcBorders>
            <w:shd w:val="clear" w:color="auto" w:fill="auto"/>
            <w:noWrap/>
            <w:vAlign w:val="center"/>
            <w:hideMark/>
          </w:tcPr>
          <w:p w:rsidR="00843794" w:rsidRPr="00843794" w:rsidRDefault="00843794" w:rsidP="00843794">
            <w:pPr>
              <w:widowControl/>
              <w:jc w:val="left"/>
              <w:rPr>
                <w:rFonts w:ascii="宋体" w:hAnsi="宋体" w:cs="宋体" w:hint="eastAsia"/>
                <w:color w:val="000000"/>
                <w:kern w:val="0"/>
                <w:sz w:val="18"/>
                <w:szCs w:val="18"/>
              </w:rPr>
            </w:pPr>
            <w:r w:rsidRPr="00843794">
              <w:rPr>
                <w:rFonts w:ascii="宋体" w:hAnsi="宋体" w:cs="宋体" w:hint="eastAsia"/>
                <w:color w:val="000000"/>
                <w:kern w:val="0"/>
                <w:sz w:val="18"/>
                <w:szCs w:val="18"/>
              </w:rPr>
              <w:t>OrgSearchScope</w:t>
            </w:r>
          </w:p>
        </w:tc>
        <w:tc>
          <w:tcPr>
            <w:tcW w:w="2624" w:type="dxa"/>
            <w:tcBorders>
              <w:top w:val="nil"/>
              <w:left w:val="nil"/>
              <w:bottom w:val="single" w:sz="4" w:space="0" w:color="auto"/>
              <w:right w:val="single" w:sz="4" w:space="0" w:color="auto"/>
            </w:tcBorders>
            <w:shd w:val="clear" w:color="auto" w:fill="auto"/>
            <w:noWrap/>
            <w:vAlign w:val="bottom"/>
            <w:hideMark/>
          </w:tcPr>
          <w:p w:rsidR="00843794" w:rsidRPr="00843794" w:rsidRDefault="00843794" w:rsidP="00843794">
            <w:pPr>
              <w:widowControl/>
              <w:jc w:val="left"/>
              <w:rPr>
                <w:rFonts w:ascii="新宋体" w:eastAsia="新宋体" w:hAnsi="新宋体" w:cs="宋体" w:hint="eastAsia"/>
                <w:color w:val="000000"/>
                <w:kern w:val="0"/>
                <w:sz w:val="18"/>
                <w:szCs w:val="18"/>
              </w:rPr>
            </w:pPr>
            <w:r w:rsidRPr="00843794">
              <w:rPr>
                <w:rFonts w:ascii="新宋体" w:eastAsia="新宋体" w:hAnsi="新宋体" w:cs="宋体" w:hint="eastAsia"/>
                <w:color w:val="000000"/>
                <w:kern w:val="0"/>
                <w:sz w:val="18"/>
                <w:szCs w:val="18"/>
              </w:rPr>
              <w:t>Varchar2(6)</w:t>
            </w:r>
          </w:p>
        </w:tc>
        <w:tc>
          <w:tcPr>
            <w:tcW w:w="1152" w:type="dxa"/>
            <w:tcBorders>
              <w:top w:val="nil"/>
              <w:left w:val="nil"/>
              <w:bottom w:val="single" w:sz="4" w:space="0" w:color="auto"/>
              <w:right w:val="single" w:sz="4" w:space="0" w:color="auto"/>
            </w:tcBorders>
            <w:shd w:val="clear" w:color="auto" w:fill="auto"/>
            <w:noWrap/>
            <w:vAlign w:val="bottom"/>
            <w:hideMark/>
          </w:tcPr>
          <w:p w:rsidR="00843794" w:rsidRPr="00843794" w:rsidRDefault="00843794" w:rsidP="00843794">
            <w:pPr>
              <w:widowControl/>
              <w:jc w:val="center"/>
              <w:rPr>
                <w:rFonts w:ascii="宋体" w:hAnsi="宋体" w:cs="宋体" w:hint="eastAsia"/>
                <w:color w:val="000000"/>
                <w:kern w:val="0"/>
                <w:sz w:val="18"/>
                <w:szCs w:val="18"/>
              </w:rPr>
            </w:pPr>
            <w:r w:rsidRPr="00843794">
              <w:rPr>
                <w:rFonts w:ascii="宋体" w:hAnsi="宋体" w:cs="宋体" w:hint="eastAsia"/>
                <w:color w:val="000000"/>
                <w:kern w:val="0"/>
                <w:sz w:val="18"/>
                <w:szCs w:val="18"/>
              </w:rPr>
              <w:t xml:space="preserve">　</w:t>
            </w:r>
          </w:p>
        </w:tc>
        <w:tc>
          <w:tcPr>
            <w:tcW w:w="1771" w:type="dxa"/>
            <w:tcBorders>
              <w:top w:val="nil"/>
              <w:left w:val="nil"/>
              <w:bottom w:val="single" w:sz="4" w:space="0" w:color="auto"/>
              <w:right w:val="single" w:sz="4" w:space="0" w:color="auto"/>
            </w:tcBorders>
            <w:shd w:val="clear" w:color="auto" w:fill="auto"/>
            <w:noWrap/>
            <w:vAlign w:val="center"/>
            <w:hideMark/>
          </w:tcPr>
          <w:p w:rsidR="00843794" w:rsidRPr="00843794" w:rsidRDefault="00843794" w:rsidP="00843794">
            <w:pPr>
              <w:widowControl/>
              <w:jc w:val="left"/>
              <w:rPr>
                <w:rFonts w:ascii="宋体" w:hAnsi="宋体" w:cs="宋体" w:hint="eastAsia"/>
                <w:color w:val="000000"/>
                <w:kern w:val="0"/>
                <w:sz w:val="18"/>
                <w:szCs w:val="18"/>
              </w:rPr>
            </w:pPr>
            <w:r w:rsidRPr="00843794">
              <w:rPr>
                <w:rFonts w:ascii="宋体" w:hAnsi="宋体" w:cs="宋体" w:hint="eastAsia"/>
                <w:color w:val="000000"/>
                <w:kern w:val="0"/>
                <w:sz w:val="18"/>
                <w:szCs w:val="18"/>
              </w:rPr>
              <w:t xml:space="preserve">查询范围(营业厅) </w:t>
            </w:r>
          </w:p>
        </w:tc>
      </w:tr>
    </w:tbl>
    <w:p w:rsidR="007A1054" w:rsidRDefault="007A1054" w:rsidP="007A1054">
      <w:pPr>
        <w:pStyle w:val="3"/>
        <w:numPr>
          <w:ilvl w:val="0"/>
          <w:numId w:val="0"/>
        </w:numPr>
        <w:rPr>
          <w:rFonts w:ascii="Times New Roman" w:eastAsia="宋体" w:hAnsi="Times New Roman"/>
        </w:rPr>
      </w:pPr>
      <w:r>
        <w:rPr>
          <w:rFonts w:ascii="Times New Roman" w:eastAsia="宋体" w:hAnsi="Times New Roman"/>
        </w:rPr>
        <w:t>9.2.</w:t>
      </w:r>
      <w:r w:rsidR="008C777F">
        <w:rPr>
          <w:rFonts w:ascii="Times New Roman" w:eastAsia="宋体" w:hAnsi="Times New Roman"/>
        </w:rPr>
        <w:t>14</w:t>
      </w:r>
      <w:r w:rsidR="00843794" w:rsidRPr="00843794">
        <w:rPr>
          <w:rFonts w:ascii="Times New Roman" w:eastAsia="宋体" w:hAnsi="Times New Roman" w:hint="eastAsia"/>
        </w:rPr>
        <w:t>员工表</w:t>
      </w:r>
    </w:p>
    <w:tbl>
      <w:tblPr>
        <w:tblW w:w="9160" w:type="dxa"/>
        <w:tblInd w:w="-5" w:type="dxa"/>
        <w:tblLook w:val="04A0" w:firstRow="1" w:lastRow="0" w:firstColumn="1" w:lastColumn="0" w:noHBand="0" w:noVBand="1"/>
      </w:tblPr>
      <w:tblGrid>
        <w:gridCol w:w="980"/>
        <w:gridCol w:w="1746"/>
        <w:gridCol w:w="1386"/>
        <w:gridCol w:w="1080"/>
        <w:gridCol w:w="4020"/>
      </w:tblGrid>
      <w:tr w:rsidR="00275B69" w:rsidRPr="00275B69" w:rsidTr="00275B69">
        <w:trPr>
          <w:trHeight w:val="225"/>
        </w:trPr>
        <w:tc>
          <w:tcPr>
            <w:tcW w:w="980" w:type="dxa"/>
            <w:tcBorders>
              <w:top w:val="single" w:sz="4" w:space="0" w:color="auto"/>
              <w:left w:val="single" w:sz="4" w:space="0" w:color="auto"/>
              <w:bottom w:val="nil"/>
              <w:right w:val="single" w:sz="4" w:space="0" w:color="auto"/>
            </w:tcBorders>
            <w:shd w:val="clear" w:color="FFFFFF" w:fill="C0C0C0"/>
            <w:noWrap/>
            <w:hideMark/>
          </w:tcPr>
          <w:p w:rsidR="00275B69" w:rsidRPr="00275B69" w:rsidRDefault="00275B69" w:rsidP="00275B69">
            <w:pPr>
              <w:widowControl/>
              <w:jc w:val="center"/>
              <w:rPr>
                <w:rFonts w:ascii="新宋体" w:eastAsia="新宋体" w:hAnsi="新宋体" w:cs="宋体"/>
                <w:color w:val="000000"/>
                <w:kern w:val="0"/>
                <w:sz w:val="18"/>
                <w:szCs w:val="18"/>
              </w:rPr>
            </w:pPr>
            <w:r w:rsidRPr="00275B69">
              <w:rPr>
                <w:rFonts w:ascii="新宋体" w:eastAsia="新宋体" w:hAnsi="新宋体" w:cs="宋体" w:hint="eastAsia"/>
                <w:color w:val="000000"/>
                <w:kern w:val="0"/>
                <w:sz w:val="18"/>
                <w:szCs w:val="18"/>
              </w:rPr>
              <w:t>Key</w:t>
            </w:r>
          </w:p>
        </w:tc>
        <w:tc>
          <w:tcPr>
            <w:tcW w:w="1740" w:type="dxa"/>
            <w:tcBorders>
              <w:top w:val="single" w:sz="4" w:space="0" w:color="auto"/>
              <w:left w:val="nil"/>
              <w:bottom w:val="nil"/>
              <w:right w:val="single" w:sz="4" w:space="0" w:color="auto"/>
            </w:tcBorders>
            <w:shd w:val="clear" w:color="FFFFFF" w:fill="C0C0C0"/>
            <w:noWrap/>
            <w:hideMark/>
          </w:tcPr>
          <w:p w:rsidR="00275B69" w:rsidRPr="00275B69" w:rsidRDefault="00275B69" w:rsidP="00275B69">
            <w:pPr>
              <w:widowControl/>
              <w:jc w:val="center"/>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字段名称</w:t>
            </w:r>
          </w:p>
        </w:tc>
        <w:tc>
          <w:tcPr>
            <w:tcW w:w="1340" w:type="dxa"/>
            <w:tcBorders>
              <w:top w:val="single" w:sz="4" w:space="0" w:color="auto"/>
              <w:left w:val="nil"/>
              <w:bottom w:val="nil"/>
              <w:right w:val="single" w:sz="4" w:space="0" w:color="auto"/>
            </w:tcBorders>
            <w:shd w:val="clear" w:color="FFFFFF" w:fill="C0C0C0"/>
            <w:noWrap/>
            <w:hideMark/>
          </w:tcPr>
          <w:p w:rsidR="00275B69" w:rsidRPr="00275B69" w:rsidRDefault="00275B69" w:rsidP="00275B69">
            <w:pPr>
              <w:widowControl/>
              <w:jc w:val="center"/>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属性</w:t>
            </w:r>
          </w:p>
        </w:tc>
        <w:tc>
          <w:tcPr>
            <w:tcW w:w="1080" w:type="dxa"/>
            <w:tcBorders>
              <w:top w:val="single" w:sz="4" w:space="0" w:color="auto"/>
              <w:left w:val="nil"/>
              <w:bottom w:val="nil"/>
              <w:right w:val="single" w:sz="4" w:space="0" w:color="auto"/>
            </w:tcBorders>
            <w:shd w:val="clear" w:color="FFFFFF" w:fill="C0C0C0"/>
            <w:noWrap/>
            <w:hideMark/>
          </w:tcPr>
          <w:p w:rsidR="00275B69" w:rsidRPr="00275B69" w:rsidRDefault="00275B69" w:rsidP="00275B69">
            <w:pPr>
              <w:widowControl/>
              <w:jc w:val="center"/>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NOT NULL</w:t>
            </w:r>
          </w:p>
        </w:tc>
        <w:tc>
          <w:tcPr>
            <w:tcW w:w="4020" w:type="dxa"/>
            <w:tcBorders>
              <w:top w:val="single" w:sz="4" w:space="0" w:color="auto"/>
              <w:left w:val="nil"/>
              <w:bottom w:val="nil"/>
              <w:right w:val="single" w:sz="4" w:space="0" w:color="auto"/>
            </w:tcBorders>
            <w:shd w:val="clear" w:color="FFFFFF" w:fill="C0C0C0"/>
            <w:noWrap/>
            <w:hideMark/>
          </w:tcPr>
          <w:p w:rsidR="00275B69" w:rsidRPr="00275B69" w:rsidRDefault="00275B69" w:rsidP="00275B69">
            <w:pPr>
              <w:widowControl/>
              <w:jc w:val="center"/>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字段说明</w:t>
            </w:r>
          </w:p>
        </w:tc>
      </w:tr>
      <w:tr w:rsidR="00275B69" w:rsidRPr="00275B69" w:rsidTr="00275B69">
        <w:trPr>
          <w:trHeight w:val="450"/>
        </w:trPr>
        <w:tc>
          <w:tcPr>
            <w:tcW w:w="980" w:type="dxa"/>
            <w:tcBorders>
              <w:top w:val="single" w:sz="4" w:space="0" w:color="auto"/>
              <w:left w:val="single" w:sz="4" w:space="0" w:color="auto"/>
              <w:bottom w:val="single" w:sz="4" w:space="0" w:color="auto"/>
              <w:right w:val="single" w:sz="4" w:space="0" w:color="auto"/>
            </w:tcBorders>
            <w:shd w:val="clear" w:color="auto" w:fill="auto"/>
            <w:noWrap/>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w:t>
            </w:r>
          </w:p>
        </w:tc>
        <w:tc>
          <w:tcPr>
            <w:tcW w:w="1740" w:type="dxa"/>
            <w:tcBorders>
              <w:top w:val="single" w:sz="4" w:space="0" w:color="auto"/>
              <w:left w:val="nil"/>
              <w:bottom w:val="single" w:sz="4" w:space="0" w:color="auto"/>
              <w:right w:val="single" w:sz="4" w:space="0" w:color="auto"/>
            </w:tcBorders>
            <w:shd w:val="clear" w:color="auto" w:fill="auto"/>
            <w:noWrap/>
            <w:vAlign w:val="center"/>
            <w:hideMark/>
          </w:tcPr>
          <w:p w:rsidR="00275B69" w:rsidRPr="00275B69" w:rsidRDefault="00275B69" w:rsidP="00275B69">
            <w:pPr>
              <w:widowControl/>
              <w:jc w:val="left"/>
              <w:rPr>
                <w:rFonts w:ascii="宋体" w:hAnsi="宋体" w:cs="宋体" w:hint="eastAsia"/>
                <w:color w:val="000000"/>
                <w:kern w:val="0"/>
                <w:sz w:val="18"/>
                <w:szCs w:val="18"/>
              </w:rPr>
            </w:pPr>
            <w:r w:rsidRPr="00275B69">
              <w:rPr>
                <w:rFonts w:ascii="宋体" w:hAnsi="宋体" w:cs="宋体" w:hint="eastAsia"/>
                <w:color w:val="000000"/>
                <w:kern w:val="0"/>
                <w:sz w:val="18"/>
                <w:szCs w:val="18"/>
              </w:rPr>
              <w:t>EmployeeId</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275B69" w:rsidRPr="00275B69" w:rsidRDefault="00275B69" w:rsidP="00275B69">
            <w:pPr>
              <w:widowControl/>
              <w:jc w:val="left"/>
              <w:rPr>
                <w:rFonts w:ascii="宋体" w:hAnsi="宋体" w:cs="宋体" w:hint="eastAsia"/>
                <w:color w:val="000000"/>
                <w:kern w:val="0"/>
                <w:sz w:val="18"/>
                <w:szCs w:val="18"/>
              </w:rPr>
            </w:pPr>
            <w:r w:rsidRPr="00275B69">
              <w:rPr>
                <w:rFonts w:ascii="宋体" w:hAnsi="宋体" w:cs="宋体" w:hint="eastAsia"/>
                <w:color w:val="000000"/>
                <w:kern w:val="0"/>
                <w:sz w:val="18"/>
                <w:szCs w:val="18"/>
              </w:rPr>
              <w:t>Varchar2(6)</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是</w:t>
            </w:r>
          </w:p>
        </w:tc>
        <w:tc>
          <w:tcPr>
            <w:tcW w:w="4020" w:type="dxa"/>
            <w:tcBorders>
              <w:top w:val="single" w:sz="4" w:space="0" w:color="auto"/>
              <w:left w:val="nil"/>
              <w:bottom w:val="single" w:sz="4" w:space="0" w:color="auto"/>
              <w:right w:val="single" w:sz="4" w:space="0" w:color="auto"/>
            </w:tcBorders>
            <w:shd w:val="clear" w:color="auto" w:fill="auto"/>
            <w:vAlign w:val="center"/>
            <w:hideMark/>
          </w:tcPr>
          <w:p w:rsidR="00275B69" w:rsidRPr="00275B69" w:rsidRDefault="00275B69" w:rsidP="00275B69">
            <w:pPr>
              <w:widowControl/>
              <w:jc w:val="left"/>
              <w:rPr>
                <w:rFonts w:ascii="宋体" w:hAnsi="宋体" w:cs="宋体" w:hint="eastAsia"/>
                <w:color w:val="000000"/>
                <w:kern w:val="0"/>
                <w:sz w:val="18"/>
                <w:szCs w:val="18"/>
              </w:rPr>
            </w:pPr>
            <w:r w:rsidRPr="00275B69">
              <w:rPr>
                <w:rFonts w:ascii="宋体" w:hAnsi="宋体" w:cs="宋体" w:hint="eastAsia"/>
                <w:color w:val="000000"/>
                <w:kern w:val="0"/>
                <w:sz w:val="18"/>
                <w:szCs w:val="18"/>
              </w:rPr>
              <w:t>员工在本系统中的唯一标识符，由系统产生</w:t>
            </w:r>
            <w:r w:rsidRPr="00275B69">
              <w:rPr>
                <w:rFonts w:ascii="宋体" w:hAnsi="宋体" w:cs="宋体" w:hint="eastAsia"/>
                <w:color w:val="000000"/>
                <w:kern w:val="0"/>
                <w:sz w:val="18"/>
                <w:szCs w:val="18"/>
              </w:rPr>
              <w:br/>
              <w:t>系统管理员的EmployeeId为000000，由初始值插入</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EmployeeName</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Varchar2(20)</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是</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员工姓名</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EmployeeCode</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Varchar2(8)</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工号</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IdNumber</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Varchar2(18)</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是</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身份证号</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IdPassword</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Varchar2(32)</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是</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密码 (由MD5加密后的密码) </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OrgId</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Number(8)</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所属营业厅编码</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OrgType</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营业厅类型  tb_Master.Type=OrgType的key值</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Sex</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是</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性别 (0:男 1:女)</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lastRenderedPageBreak/>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Birthday</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出生年月</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BankName</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Varchar2(40)</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银行卡所属银行</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BankNumber</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Varchar2(40)</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银行卡号</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Status</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是</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人员状态，无效人员即离职人员 (0:无效 1:有效)</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AcademicDegree</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Varchar2(40)</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学历</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AddressArea</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Varchar2(40)</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居住所属区域</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Address</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Varchar2(50)</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现居住地址</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MobileNumber</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Varchar2(11)</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长号(即完整的手机号)</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ShortMobileNumber</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Varchar2(5)</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短号(5位的手机号)</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SchoolName</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Varchar2(60)</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毕业学校</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Specialization</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Varchar2(60)</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专业</w:t>
            </w:r>
          </w:p>
        </w:tc>
      </w:tr>
      <w:tr w:rsidR="00275B69" w:rsidRPr="00275B69" w:rsidTr="00275B69">
        <w:trPr>
          <w:trHeight w:val="450"/>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Tel</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Varchar2(20)</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联系电话 (只有部门管理员等后台用户可以不输入，前台用户必须输入)</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EnterTime</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进公司时间</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FrontBackFlag</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是</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前后台标识 0:前台 1:后台</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BackJobComment</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Varchar2(40)</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后台岗位说明</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TelecomLevel</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电信业务营销员技能鉴定水平 </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MobileLevel</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移动营业技能鉴定水平 </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PostId</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proofErr w:type="gramStart"/>
            <w:r w:rsidRPr="00275B69">
              <w:rPr>
                <w:rFonts w:ascii="新宋体" w:eastAsia="新宋体" w:hAnsi="新宋体" w:cs="宋体" w:hint="eastAsia"/>
                <w:color w:val="000000"/>
                <w:kern w:val="0"/>
                <w:sz w:val="18"/>
                <w:szCs w:val="18"/>
              </w:rPr>
              <w:t>岗职</w:t>
            </w:r>
            <w:proofErr w:type="gramEnd"/>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JobId</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岗位</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EmployeeType</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人员类别 tb_Master.Type=EmployeeType的key值</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RoleId</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是</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角色类别</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Qualification</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Varchar2(60)</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资质</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JobStartDate</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岗位开始时间</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OperatorPassDate</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营业员上岗证考核通过时间</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OperatorExpire</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Number(3)</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营业员上岗证考核有效时间(月) (-1:空白)</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OperatorValidFlag</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营业员上岗证考核是否有效 (0:无效 1:有效)</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AuditPassDate</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账务稽核人员上岗证考核通过时间</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AuditExpire</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Number(3)</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账务稽核人员上岗证考核有效时间 (-1:空白)</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AuditValidFlag</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账务稽核人员上岗证考核是否有效 (0:无效 1:有效)</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Remark</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Varchar2(200)</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备注</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LastLoginTime</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最后一次登录时间，每次登录时更改</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CreatedBy</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创建人</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CreatedTime</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创建时间</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ModifiedBy</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最后修改人</w:t>
            </w:r>
          </w:p>
        </w:tc>
      </w:tr>
      <w:tr w:rsidR="00275B69" w:rsidRPr="00275B69" w:rsidTr="00275B69">
        <w:trPr>
          <w:trHeight w:val="22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ModifiedTime</w:t>
            </w:r>
          </w:p>
        </w:tc>
        <w:tc>
          <w:tcPr>
            <w:tcW w:w="13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0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最后修改时间</w:t>
            </w:r>
          </w:p>
        </w:tc>
      </w:tr>
    </w:tbl>
    <w:p w:rsidR="007A1054" w:rsidRDefault="007A1054" w:rsidP="007A1054">
      <w:pPr>
        <w:pStyle w:val="3"/>
        <w:numPr>
          <w:ilvl w:val="0"/>
          <w:numId w:val="0"/>
        </w:numPr>
      </w:pPr>
      <w:r>
        <w:rPr>
          <w:rFonts w:ascii="Times New Roman" w:eastAsia="宋体" w:hAnsi="Times New Roman"/>
        </w:rPr>
        <w:t>9.2.</w:t>
      </w:r>
      <w:r w:rsidR="008C777F">
        <w:rPr>
          <w:rFonts w:ascii="Times New Roman" w:eastAsia="宋体" w:hAnsi="Times New Roman"/>
        </w:rPr>
        <w:t>15</w:t>
      </w:r>
      <w:r>
        <w:t xml:space="preserve"> </w:t>
      </w:r>
      <w:r w:rsidR="00275B69" w:rsidRPr="00275B69">
        <w:rPr>
          <w:rFonts w:hint="eastAsia"/>
        </w:rPr>
        <w:t>成长阶段表</w:t>
      </w:r>
    </w:p>
    <w:tbl>
      <w:tblPr>
        <w:tblW w:w="9040" w:type="dxa"/>
        <w:tblInd w:w="-5" w:type="dxa"/>
        <w:tblLook w:val="04A0" w:firstRow="1" w:lastRow="0" w:firstColumn="1" w:lastColumn="0" w:noHBand="0" w:noVBand="1"/>
      </w:tblPr>
      <w:tblGrid>
        <w:gridCol w:w="1160"/>
        <w:gridCol w:w="2520"/>
        <w:gridCol w:w="2460"/>
        <w:gridCol w:w="1260"/>
        <w:gridCol w:w="1640"/>
      </w:tblGrid>
      <w:tr w:rsidR="00275B69" w:rsidRPr="00275B69" w:rsidTr="00275B69">
        <w:trPr>
          <w:trHeight w:val="225"/>
        </w:trPr>
        <w:tc>
          <w:tcPr>
            <w:tcW w:w="1160" w:type="dxa"/>
            <w:tcBorders>
              <w:top w:val="single" w:sz="4" w:space="0" w:color="auto"/>
              <w:left w:val="single" w:sz="4" w:space="0" w:color="auto"/>
              <w:bottom w:val="nil"/>
              <w:right w:val="single" w:sz="4" w:space="0" w:color="auto"/>
            </w:tcBorders>
            <w:shd w:val="clear" w:color="FFFFFF" w:fill="C0C0C0"/>
            <w:noWrap/>
            <w:hideMark/>
          </w:tcPr>
          <w:p w:rsidR="00275B69" w:rsidRPr="00275B69" w:rsidRDefault="00275B69" w:rsidP="00275B69">
            <w:pPr>
              <w:widowControl/>
              <w:jc w:val="center"/>
              <w:rPr>
                <w:rFonts w:ascii="新宋体" w:eastAsia="新宋体" w:hAnsi="新宋体" w:cs="宋体"/>
                <w:color w:val="000000"/>
                <w:kern w:val="0"/>
                <w:sz w:val="18"/>
                <w:szCs w:val="18"/>
              </w:rPr>
            </w:pPr>
            <w:r w:rsidRPr="00275B69">
              <w:rPr>
                <w:rFonts w:ascii="新宋体" w:eastAsia="新宋体" w:hAnsi="新宋体" w:cs="宋体" w:hint="eastAsia"/>
                <w:color w:val="000000"/>
                <w:kern w:val="0"/>
                <w:sz w:val="18"/>
                <w:szCs w:val="18"/>
              </w:rPr>
              <w:t>Key</w:t>
            </w:r>
          </w:p>
        </w:tc>
        <w:tc>
          <w:tcPr>
            <w:tcW w:w="2520" w:type="dxa"/>
            <w:tcBorders>
              <w:top w:val="single" w:sz="4" w:space="0" w:color="auto"/>
              <w:left w:val="nil"/>
              <w:bottom w:val="nil"/>
              <w:right w:val="single" w:sz="4" w:space="0" w:color="auto"/>
            </w:tcBorders>
            <w:shd w:val="clear" w:color="FFFFFF" w:fill="C0C0C0"/>
            <w:noWrap/>
            <w:hideMark/>
          </w:tcPr>
          <w:p w:rsidR="00275B69" w:rsidRPr="00275B69" w:rsidRDefault="00275B69" w:rsidP="00275B69">
            <w:pPr>
              <w:widowControl/>
              <w:jc w:val="center"/>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字段名称</w:t>
            </w:r>
          </w:p>
        </w:tc>
        <w:tc>
          <w:tcPr>
            <w:tcW w:w="2460" w:type="dxa"/>
            <w:tcBorders>
              <w:top w:val="single" w:sz="4" w:space="0" w:color="auto"/>
              <w:left w:val="nil"/>
              <w:bottom w:val="nil"/>
              <w:right w:val="single" w:sz="4" w:space="0" w:color="auto"/>
            </w:tcBorders>
            <w:shd w:val="clear" w:color="FFFFFF" w:fill="C0C0C0"/>
            <w:noWrap/>
            <w:hideMark/>
          </w:tcPr>
          <w:p w:rsidR="00275B69" w:rsidRPr="00275B69" w:rsidRDefault="00275B69" w:rsidP="00275B69">
            <w:pPr>
              <w:widowControl/>
              <w:jc w:val="center"/>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属性</w:t>
            </w:r>
          </w:p>
        </w:tc>
        <w:tc>
          <w:tcPr>
            <w:tcW w:w="1260" w:type="dxa"/>
            <w:tcBorders>
              <w:top w:val="single" w:sz="4" w:space="0" w:color="auto"/>
              <w:left w:val="nil"/>
              <w:bottom w:val="nil"/>
              <w:right w:val="single" w:sz="4" w:space="0" w:color="auto"/>
            </w:tcBorders>
            <w:shd w:val="clear" w:color="FFFFFF" w:fill="C0C0C0"/>
            <w:noWrap/>
            <w:hideMark/>
          </w:tcPr>
          <w:p w:rsidR="00275B69" w:rsidRPr="00275B69" w:rsidRDefault="00275B69" w:rsidP="00275B69">
            <w:pPr>
              <w:widowControl/>
              <w:jc w:val="center"/>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NOT NULL</w:t>
            </w:r>
          </w:p>
        </w:tc>
        <w:tc>
          <w:tcPr>
            <w:tcW w:w="1640" w:type="dxa"/>
            <w:tcBorders>
              <w:top w:val="single" w:sz="4" w:space="0" w:color="auto"/>
              <w:left w:val="nil"/>
              <w:bottom w:val="nil"/>
              <w:right w:val="single" w:sz="4" w:space="0" w:color="auto"/>
            </w:tcBorders>
            <w:shd w:val="clear" w:color="FFFFFF" w:fill="C0C0C0"/>
            <w:noWrap/>
            <w:hideMark/>
          </w:tcPr>
          <w:p w:rsidR="00275B69" w:rsidRPr="00275B69" w:rsidRDefault="00275B69" w:rsidP="00275B69">
            <w:pPr>
              <w:widowControl/>
              <w:jc w:val="center"/>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字段说明</w:t>
            </w:r>
          </w:p>
        </w:tc>
      </w:tr>
      <w:tr w:rsidR="00275B69" w:rsidRPr="00275B69" w:rsidTr="00275B69">
        <w:trPr>
          <w:trHeight w:val="225"/>
        </w:trPr>
        <w:tc>
          <w:tcPr>
            <w:tcW w:w="1160" w:type="dxa"/>
            <w:tcBorders>
              <w:top w:val="single" w:sz="4" w:space="0" w:color="auto"/>
              <w:left w:val="single" w:sz="4" w:space="0" w:color="auto"/>
              <w:bottom w:val="single" w:sz="4" w:space="0" w:color="auto"/>
              <w:right w:val="single" w:sz="4" w:space="0" w:color="auto"/>
            </w:tcBorders>
            <w:shd w:val="clear" w:color="auto" w:fill="auto"/>
            <w:noWrap/>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lastRenderedPageBreak/>
              <w:t>●</w:t>
            </w: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rsidR="00275B69" w:rsidRPr="00275B69" w:rsidRDefault="00275B69" w:rsidP="00275B69">
            <w:pPr>
              <w:widowControl/>
              <w:jc w:val="left"/>
              <w:rPr>
                <w:rFonts w:ascii="宋体" w:hAnsi="宋体" w:cs="宋体" w:hint="eastAsia"/>
                <w:color w:val="000000"/>
                <w:kern w:val="0"/>
                <w:sz w:val="18"/>
                <w:szCs w:val="18"/>
              </w:rPr>
            </w:pPr>
            <w:r w:rsidRPr="00275B69">
              <w:rPr>
                <w:rFonts w:ascii="宋体" w:hAnsi="宋体" w:cs="宋体" w:hint="eastAsia"/>
                <w:color w:val="000000"/>
                <w:kern w:val="0"/>
                <w:sz w:val="18"/>
                <w:szCs w:val="18"/>
              </w:rPr>
              <w:t>StageId</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275B69" w:rsidRPr="00275B69" w:rsidRDefault="00275B69" w:rsidP="00275B69">
            <w:pPr>
              <w:widowControl/>
              <w:jc w:val="left"/>
              <w:rPr>
                <w:rFonts w:ascii="宋体" w:hAnsi="宋体" w:cs="宋体" w:hint="eastAsia"/>
                <w:color w:val="000000"/>
                <w:kern w:val="0"/>
                <w:sz w:val="18"/>
                <w:szCs w:val="18"/>
              </w:rPr>
            </w:pPr>
            <w:r w:rsidRPr="00275B69">
              <w:rPr>
                <w:rFonts w:ascii="宋体" w:hAnsi="宋体" w:cs="宋体" w:hint="eastAsia"/>
                <w:color w:val="000000"/>
                <w:kern w:val="0"/>
                <w:sz w:val="18"/>
                <w:szCs w:val="18"/>
              </w:rPr>
              <w:t>Varchar2(6)</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是</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275B69" w:rsidRPr="00275B69" w:rsidRDefault="00275B69" w:rsidP="00275B69">
            <w:pPr>
              <w:widowControl/>
              <w:jc w:val="left"/>
              <w:rPr>
                <w:rFonts w:ascii="宋体" w:hAnsi="宋体" w:cs="宋体" w:hint="eastAsia"/>
                <w:color w:val="000000"/>
                <w:kern w:val="0"/>
                <w:sz w:val="18"/>
                <w:szCs w:val="18"/>
              </w:rPr>
            </w:pPr>
            <w:r w:rsidRPr="00275B69">
              <w:rPr>
                <w:rFonts w:ascii="宋体" w:hAnsi="宋体" w:cs="宋体" w:hint="eastAsia"/>
                <w:color w:val="000000"/>
                <w:kern w:val="0"/>
                <w:sz w:val="18"/>
                <w:szCs w:val="18"/>
              </w:rPr>
              <w:t>成长阶段编码</w:t>
            </w:r>
          </w:p>
        </w:tc>
      </w:tr>
      <w:tr w:rsidR="00275B69" w:rsidRPr="00275B69" w:rsidTr="00275B69">
        <w:trPr>
          <w:trHeight w:val="22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StageName</w:t>
            </w:r>
          </w:p>
        </w:tc>
        <w:tc>
          <w:tcPr>
            <w:tcW w:w="246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Varchar2(30)</w:t>
            </w:r>
          </w:p>
        </w:tc>
        <w:tc>
          <w:tcPr>
            <w:tcW w:w="126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是</w:t>
            </w:r>
          </w:p>
        </w:tc>
        <w:tc>
          <w:tcPr>
            <w:tcW w:w="16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成长阶段名称</w:t>
            </w:r>
          </w:p>
        </w:tc>
      </w:tr>
      <w:tr w:rsidR="00275B69" w:rsidRPr="00275B69" w:rsidTr="00275B69">
        <w:trPr>
          <w:trHeight w:val="22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StageComment</w:t>
            </w:r>
          </w:p>
        </w:tc>
        <w:tc>
          <w:tcPr>
            <w:tcW w:w="246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Varchar2(200)</w:t>
            </w:r>
          </w:p>
        </w:tc>
        <w:tc>
          <w:tcPr>
            <w:tcW w:w="126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16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成长阶段说明</w:t>
            </w:r>
          </w:p>
        </w:tc>
      </w:tr>
      <w:tr w:rsidR="00275B69" w:rsidRPr="00275B69" w:rsidTr="00275B69">
        <w:trPr>
          <w:trHeight w:val="22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宋体" w:hAnsi="宋体" w:cs="宋体" w:hint="eastAsia"/>
                <w:color w:val="000000"/>
                <w:kern w:val="0"/>
                <w:sz w:val="18"/>
                <w:szCs w:val="18"/>
              </w:rPr>
            </w:pPr>
            <w:r w:rsidRPr="00275B69">
              <w:rPr>
                <w:rFonts w:ascii="宋体" w:hAnsi="宋体" w:cs="宋体" w:hint="eastAsia"/>
                <w:color w:val="000000"/>
                <w:kern w:val="0"/>
                <w:sz w:val="18"/>
                <w:szCs w:val="18"/>
              </w:rPr>
              <w:t>Seq</w:t>
            </w:r>
          </w:p>
        </w:tc>
        <w:tc>
          <w:tcPr>
            <w:tcW w:w="246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宋体" w:hAnsi="宋体" w:cs="宋体" w:hint="eastAsia"/>
                <w:color w:val="000000"/>
                <w:kern w:val="0"/>
                <w:sz w:val="18"/>
                <w:szCs w:val="18"/>
              </w:rPr>
            </w:pPr>
            <w:r w:rsidRPr="00275B69">
              <w:rPr>
                <w:rFonts w:ascii="宋体" w:hAnsi="宋体" w:cs="宋体" w:hint="eastAsia"/>
                <w:color w:val="000000"/>
                <w:kern w:val="0"/>
                <w:sz w:val="18"/>
                <w:szCs w:val="18"/>
              </w:rPr>
              <w:t>Varchar2(2)</w:t>
            </w:r>
          </w:p>
        </w:tc>
        <w:tc>
          <w:tcPr>
            <w:tcW w:w="126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16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宋体" w:hAnsi="宋体" w:cs="宋体" w:hint="eastAsia"/>
                <w:color w:val="000000"/>
                <w:kern w:val="0"/>
                <w:sz w:val="18"/>
                <w:szCs w:val="18"/>
              </w:rPr>
            </w:pPr>
            <w:r w:rsidRPr="00275B69">
              <w:rPr>
                <w:rFonts w:ascii="宋体" w:hAnsi="宋体" w:cs="宋体" w:hint="eastAsia"/>
                <w:color w:val="000000"/>
                <w:kern w:val="0"/>
                <w:sz w:val="18"/>
                <w:szCs w:val="18"/>
              </w:rPr>
              <w:t>排序号</w:t>
            </w:r>
          </w:p>
        </w:tc>
      </w:tr>
      <w:tr w:rsidR="00275B69" w:rsidRPr="00275B69" w:rsidTr="00275B69">
        <w:trPr>
          <w:trHeight w:val="22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CreatedBy</w:t>
            </w:r>
          </w:p>
        </w:tc>
        <w:tc>
          <w:tcPr>
            <w:tcW w:w="246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Varchar2(6)</w:t>
            </w:r>
          </w:p>
        </w:tc>
        <w:tc>
          <w:tcPr>
            <w:tcW w:w="126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16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创建人</w:t>
            </w:r>
          </w:p>
        </w:tc>
      </w:tr>
      <w:tr w:rsidR="00275B69" w:rsidRPr="00275B69" w:rsidTr="00275B69">
        <w:trPr>
          <w:trHeight w:val="22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CreatedTime</w:t>
            </w:r>
          </w:p>
        </w:tc>
        <w:tc>
          <w:tcPr>
            <w:tcW w:w="246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Date</w:t>
            </w:r>
          </w:p>
        </w:tc>
        <w:tc>
          <w:tcPr>
            <w:tcW w:w="126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16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创建时间</w:t>
            </w:r>
          </w:p>
        </w:tc>
      </w:tr>
      <w:tr w:rsidR="00275B69" w:rsidRPr="00275B69" w:rsidTr="00275B69">
        <w:trPr>
          <w:trHeight w:val="22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ModifiedBy</w:t>
            </w:r>
          </w:p>
        </w:tc>
        <w:tc>
          <w:tcPr>
            <w:tcW w:w="246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Varchar2(6)</w:t>
            </w:r>
          </w:p>
        </w:tc>
        <w:tc>
          <w:tcPr>
            <w:tcW w:w="126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16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最后修改人</w:t>
            </w:r>
          </w:p>
        </w:tc>
      </w:tr>
      <w:tr w:rsidR="00275B69" w:rsidRPr="00275B69" w:rsidTr="00275B69">
        <w:trPr>
          <w:trHeight w:val="22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ModifiedTime</w:t>
            </w:r>
          </w:p>
        </w:tc>
        <w:tc>
          <w:tcPr>
            <w:tcW w:w="246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Date</w:t>
            </w:r>
          </w:p>
        </w:tc>
        <w:tc>
          <w:tcPr>
            <w:tcW w:w="126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16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最后修改时间</w:t>
            </w:r>
          </w:p>
        </w:tc>
      </w:tr>
      <w:tr w:rsidR="00275B69" w:rsidRPr="00275B69" w:rsidTr="00275B69">
        <w:trPr>
          <w:trHeight w:val="22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DeletedTime</w:t>
            </w:r>
          </w:p>
        </w:tc>
        <w:tc>
          <w:tcPr>
            <w:tcW w:w="246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Date</w:t>
            </w:r>
          </w:p>
        </w:tc>
        <w:tc>
          <w:tcPr>
            <w:tcW w:w="126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164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逻辑删除时间</w:t>
            </w:r>
          </w:p>
        </w:tc>
      </w:tr>
    </w:tbl>
    <w:p w:rsidR="007A1054" w:rsidRDefault="007A1054" w:rsidP="007A1054">
      <w:pPr>
        <w:pStyle w:val="3"/>
        <w:numPr>
          <w:ilvl w:val="0"/>
          <w:numId w:val="0"/>
        </w:numPr>
        <w:rPr>
          <w:rFonts w:ascii="Times New Roman" w:eastAsia="宋体" w:hAnsi="Times New Roman"/>
        </w:rPr>
      </w:pPr>
      <w:r>
        <w:rPr>
          <w:rFonts w:ascii="Times New Roman" w:eastAsia="宋体" w:hAnsi="Times New Roman"/>
        </w:rPr>
        <w:t>9.2.</w:t>
      </w:r>
      <w:r w:rsidR="008C777F">
        <w:rPr>
          <w:rFonts w:ascii="Times New Roman" w:eastAsia="宋体" w:hAnsi="Times New Roman"/>
        </w:rPr>
        <w:t>16</w:t>
      </w:r>
      <w:proofErr w:type="gramStart"/>
      <w:r w:rsidR="00275B69" w:rsidRPr="00275B69">
        <w:rPr>
          <w:rFonts w:ascii="Times New Roman" w:eastAsia="宋体" w:hAnsi="Times New Roman" w:hint="eastAsia"/>
        </w:rPr>
        <w:t>岗职表</w:t>
      </w:r>
      <w:proofErr w:type="gramEnd"/>
    </w:p>
    <w:tbl>
      <w:tblPr>
        <w:tblW w:w="9356" w:type="dxa"/>
        <w:tblInd w:w="-5" w:type="dxa"/>
        <w:tblLook w:val="04A0" w:firstRow="1" w:lastRow="0" w:firstColumn="1" w:lastColumn="0" w:noHBand="0" w:noVBand="1"/>
      </w:tblPr>
      <w:tblGrid>
        <w:gridCol w:w="1160"/>
        <w:gridCol w:w="2520"/>
        <w:gridCol w:w="2460"/>
        <w:gridCol w:w="1180"/>
        <w:gridCol w:w="2036"/>
      </w:tblGrid>
      <w:tr w:rsidR="00275B69" w:rsidRPr="00275B69" w:rsidTr="00533096">
        <w:trPr>
          <w:trHeight w:val="225"/>
        </w:trPr>
        <w:tc>
          <w:tcPr>
            <w:tcW w:w="1160" w:type="dxa"/>
            <w:tcBorders>
              <w:top w:val="single" w:sz="4" w:space="0" w:color="auto"/>
              <w:left w:val="single" w:sz="4" w:space="0" w:color="auto"/>
              <w:bottom w:val="nil"/>
              <w:right w:val="single" w:sz="4" w:space="0" w:color="auto"/>
            </w:tcBorders>
            <w:shd w:val="clear" w:color="FFFFFF" w:fill="C0C0C0"/>
            <w:noWrap/>
            <w:hideMark/>
          </w:tcPr>
          <w:p w:rsidR="00275B69" w:rsidRPr="00275B69" w:rsidRDefault="00275B69" w:rsidP="00275B69">
            <w:pPr>
              <w:widowControl/>
              <w:jc w:val="center"/>
              <w:rPr>
                <w:rFonts w:ascii="新宋体" w:eastAsia="新宋体" w:hAnsi="新宋体" w:cs="宋体"/>
                <w:color w:val="000000"/>
                <w:kern w:val="0"/>
                <w:sz w:val="18"/>
                <w:szCs w:val="18"/>
              </w:rPr>
            </w:pPr>
            <w:r w:rsidRPr="00275B69">
              <w:rPr>
                <w:rFonts w:ascii="新宋体" w:eastAsia="新宋体" w:hAnsi="新宋体" w:cs="宋体" w:hint="eastAsia"/>
                <w:color w:val="000000"/>
                <w:kern w:val="0"/>
                <w:sz w:val="18"/>
                <w:szCs w:val="18"/>
              </w:rPr>
              <w:t>Key</w:t>
            </w:r>
          </w:p>
        </w:tc>
        <w:tc>
          <w:tcPr>
            <w:tcW w:w="2520" w:type="dxa"/>
            <w:tcBorders>
              <w:top w:val="single" w:sz="4" w:space="0" w:color="auto"/>
              <w:left w:val="nil"/>
              <w:bottom w:val="nil"/>
              <w:right w:val="single" w:sz="4" w:space="0" w:color="auto"/>
            </w:tcBorders>
            <w:shd w:val="clear" w:color="FFFFFF" w:fill="C0C0C0"/>
            <w:noWrap/>
            <w:hideMark/>
          </w:tcPr>
          <w:p w:rsidR="00275B69" w:rsidRPr="00275B69" w:rsidRDefault="00275B69" w:rsidP="00275B69">
            <w:pPr>
              <w:widowControl/>
              <w:jc w:val="center"/>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字段名称</w:t>
            </w:r>
          </w:p>
        </w:tc>
        <w:tc>
          <w:tcPr>
            <w:tcW w:w="2460" w:type="dxa"/>
            <w:tcBorders>
              <w:top w:val="single" w:sz="4" w:space="0" w:color="auto"/>
              <w:left w:val="nil"/>
              <w:bottom w:val="nil"/>
              <w:right w:val="single" w:sz="4" w:space="0" w:color="auto"/>
            </w:tcBorders>
            <w:shd w:val="clear" w:color="FFFFFF" w:fill="C0C0C0"/>
            <w:noWrap/>
            <w:hideMark/>
          </w:tcPr>
          <w:p w:rsidR="00275B69" w:rsidRPr="00275B69" w:rsidRDefault="00275B69" w:rsidP="00275B69">
            <w:pPr>
              <w:widowControl/>
              <w:jc w:val="center"/>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属性</w:t>
            </w:r>
          </w:p>
        </w:tc>
        <w:tc>
          <w:tcPr>
            <w:tcW w:w="1180" w:type="dxa"/>
            <w:tcBorders>
              <w:top w:val="single" w:sz="4" w:space="0" w:color="auto"/>
              <w:left w:val="nil"/>
              <w:bottom w:val="nil"/>
              <w:right w:val="single" w:sz="4" w:space="0" w:color="auto"/>
            </w:tcBorders>
            <w:shd w:val="clear" w:color="FFFFFF" w:fill="C0C0C0"/>
            <w:noWrap/>
            <w:hideMark/>
          </w:tcPr>
          <w:p w:rsidR="00275B69" w:rsidRPr="00275B69" w:rsidRDefault="00275B69" w:rsidP="00275B69">
            <w:pPr>
              <w:widowControl/>
              <w:jc w:val="center"/>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NOT NULL</w:t>
            </w:r>
          </w:p>
        </w:tc>
        <w:tc>
          <w:tcPr>
            <w:tcW w:w="2036" w:type="dxa"/>
            <w:tcBorders>
              <w:top w:val="single" w:sz="4" w:space="0" w:color="auto"/>
              <w:left w:val="nil"/>
              <w:bottom w:val="nil"/>
              <w:right w:val="single" w:sz="4" w:space="0" w:color="auto"/>
            </w:tcBorders>
            <w:shd w:val="clear" w:color="FFFFFF" w:fill="C0C0C0"/>
            <w:noWrap/>
            <w:hideMark/>
          </w:tcPr>
          <w:p w:rsidR="00275B69" w:rsidRPr="00275B69" w:rsidRDefault="00275B69" w:rsidP="00275B69">
            <w:pPr>
              <w:widowControl/>
              <w:jc w:val="center"/>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字段说明</w:t>
            </w:r>
          </w:p>
        </w:tc>
      </w:tr>
      <w:tr w:rsidR="00275B69" w:rsidRPr="00275B69" w:rsidTr="00533096">
        <w:trPr>
          <w:trHeight w:val="225"/>
        </w:trPr>
        <w:tc>
          <w:tcPr>
            <w:tcW w:w="1160" w:type="dxa"/>
            <w:tcBorders>
              <w:top w:val="single" w:sz="4" w:space="0" w:color="auto"/>
              <w:left w:val="single" w:sz="4" w:space="0" w:color="auto"/>
              <w:bottom w:val="single" w:sz="4" w:space="0" w:color="auto"/>
              <w:right w:val="single" w:sz="4" w:space="0" w:color="auto"/>
            </w:tcBorders>
            <w:shd w:val="clear" w:color="auto" w:fill="auto"/>
            <w:noWrap/>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w:t>
            </w: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rsidR="00275B69" w:rsidRPr="00275B69" w:rsidRDefault="00275B69" w:rsidP="00275B69">
            <w:pPr>
              <w:widowControl/>
              <w:jc w:val="left"/>
              <w:rPr>
                <w:rFonts w:ascii="宋体" w:hAnsi="宋体" w:cs="宋体" w:hint="eastAsia"/>
                <w:color w:val="000000"/>
                <w:kern w:val="0"/>
                <w:sz w:val="18"/>
                <w:szCs w:val="18"/>
              </w:rPr>
            </w:pPr>
            <w:r w:rsidRPr="00275B69">
              <w:rPr>
                <w:rFonts w:ascii="宋体" w:hAnsi="宋体" w:cs="宋体" w:hint="eastAsia"/>
                <w:color w:val="000000"/>
                <w:kern w:val="0"/>
                <w:sz w:val="18"/>
                <w:szCs w:val="18"/>
              </w:rPr>
              <w:t>PostId</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275B69" w:rsidRPr="00275B69" w:rsidRDefault="00275B69" w:rsidP="00275B69">
            <w:pPr>
              <w:widowControl/>
              <w:jc w:val="left"/>
              <w:rPr>
                <w:rFonts w:ascii="宋体" w:hAnsi="宋体" w:cs="宋体" w:hint="eastAsia"/>
                <w:color w:val="000000"/>
                <w:kern w:val="0"/>
                <w:sz w:val="18"/>
                <w:szCs w:val="18"/>
              </w:rPr>
            </w:pPr>
            <w:r w:rsidRPr="00275B69">
              <w:rPr>
                <w:rFonts w:ascii="宋体" w:hAnsi="宋体" w:cs="宋体" w:hint="eastAsia"/>
                <w:color w:val="000000"/>
                <w:kern w:val="0"/>
                <w:sz w:val="18"/>
                <w:szCs w:val="18"/>
              </w:rPr>
              <w:t>Varchar2(6)</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是</w:t>
            </w:r>
          </w:p>
        </w:tc>
        <w:tc>
          <w:tcPr>
            <w:tcW w:w="2036" w:type="dxa"/>
            <w:tcBorders>
              <w:top w:val="single" w:sz="4" w:space="0" w:color="auto"/>
              <w:left w:val="nil"/>
              <w:bottom w:val="single" w:sz="4" w:space="0" w:color="auto"/>
              <w:right w:val="single" w:sz="4" w:space="0" w:color="auto"/>
            </w:tcBorders>
            <w:shd w:val="clear" w:color="auto" w:fill="auto"/>
            <w:noWrap/>
            <w:vAlign w:val="center"/>
            <w:hideMark/>
          </w:tcPr>
          <w:p w:rsidR="00275B69" w:rsidRPr="00275B69" w:rsidRDefault="00275B69" w:rsidP="00275B69">
            <w:pPr>
              <w:widowControl/>
              <w:jc w:val="left"/>
              <w:rPr>
                <w:rFonts w:ascii="宋体" w:hAnsi="宋体" w:cs="宋体" w:hint="eastAsia"/>
                <w:color w:val="000000"/>
                <w:kern w:val="0"/>
                <w:sz w:val="18"/>
                <w:szCs w:val="18"/>
              </w:rPr>
            </w:pPr>
            <w:proofErr w:type="gramStart"/>
            <w:r w:rsidRPr="00275B69">
              <w:rPr>
                <w:rFonts w:ascii="宋体" w:hAnsi="宋体" w:cs="宋体" w:hint="eastAsia"/>
                <w:color w:val="000000"/>
                <w:kern w:val="0"/>
                <w:sz w:val="18"/>
                <w:szCs w:val="18"/>
              </w:rPr>
              <w:t>岗职编码</w:t>
            </w:r>
            <w:proofErr w:type="gramEnd"/>
          </w:p>
        </w:tc>
      </w:tr>
      <w:tr w:rsidR="00275B69" w:rsidRPr="00275B69" w:rsidTr="00533096">
        <w:trPr>
          <w:trHeight w:val="22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PostName</w:t>
            </w:r>
          </w:p>
        </w:tc>
        <w:tc>
          <w:tcPr>
            <w:tcW w:w="246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Varchar2(20)</w:t>
            </w:r>
          </w:p>
        </w:tc>
        <w:tc>
          <w:tcPr>
            <w:tcW w:w="11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是</w:t>
            </w:r>
          </w:p>
        </w:tc>
        <w:tc>
          <w:tcPr>
            <w:tcW w:w="2036"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proofErr w:type="gramStart"/>
            <w:r w:rsidRPr="00275B69">
              <w:rPr>
                <w:rFonts w:ascii="新宋体" w:eastAsia="新宋体" w:hAnsi="新宋体" w:cs="宋体" w:hint="eastAsia"/>
                <w:color w:val="000000"/>
                <w:kern w:val="0"/>
                <w:sz w:val="18"/>
                <w:szCs w:val="18"/>
              </w:rPr>
              <w:t>岗职名称</w:t>
            </w:r>
            <w:proofErr w:type="gramEnd"/>
          </w:p>
        </w:tc>
      </w:tr>
      <w:tr w:rsidR="00275B69" w:rsidRPr="00275B69" w:rsidTr="00533096">
        <w:trPr>
          <w:trHeight w:val="22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PostComment</w:t>
            </w:r>
          </w:p>
        </w:tc>
        <w:tc>
          <w:tcPr>
            <w:tcW w:w="246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Varchar2(200)</w:t>
            </w:r>
          </w:p>
        </w:tc>
        <w:tc>
          <w:tcPr>
            <w:tcW w:w="11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2036"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proofErr w:type="gramStart"/>
            <w:r w:rsidRPr="00275B69">
              <w:rPr>
                <w:rFonts w:ascii="新宋体" w:eastAsia="新宋体" w:hAnsi="新宋体" w:cs="宋体" w:hint="eastAsia"/>
                <w:color w:val="000000"/>
                <w:kern w:val="0"/>
                <w:sz w:val="18"/>
                <w:szCs w:val="18"/>
              </w:rPr>
              <w:t>岗职说明</w:t>
            </w:r>
            <w:proofErr w:type="gramEnd"/>
          </w:p>
        </w:tc>
      </w:tr>
      <w:tr w:rsidR="00275B69" w:rsidRPr="00275B69" w:rsidTr="00533096">
        <w:trPr>
          <w:trHeight w:val="22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宋体" w:hAnsi="宋体" w:cs="宋体" w:hint="eastAsia"/>
                <w:color w:val="000000"/>
                <w:kern w:val="0"/>
                <w:sz w:val="18"/>
                <w:szCs w:val="18"/>
              </w:rPr>
            </w:pPr>
            <w:r w:rsidRPr="00275B69">
              <w:rPr>
                <w:rFonts w:ascii="宋体" w:hAnsi="宋体" w:cs="宋体" w:hint="eastAsia"/>
                <w:color w:val="000000"/>
                <w:kern w:val="0"/>
                <w:sz w:val="18"/>
                <w:szCs w:val="18"/>
              </w:rPr>
              <w:t>Seq</w:t>
            </w:r>
          </w:p>
        </w:tc>
        <w:tc>
          <w:tcPr>
            <w:tcW w:w="246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宋体" w:hAnsi="宋体" w:cs="宋体" w:hint="eastAsia"/>
                <w:color w:val="000000"/>
                <w:kern w:val="0"/>
                <w:sz w:val="18"/>
                <w:szCs w:val="18"/>
              </w:rPr>
            </w:pPr>
            <w:r w:rsidRPr="00275B69">
              <w:rPr>
                <w:rFonts w:ascii="宋体" w:hAnsi="宋体" w:cs="宋体" w:hint="eastAsia"/>
                <w:color w:val="000000"/>
                <w:kern w:val="0"/>
                <w:sz w:val="18"/>
                <w:szCs w:val="18"/>
              </w:rPr>
              <w:t>Varchar2(2)</w:t>
            </w:r>
          </w:p>
        </w:tc>
        <w:tc>
          <w:tcPr>
            <w:tcW w:w="11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2036"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宋体" w:hAnsi="宋体" w:cs="宋体" w:hint="eastAsia"/>
                <w:color w:val="000000"/>
                <w:kern w:val="0"/>
                <w:sz w:val="18"/>
                <w:szCs w:val="18"/>
              </w:rPr>
            </w:pPr>
            <w:r w:rsidRPr="00275B69">
              <w:rPr>
                <w:rFonts w:ascii="宋体" w:hAnsi="宋体" w:cs="宋体" w:hint="eastAsia"/>
                <w:color w:val="000000"/>
                <w:kern w:val="0"/>
                <w:sz w:val="18"/>
                <w:szCs w:val="18"/>
              </w:rPr>
              <w:t>排序号</w:t>
            </w:r>
          </w:p>
        </w:tc>
      </w:tr>
      <w:tr w:rsidR="00275B69" w:rsidRPr="00275B69" w:rsidTr="00533096">
        <w:trPr>
          <w:trHeight w:val="22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CreatedBy</w:t>
            </w:r>
          </w:p>
        </w:tc>
        <w:tc>
          <w:tcPr>
            <w:tcW w:w="246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Varchar2(6)</w:t>
            </w:r>
          </w:p>
        </w:tc>
        <w:tc>
          <w:tcPr>
            <w:tcW w:w="11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2036"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创建人</w:t>
            </w:r>
          </w:p>
        </w:tc>
      </w:tr>
      <w:tr w:rsidR="00275B69" w:rsidRPr="00275B69" w:rsidTr="00533096">
        <w:trPr>
          <w:trHeight w:val="22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CreatedTime</w:t>
            </w:r>
          </w:p>
        </w:tc>
        <w:tc>
          <w:tcPr>
            <w:tcW w:w="246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Date</w:t>
            </w:r>
          </w:p>
        </w:tc>
        <w:tc>
          <w:tcPr>
            <w:tcW w:w="11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2036"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创建时间</w:t>
            </w:r>
          </w:p>
        </w:tc>
      </w:tr>
      <w:tr w:rsidR="00275B69" w:rsidRPr="00275B69" w:rsidTr="00533096">
        <w:trPr>
          <w:trHeight w:val="22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ModifiedBy</w:t>
            </w:r>
          </w:p>
        </w:tc>
        <w:tc>
          <w:tcPr>
            <w:tcW w:w="246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Varchar2(6)</w:t>
            </w:r>
          </w:p>
        </w:tc>
        <w:tc>
          <w:tcPr>
            <w:tcW w:w="11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2036"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最后修改人</w:t>
            </w:r>
          </w:p>
        </w:tc>
      </w:tr>
      <w:tr w:rsidR="00275B69" w:rsidRPr="00275B69" w:rsidTr="00533096">
        <w:trPr>
          <w:trHeight w:val="22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ModifiedTime</w:t>
            </w:r>
          </w:p>
        </w:tc>
        <w:tc>
          <w:tcPr>
            <w:tcW w:w="246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Date</w:t>
            </w:r>
          </w:p>
        </w:tc>
        <w:tc>
          <w:tcPr>
            <w:tcW w:w="11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2036"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最后修改时间</w:t>
            </w:r>
          </w:p>
        </w:tc>
      </w:tr>
      <w:tr w:rsidR="00275B69" w:rsidRPr="00275B69" w:rsidTr="00533096">
        <w:trPr>
          <w:trHeight w:val="22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DeletedTime</w:t>
            </w:r>
          </w:p>
        </w:tc>
        <w:tc>
          <w:tcPr>
            <w:tcW w:w="246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Date</w:t>
            </w:r>
          </w:p>
        </w:tc>
        <w:tc>
          <w:tcPr>
            <w:tcW w:w="1180"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2036"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逻辑删除时间</w:t>
            </w:r>
          </w:p>
        </w:tc>
      </w:tr>
    </w:tbl>
    <w:p w:rsidR="007A1054" w:rsidRDefault="007A1054" w:rsidP="007A1054">
      <w:pPr>
        <w:pStyle w:val="3"/>
        <w:numPr>
          <w:ilvl w:val="0"/>
          <w:numId w:val="0"/>
        </w:numPr>
      </w:pPr>
      <w:r>
        <w:rPr>
          <w:rFonts w:ascii="Times New Roman" w:eastAsia="宋体" w:hAnsi="Times New Roman"/>
        </w:rPr>
        <w:t>9.2.</w:t>
      </w:r>
      <w:r w:rsidR="008C777F">
        <w:rPr>
          <w:rFonts w:ascii="Times New Roman" w:eastAsia="宋体" w:hAnsi="Times New Roman"/>
        </w:rPr>
        <w:t>17</w:t>
      </w:r>
      <w:r>
        <w:t xml:space="preserve"> </w:t>
      </w:r>
      <w:r w:rsidR="004D0640" w:rsidRPr="004D0640">
        <w:rPr>
          <w:rFonts w:hint="eastAsia"/>
        </w:rPr>
        <w:t>岗位表</w:t>
      </w:r>
    </w:p>
    <w:tbl>
      <w:tblPr>
        <w:tblW w:w="9356" w:type="dxa"/>
        <w:tblInd w:w="-5" w:type="dxa"/>
        <w:tblLook w:val="04A0" w:firstRow="1" w:lastRow="0" w:firstColumn="1" w:lastColumn="0" w:noHBand="0" w:noVBand="1"/>
      </w:tblPr>
      <w:tblGrid>
        <w:gridCol w:w="850"/>
        <w:gridCol w:w="1296"/>
        <w:gridCol w:w="1386"/>
        <w:gridCol w:w="934"/>
        <w:gridCol w:w="4941"/>
      </w:tblGrid>
      <w:tr w:rsidR="00275B69" w:rsidRPr="00275B69" w:rsidTr="00533096">
        <w:trPr>
          <w:trHeight w:val="208"/>
        </w:trPr>
        <w:tc>
          <w:tcPr>
            <w:tcW w:w="850" w:type="dxa"/>
            <w:tcBorders>
              <w:top w:val="single" w:sz="4" w:space="0" w:color="auto"/>
              <w:left w:val="single" w:sz="4" w:space="0" w:color="auto"/>
              <w:bottom w:val="nil"/>
              <w:right w:val="single" w:sz="4" w:space="0" w:color="auto"/>
            </w:tcBorders>
            <w:shd w:val="clear" w:color="FFFFFF" w:fill="C0C0C0"/>
            <w:noWrap/>
            <w:hideMark/>
          </w:tcPr>
          <w:p w:rsidR="00275B69" w:rsidRPr="00275B69" w:rsidRDefault="00275B69" w:rsidP="00275B69">
            <w:pPr>
              <w:widowControl/>
              <w:jc w:val="center"/>
              <w:rPr>
                <w:rFonts w:ascii="新宋体" w:eastAsia="新宋体" w:hAnsi="新宋体" w:cs="宋体"/>
                <w:color w:val="000000"/>
                <w:kern w:val="0"/>
                <w:sz w:val="18"/>
                <w:szCs w:val="18"/>
              </w:rPr>
            </w:pPr>
            <w:r w:rsidRPr="00275B69">
              <w:rPr>
                <w:rFonts w:ascii="新宋体" w:eastAsia="新宋体" w:hAnsi="新宋体" w:cs="宋体" w:hint="eastAsia"/>
                <w:color w:val="000000"/>
                <w:kern w:val="0"/>
                <w:sz w:val="18"/>
                <w:szCs w:val="18"/>
              </w:rPr>
              <w:t>Key</w:t>
            </w:r>
          </w:p>
        </w:tc>
        <w:tc>
          <w:tcPr>
            <w:tcW w:w="1272" w:type="dxa"/>
            <w:tcBorders>
              <w:top w:val="single" w:sz="4" w:space="0" w:color="auto"/>
              <w:left w:val="nil"/>
              <w:bottom w:val="nil"/>
              <w:right w:val="single" w:sz="4" w:space="0" w:color="auto"/>
            </w:tcBorders>
            <w:shd w:val="clear" w:color="FFFFFF" w:fill="C0C0C0"/>
            <w:noWrap/>
            <w:hideMark/>
          </w:tcPr>
          <w:p w:rsidR="00275B69" w:rsidRPr="00275B69" w:rsidRDefault="00275B69" w:rsidP="00275B69">
            <w:pPr>
              <w:widowControl/>
              <w:jc w:val="center"/>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字段名称</w:t>
            </w:r>
          </w:p>
        </w:tc>
        <w:tc>
          <w:tcPr>
            <w:tcW w:w="1359" w:type="dxa"/>
            <w:tcBorders>
              <w:top w:val="single" w:sz="4" w:space="0" w:color="auto"/>
              <w:left w:val="nil"/>
              <w:bottom w:val="nil"/>
              <w:right w:val="single" w:sz="4" w:space="0" w:color="auto"/>
            </w:tcBorders>
            <w:shd w:val="clear" w:color="FFFFFF" w:fill="C0C0C0"/>
            <w:noWrap/>
            <w:hideMark/>
          </w:tcPr>
          <w:p w:rsidR="00275B69" w:rsidRPr="00275B69" w:rsidRDefault="00275B69" w:rsidP="00275B69">
            <w:pPr>
              <w:widowControl/>
              <w:jc w:val="center"/>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属性</w:t>
            </w:r>
          </w:p>
        </w:tc>
        <w:tc>
          <w:tcPr>
            <w:tcW w:w="934" w:type="dxa"/>
            <w:tcBorders>
              <w:top w:val="single" w:sz="4" w:space="0" w:color="auto"/>
              <w:left w:val="nil"/>
              <w:bottom w:val="nil"/>
              <w:right w:val="single" w:sz="4" w:space="0" w:color="auto"/>
            </w:tcBorders>
            <w:shd w:val="clear" w:color="FFFFFF" w:fill="C0C0C0"/>
            <w:noWrap/>
            <w:hideMark/>
          </w:tcPr>
          <w:p w:rsidR="00275B69" w:rsidRPr="00275B69" w:rsidRDefault="00275B69" w:rsidP="00275B69">
            <w:pPr>
              <w:widowControl/>
              <w:jc w:val="center"/>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NOT NULL</w:t>
            </w:r>
          </w:p>
        </w:tc>
        <w:tc>
          <w:tcPr>
            <w:tcW w:w="4941" w:type="dxa"/>
            <w:tcBorders>
              <w:top w:val="single" w:sz="4" w:space="0" w:color="auto"/>
              <w:left w:val="nil"/>
              <w:bottom w:val="nil"/>
              <w:right w:val="single" w:sz="4" w:space="0" w:color="auto"/>
            </w:tcBorders>
            <w:shd w:val="clear" w:color="FFFFFF" w:fill="C0C0C0"/>
            <w:noWrap/>
            <w:hideMark/>
          </w:tcPr>
          <w:p w:rsidR="00275B69" w:rsidRPr="00275B69" w:rsidRDefault="00275B69" w:rsidP="00275B69">
            <w:pPr>
              <w:widowControl/>
              <w:jc w:val="center"/>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字段说明</w:t>
            </w:r>
          </w:p>
        </w:tc>
      </w:tr>
      <w:tr w:rsidR="00275B69" w:rsidRPr="00275B69" w:rsidTr="00533096">
        <w:trPr>
          <w:trHeight w:val="208"/>
        </w:trPr>
        <w:tc>
          <w:tcPr>
            <w:tcW w:w="850" w:type="dxa"/>
            <w:tcBorders>
              <w:top w:val="single" w:sz="4" w:space="0" w:color="auto"/>
              <w:left w:val="single" w:sz="4" w:space="0" w:color="auto"/>
              <w:bottom w:val="single" w:sz="4" w:space="0" w:color="auto"/>
              <w:right w:val="single" w:sz="4" w:space="0" w:color="auto"/>
            </w:tcBorders>
            <w:shd w:val="clear" w:color="auto" w:fill="auto"/>
            <w:noWrap/>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w:t>
            </w:r>
          </w:p>
        </w:tc>
        <w:tc>
          <w:tcPr>
            <w:tcW w:w="1272" w:type="dxa"/>
            <w:tcBorders>
              <w:top w:val="single" w:sz="4" w:space="0" w:color="auto"/>
              <w:left w:val="nil"/>
              <w:bottom w:val="single" w:sz="4" w:space="0" w:color="auto"/>
              <w:right w:val="single" w:sz="4" w:space="0" w:color="auto"/>
            </w:tcBorders>
            <w:shd w:val="clear" w:color="auto" w:fill="auto"/>
            <w:noWrap/>
            <w:vAlign w:val="center"/>
            <w:hideMark/>
          </w:tcPr>
          <w:p w:rsidR="00275B69" w:rsidRPr="00275B69" w:rsidRDefault="00275B69" w:rsidP="00275B69">
            <w:pPr>
              <w:widowControl/>
              <w:jc w:val="left"/>
              <w:rPr>
                <w:rFonts w:ascii="宋体" w:hAnsi="宋体" w:cs="宋体" w:hint="eastAsia"/>
                <w:color w:val="000000"/>
                <w:kern w:val="0"/>
                <w:sz w:val="18"/>
                <w:szCs w:val="18"/>
              </w:rPr>
            </w:pPr>
            <w:r w:rsidRPr="00275B69">
              <w:rPr>
                <w:rFonts w:ascii="宋体" w:hAnsi="宋体" w:cs="宋体" w:hint="eastAsia"/>
                <w:color w:val="000000"/>
                <w:kern w:val="0"/>
                <w:sz w:val="18"/>
                <w:szCs w:val="18"/>
              </w:rPr>
              <w:t>JobId</w:t>
            </w:r>
          </w:p>
        </w:tc>
        <w:tc>
          <w:tcPr>
            <w:tcW w:w="1359" w:type="dxa"/>
            <w:tcBorders>
              <w:top w:val="single" w:sz="4" w:space="0" w:color="auto"/>
              <w:left w:val="nil"/>
              <w:bottom w:val="single" w:sz="4" w:space="0" w:color="auto"/>
              <w:right w:val="single" w:sz="4" w:space="0" w:color="auto"/>
            </w:tcBorders>
            <w:shd w:val="clear" w:color="auto" w:fill="auto"/>
            <w:noWrap/>
            <w:vAlign w:val="center"/>
            <w:hideMark/>
          </w:tcPr>
          <w:p w:rsidR="00275B69" w:rsidRPr="00275B69" w:rsidRDefault="00275B69" w:rsidP="00275B69">
            <w:pPr>
              <w:widowControl/>
              <w:jc w:val="left"/>
              <w:rPr>
                <w:rFonts w:ascii="宋体" w:hAnsi="宋体" w:cs="宋体" w:hint="eastAsia"/>
                <w:color w:val="000000"/>
                <w:kern w:val="0"/>
                <w:sz w:val="18"/>
                <w:szCs w:val="18"/>
              </w:rPr>
            </w:pPr>
            <w:r w:rsidRPr="00275B69">
              <w:rPr>
                <w:rFonts w:ascii="宋体" w:hAnsi="宋体" w:cs="宋体" w:hint="eastAsia"/>
                <w:color w:val="000000"/>
                <w:kern w:val="0"/>
                <w:sz w:val="18"/>
                <w:szCs w:val="18"/>
              </w:rPr>
              <w:t>Varchar2(6)</w:t>
            </w:r>
          </w:p>
        </w:tc>
        <w:tc>
          <w:tcPr>
            <w:tcW w:w="934" w:type="dxa"/>
            <w:tcBorders>
              <w:top w:val="single" w:sz="4" w:space="0" w:color="auto"/>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是</w:t>
            </w:r>
          </w:p>
        </w:tc>
        <w:tc>
          <w:tcPr>
            <w:tcW w:w="4941" w:type="dxa"/>
            <w:tcBorders>
              <w:top w:val="single" w:sz="4" w:space="0" w:color="auto"/>
              <w:left w:val="nil"/>
              <w:bottom w:val="single" w:sz="4" w:space="0" w:color="auto"/>
              <w:right w:val="single" w:sz="4" w:space="0" w:color="auto"/>
            </w:tcBorders>
            <w:shd w:val="clear" w:color="auto" w:fill="auto"/>
            <w:noWrap/>
            <w:vAlign w:val="center"/>
            <w:hideMark/>
          </w:tcPr>
          <w:p w:rsidR="00275B69" w:rsidRPr="00275B69" w:rsidRDefault="00275B69" w:rsidP="00275B69">
            <w:pPr>
              <w:widowControl/>
              <w:jc w:val="left"/>
              <w:rPr>
                <w:rFonts w:ascii="宋体" w:hAnsi="宋体" w:cs="宋体" w:hint="eastAsia"/>
                <w:color w:val="000000"/>
                <w:kern w:val="0"/>
                <w:sz w:val="18"/>
                <w:szCs w:val="18"/>
              </w:rPr>
            </w:pPr>
            <w:r w:rsidRPr="00275B69">
              <w:rPr>
                <w:rFonts w:ascii="宋体" w:hAnsi="宋体" w:cs="宋体" w:hint="eastAsia"/>
                <w:color w:val="000000"/>
                <w:kern w:val="0"/>
                <w:sz w:val="18"/>
                <w:szCs w:val="18"/>
              </w:rPr>
              <w:t>岗位编码</w:t>
            </w:r>
          </w:p>
        </w:tc>
      </w:tr>
      <w:tr w:rsidR="00275B69" w:rsidRPr="00275B69" w:rsidTr="00533096">
        <w:trPr>
          <w:trHeight w:val="208"/>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272"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JobName</w:t>
            </w:r>
          </w:p>
        </w:tc>
        <w:tc>
          <w:tcPr>
            <w:tcW w:w="1359"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Varchar2(20)</w:t>
            </w:r>
          </w:p>
        </w:tc>
        <w:tc>
          <w:tcPr>
            <w:tcW w:w="934"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是</w:t>
            </w:r>
          </w:p>
        </w:tc>
        <w:tc>
          <w:tcPr>
            <w:tcW w:w="4941"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岗位名称</w:t>
            </w:r>
          </w:p>
        </w:tc>
      </w:tr>
      <w:tr w:rsidR="00275B69" w:rsidRPr="00275B69" w:rsidTr="00533096">
        <w:trPr>
          <w:trHeight w:val="208"/>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272"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JobComment</w:t>
            </w:r>
          </w:p>
        </w:tc>
        <w:tc>
          <w:tcPr>
            <w:tcW w:w="1359"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Varchar2(200)</w:t>
            </w:r>
          </w:p>
        </w:tc>
        <w:tc>
          <w:tcPr>
            <w:tcW w:w="934"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岗位说明</w:t>
            </w:r>
          </w:p>
        </w:tc>
      </w:tr>
      <w:tr w:rsidR="00275B69" w:rsidRPr="00275B69" w:rsidTr="00533096">
        <w:trPr>
          <w:trHeight w:val="208"/>
        </w:trPr>
        <w:tc>
          <w:tcPr>
            <w:tcW w:w="850" w:type="dxa"/>
            <w:tcBorders>
              <w:top w:val="nil"/>
              <w:left w:val="single" w:sz="4" w:space="0" w:color="auto"/>
              <w:bottom w:val="single" w:sz="4" w:space="0" w:color="auto"/>
              <w:right w:val="single" w:sz="4" w:space="0" w:color="auto"/>
            </w:tcBorders>
            <w:shd w:val="clear" w:color="auto" w:fill="auto"/>
            <w:noWrap/>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1272" w:type="dxa"/>
            <w:tcBorders>
              <w:top w:val="nil"/>
              <w:left w:val="nil"/>
              <w:bottom w:val="single" w:sz="4" w:space="0" w:color="auto"/>
              <w:right w:val="single" w:sz="4" w:space="0" w:color="auto"/>
            </w:tcBorders>
            <w:shd w:val="clear" w:color="auto" w:fill="auto"/>
            <w:noWrap/>
            <w:vAlign w:val="center"/>
            <w:hideMark/>
          </w:tcPr>
          <w:p w:rsidR="00275B69" w:rsidRPr="00275B69" w:rsidRDefault="00275B69" w:rsidP="00275B69">
            <w:pPr>
              <w:widowControl/>
              <w:jc w:val="left"/>
              <w:rPr>
                <w:rFonts w:ascii="宋体" w:hAnsi="宋体" w:cs="宋体" w:hint="eastAsia"/>
                <w:color w:val="000000"/>
                <w:kern w:val="0"/>
                <w:sz w:val="18"/>
                <w:szCs w:val="18"/>
              </w:rPr>
            </w:pPr>
            <w:r w:rsidRPr="00275B69">
              <w:rPr>
                <w:rFonts w:ascii="宋体" w:hAnsi="宋体" w:cs="宋体" w:hint="eastAsia"/>
                <w:color w:val="000000"/>
                <w:kern w:val="0"/>
                <w:sz w:val="18"/>
                <w:szCs w:val="18"/>
              </w:rPr>
              <w:t>JobType</w:t>
            </w:r>
          </w:p>
        </w:tc>
        <w:tc>
          <w:tcPr>
            <w:tcW w:w="1359"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Number(1)</w:t>
            </w:r>
          </w:p>
        </w:tc>
        <w:tc>
          <w:tcPr>
            <w:tcW w:w="934"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是</w:t>
            </w:r>
          </w:p>
        </w:tc>
        <w:tc>
          <w:tcPr>
            <w:tcW w:w="4941" w:type="dxa"/>
            <w:tcBorders>
              <w:top w:val="nil"/>
              <w:left w:val="nil"/>
              <w:bottom w:val="single" w:sz="4" w:space="0" w:color="auto"/>
              <w:right w:val="single" w:sz="4" w:space="0" w:color="auto"/>
            </w:tcBorders>
            <w:shd w:val="clear" w:color="auto" w:fill="auto"/>
            <w:noWrap/>
            <w:vAlign w:val="center"/>
            <w:hideMark/>
          </w:tcPr>
          <w:p w:rsidR="00275B69" w:rsidRPr="00275B69" w:rsidRDefault="00275B69" w:rsidP="00275B69">
            <w:pPr>
              <w:widowControl/>
              <w:jc w:val="left"/>
              <w:rPr>
                <w:rFonts w:ascii="宋体" w:hAnsi="宋体" w:cs="宋体" w:hint="eastAsia"/>
                <w:color w:val="000000"/>
                <w:kern w:val="0"/>
                <w:sz w:val="18"/>
                <w:szCs w:val="18"/>
              </w:rPr>
            </w:pPr>
            <w:r w:rsidRPr="00275B69">
              <w:rPr>
                <w:rFonts w:ascii="宋体" w:hAnsi="宋体" w:cs="宋体" w:hint="eastAsia"/>
                <w:color w:val="000000"/>
                <w:kern w:val="0"/>
                <w:sz w:val="18"/>
                <w:szCs w:val="18"/>
              </w:rPr>
              <w:t>类型 (0:非正式岗位，没有对应</w:t>
            </w:r>
            <w:proofErr w:type="gramStart"/>
            <w:r w:rsidRPr="00275B69">
              <w:rPr>
                <w:rFonts w:ascii="宋体" w:hAnsi="宋体" w:cs="宋体" w:hint="eastAsia"/>
                <w:color w:val="000000"/>
                <w:kern w:val="0"/>
                <w:sz w:val="18"/>
                <w:szCs w:val="18"/>
              </w:rPr>
              <w:t>的岗职</w:t>
            </w:r>
            <w:proofErr w:type="gramEnd"/>
            <w:r w:rsidRPr="00275B69">
              <w:rPr>
                <w:rFonts w:ascii="宋体" w:hAnsi="宋体" w:cs="宋体" w:hint="eastAsia"/>
                <w:color w:val="000000"/>
                <w:kern w:val="0"/>
                <w:sz w:val="18"/>
                <w:szCs w:val="18"/>
              </w:rPr>
              <w:t xml:space="preserve"> 1:正式岗位)</w:t>
            </w:r>
          </w:p>
        </w:tc>
      </w:tr>
      <w:tr w:rsidR="00275B69" w:rsidRPr="00275B69" w:rsidTr="00533096">
        <w:trPr>
          <w:trHeight w:val="208"/>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272"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PostId</w:t>
            </w:r>
          </w:p>
        </w:tc>
        <w:tc>
          <w:tcPr>
            <w:tcW w:w="1359"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Varchar2(10)</w:t>
            </w:r>
          </w:p>
        </w:tc>
        <w:tc>
          <w:tcPr>
            <w:tcW w:w="934"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proofErr w:type="gramStart"/>
            <w:r w:rsidRPr="00275B69">
              <w:rPr>
                <w:rFonts w:ascii="新宋体" w:eastAsia="新宋体" w:hAnsi="新宋体" w:cs="宋体" w:hint="eastAsia"/>
                <w:color w:val="000000"/>
                <w:kern w:val="0"/>
                <w:sz w:val="18"/>
                <w:szCs w:val="18"/>
              </w:rPr>
              <w:t>该岗位</w:t>
            </w:r>
            <w:proofErr w:type="gramEnd"/>
            <w:r w:rsidRPr="00275B69">
              <w:rPr>
                <w:rFonts w:ascii="新宋体" w:eastAsia="新宋体" w:hAnsi="新宋体" w:cs="宋体" w:hint="eastAsia"/>
                <w:color w:val="000000"/>
                <w:kern w:val="0"/>
                <w:sz w:val="18"/>
                <w:szCs w:val="18"/>
              </w:rPr>
              <w:t>对应</w:t>
            </w:r>
            <w:proofErr w:type="gramStart"/>
            <w:r w:rsidRPr="00275B69">
              <w:rPr>
                <w:rFonts w:ascii="新宋体" w:eastAsia="新宋体" w:hAnsi="新宋体" w:cs="宋体" w:hint="eastAsia"/>
                <w:color w:val="000000"/>
                <w:kern w:val="0"/>
                <w:sz w:val="18"/>
                <w:szCs w:val="18"/>
              </w:rPr>
              <w:t>的岗职</w:t>
            </w:r>
            <w:proofErr w:type="gramEnd"/>
          </w:p>
        </w:tc>
      </w:tr>
      <w:tr w:rsidR="00275B69" w:rsidRPr="00275B69" w:rsidTr="00533096">
        <w:trPr>
          <w:trHeight w:val="208"/>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272"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StageId</w:t>
            </w:r>
          </w:p>
        </w:tc>
        <w:tc>
          <w:tcPr>
            <w:tcW w:w="1359"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Varchar2(10)</w:t>
            </w:r>
          </w:p>
        </w:tc>
        <w:tc>
          <w:tcPr>
            <w:tcW w:w="934"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proofErr w:type="gramStart"/>
            <w:r w:rsidRPr="00275B69">
              <w:rPr>
                <w:rFonts w:ascii="新宋体" w:eastAsia="新宋体" w:hAnsi="新宋体" w:cs="宋体" w:hint="eastAsia"/>
                <w:color w:val="000000"/>
                <w:kern w:val="0"/>
                <w:sz w:val="18"/>
                <w:szCs w:val="18"/>
              </w:rPr>
              <w:t>该岗位</w:t>
            </w:r>
            <w:proofErr w:type="gramEnd"/>
            <w:r w:rsidRPr="00275B69">
              <w:rPr>
                <w:rFonts w:ascii="新宋体" w:eastAsia="新宋体" w:hAnsi="新宋体" w:cs="宋体" w:hint="eastAsia"/>
                <w:color w:val="000000"/>
                <w:kern w:val="0"/>
                <w:sz w:val="18"/>
                <w:szCs w:val="18"/>
              </w:rPr>
              <w:t>对应的成长阶段</w:t>
            </w:r>
          </w:p>
        </w:tc>
      </w:tr>
      <w:tr w:rsidR="00275B69" w:rsidRPr="00275B69" w:rsidTr="00533096">
        <w:trPr>
          <w:trHeight w:val="208"/>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1272"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宋体" w:hAnsi="宋体" w:cs="宋体" w:hint="eastAsia"/>
                <w:color w:val="000000"/>
                <w:kern w:val="0"/>
                <w:sz w:val="18"/>
                <w:szCs w:val="18"/>
              </w:rPr>
            </w:pPr>
            <w:r w:rsidRPr="00275B69">
              <w:rPr>
                <w:rFonts w:ascii="宋体" w:hAnsi="宋体" w:cs="宋体" w:hint="eastAsia"/>
                <w:color w:val="000000"/>
                <w:kern w:val="0"/>
                <w:sz w:val="18"/>
                <w:szCs w:val="18"/>
              </w:rPr>
              <w:t>Seq</w:t>
            </w:r>
          </w:p>
        </w:tc>
        <w:tc>
          <w:tcPr>
            <w:tcW w:w="1359"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宋体" w:hAnsi="宋体" w:cs="宋体" w:hint="eastAsia"/>
                <w:color w:val="000000"/>
                <w:kern w:val="0"/>
                <w:sz w:val="18"/>
                <w:szCs w:val="18"/>
              </w:rPr>
            </w:pPr>
            <w:r w:rsidRPr="00275B69">
              <w:rPr>
                <w:rFonts w:ascii="宋体" w:hAnsi="宋体" w:cs="宋体" w:hint="eastAsia"/>
                <w:color w:val="000000"/>
                <w:kern w:val="0"/>
                <w:sz w:val="18"/>
                <w:szCs w:val="18"/>
              </w:rPr>
              <w:t>Varchar2(2)</w:t>
            </w:r>
          </w:p>
        </w:tc>
        <w:tc>
          <w:tcPr>
            <w:tcW w:w="934"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宋体" w:hAnsi="宋体" w:cs="宋体" w:hint="eastAsia"/>
                <w:color w:val="000000"/>
                <w:kern w:val="0"/>
                <w:sz w:val="18"/>
                <w:szCs w:val="18"/>
              </w:rPr>
            </w:pPr>
            <w:r w:rsidRPr="00275B69">
              <w:rPr>
                <w:rFonts w:ascii="宋体" w:hAnsi="宋体" w:cs="宋体" w:hint="eastAsia"/>
                <w:color w:val="000000"/>
                <w:kern w:val="0"/>
                <w:sz w:val="18"/>
                <w:szCs w:val="18"/>
              </w:rPr>
              <w:t>排序号</w:t>
            </w:r>
          </w:p>
        </w:tc>
      </w:tr>
      <w:tr w:rsidR="00275B69" w:rsidRPr="00275B69" w:rsidTr="00533096">
        <w:trPr>
          <w:trHeight w:val="208"/>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272"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CreatedBy</w:t>
            </w:r>
          </w:p>
        </w:tc>
        <w:tc>
          <w:tcPr>
            <w:tcW w:w="1359"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Varchar2(6)</w:t>
            </w:r>
          </w:p>
        </w:tc>
        <w:tc>
          <w:tcPr>
            <w:tcW w:w="934"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创建人</w:t>
            </w:r>
          </w:p>
        </w:tc>
      </w:tr>
      <w:tr w:rsidR="00275B69" w:rsidRPr="00275B69" w:rsidTr="00533096">
        <w:trPr>
          <w:trHeight w:val="208"/>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272"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CreatedTime</w:t>
            </w:r>
          </w:p>
        </w:tc>
        <w:tc>
          <w:tcPr>
            <w:tcW w:w="1359"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Date</w:t>
            </w:r>
          </w:p>
        </w:tc>
        <w:tc>
          <w:tcPr>
            <w:tcW w:w="934"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创建时间</w:t>
            </w:r>
          </w:p>
        </w:tc>
      </w:tr>
      <w:tr w:rsidR="00275B69" w:rsidRPr="00275B69" w:rsidTr="00533096">
        <w:trPr>
          <w:trHeight w:val="208"/>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272"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ModifiedBy</w:t>
            </w:r>
          </w:p>
        </w:tc>
        <w:tc>
          <w:tcPr>
            <w:tcW w:w="1359"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Varchar2(6)</w:t>
            </w:r>
          </w:p>
        </w:tc>
        <w:tc>
          <w:tcPr>
            <w:tcW w:w="934"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最后修改人</w:t>
            </w:r>
          </w:p>
        </w:tc>
      </w:tr>
      <w:tr w:rsidR="00275B69" w:rsidRPr="00275B69" w:rsidTr="00533096">
        <w:trPr>
          <w:trHeight w:val="208"/>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272"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ModifiedTime</w:t>
            </w:r>
          </w:p>
        </w:tc>
        <w:tc>
          <w:tcPr>
            <w:tcW w:w="1359"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Date</w:t>
            </w:r>
          </w:p>
        </w:tc>
        <w:tc>
          <w:tcPr>
            <w:tcW w:w="934"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最后修改时间</w:t>
            </w:r>
          </w:p>
        </w:tc>
      </w:tr>
      <w:tr w:rsidR="00275B69" w:rsidRPr="00275B69" w:rsidTr="00533096">
        <w:trPr>
          <w:trHeight w:val="208"/>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 xml:space="preserve">　</w:t>
            </w:r>
          </w:p>
        </w:tc>
        <w:tc>
          <w:tcPr>
            <w:tcW w:w="1272"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DeletedTime</w:t>
            </w:r>
          </w:p>
        </w:tc>
        <w:tc>
          <w:tcPr>
            <w:tcW w:w="1359"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Date</w:t>
            </w:r>
          </w:p>
        </w:tc>
        <w:tc>
          <w:tcPr>
            <w:tcW w:w="934"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center"/>
              <w:rPr>
                <w:rFonts w:ascii="宋体" w:hAnsi="宋体" w:cs="宋体" w:hint="eastAsia"/>
                <w:color w:val="000000"/>
                <w:kern w:val="0"/>
                <w:sz w:val="18"/>
                <w:szCs w:val="18"/>
              </w:rPr>
            </w:pPr>
            <w:r w:rsidRPr="00275B69">
              <w:rPr>
                <w:rFonts w:ascii="宋体" w:hAnsi="宋体" w:cs="宋体" w:hint="eastAsia"/>
                <w:color w:val="000000"/>
                <w:kern w:val="0"/>
                <w:sz w:val="18"/>
                <w:szCs w:val="18"/>
              </w:rPr>
              <w:t xml:space="preserve">　</w:t>
            </w:r>
          </w:p>
        </w:tc>
        <w:tc>
          <w:tcPr>
            <w:tcW w:w="4941" w:type="dxa"/>
            <w:tcBorders>
              <w:top w:val="nil"/>
              <w:left w:val="nil"/>
              <w:bottom w:val="single" w:sz="4" w:space="0" w:color="auto"/>
              <w:right w:val="single" w:sz="4" w:space="0" w:color="auto"/>
            </w:tcBorders>
            <w:shd w:val="clear" w:color="auto" w:fill="auto"/>
            <w:noWrap/>
            <w:vAlign w:val="bottom"/>
            <w:hideMark/>
          </w:tcPr>
          <w:p w:rsidR="00275B69" w:rsidRPr="00275B69" w:rsidRDefault="00275B69" w:rsidP="00275B69">
            <w:pPr>
              <w:widowControl/>
              <w:jc w:val="left"/>
              <w:rPr>
                <w:rFonts w:ascii="新宋体" w:eastAsia="新宋体" w:hAnsi="新宋体" w:cs="宋体" w:hint="eastAsia"/>
                <w:color w:val="000000"/>
                <w:kern w:val="0"/>
                <w:sz w:val="18"/>
                <w:szCs w:val="18"/>
              </w:rPr>
            </w:pPr>
            <w:r w:rsidRPr="00275B69">
              <w:rPr>
                <w:rFonts w:ascii="新宋体" w:eastAsia="新宋体" w:hAnsi="新宋体" w:cs="宋体" w:hint="eastAsia"/>
                <w:color w:val="000000"/>
                <w:kern w:val="0"/>
                <w:sz w:val="18"/>
                <w:szCs w:val="18"/>
              </w:rPr>
              <w:t>逻辑删除时间</w:t>
            </w:r>
          </w:p>
        </w:tc>
      </w:tr>
    </w:tbl>
    <w:p w:rsidR="007A1054" w:rsidRDefault="007A1054" w:rsidP="007A1054">
      <w:pPr>
        <w:pStyle w:val="3"/>
        <w:numPr>
          <w:ilvl w:val="0"/>
          <w:numId w:val="0"/>
        </w:numPr>
      </w:pPr>
      <w:r>
        <w:rPr>
          <w:rFonts w:ascii="Times New Roman" w:eastAsia="宋体" w:hAnsi="Times New Roman"/>
        </w:rPr>
        <w:t>9.2.</w:t>
      </w:r>
      <w:r w:rsidR="008C777F">
        <w:rPr>
          <w:rFonts w:ascii="Times New Roman" w:eastAsia="宋体" w:hAnsi="Times New Roman"/>
        </w:rPr>
        <w:t>18</w:t>
      </w:r>
      <w:r>
        <w:t xml:space="preserve"> </w:t>
      </w:r>
      <w:r w:rsidR="00B31AA9" w:rsidRPr="00B31AA9">
        <w:rPr>
          <w:rFonts w:hint="eastAsia"/>
        </w:rPr>
        <w:t>员工</w:t>
      </w:r>
      <w:proofErr w:type="gramStart"/>
      <w:r w:rsidR="00B31AA9" w:rsidRPr="00B31AA9">
        <w:rPr>
          <w:rFonts w:hint="eastAsia"/>
        </w:rPr>
        <w:t>调厅记录</w:t>
      </w:r>
      <w:proofErr w:type="gramEnd"/>
      <w:r w:rsidR="00B31AA9" w:rsidRPr="00B31AA9">
        <w:rPr>
          <w:rFonts w:hint="eastAsia"/>
        </w:rPr>
        <w:t>表</w:t>
      </w:r>
    </w:p>
    <w:tbl>
      <w:tblPr>
        <w:tblW w:w="9356" w:type="dxa"/>
        <w:tblInd w:w="-5" w:type="dxa"/>
        <w:tblLook w:val="04A0" w:firstRow="1" w:lastRow="0" w:firstColumn="1" w:lastColumn="0" w:noHBand="0" w:noVBand="1"/>
      </w:tblPr>
      <w:tblGrid>
        <w:gridCol w:w="800"/>
        <w:gridCol w:w="2520"/>
        <w:gridCol w:w="2460"/>
        <w:gridCol w:w="1080"/>
        <w:gridCol w:w="2496"/>
      </w:tblGrid>
      <w:tr w:rsidR="00B31AA9" w:rsidRPr="00B31AA9" w:rsidTr="00533096">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B31AA9" w:rsidRPr="00B31AA9" w:rsidRDefault="00B31AA9" w:rsidP="00B31AA9">
            <w:pPr>
              <w:widowControl/>
              <w:jc w:val="center"/>
              <w:rPr>
                <w:rFonts w:ascii="新宋体" w:eastAsia="新宋体" w:hAnsi="新宋体" w:cs="宋体"/>
                <w:color w:val="000000"/>
                <w:kern w:val="0"/>
                <w:sz w:val="18"/>
                <w:szCs w:val="18"/>
              </w:rPr>
            </w:pPr>
            <w:r w:rsidRPr="00B31AA9">
              <w:rPr>
                <w:rFonts w:ascii="新宋体" w:eastAsia="新宋体" w:hAnsi="新宋体" w:cs="宋体" w:hint="eastAsia"/>
                <w:color w:val="000000"/>
                <w:kern w:val="0"/>
                <w:sz w:val="18"/>
                <w:szCs w:val="18"/>
              </w:rPr>
              <w:t>Key</w:t>
            </w:r>
          </w:p>
        </w:tc>
        <w:tc>
          <w:tcPr>
            <w:tcW w:w="2520" w:type="dxa"/>
            <w:tcBorders>
              <w:top w:val="single" w:sz="4" w:space="0" w:color="auto"/>
              <w:left w:val="nil"/>
              <w:bottom w:val="nil"/>
              <w:right w:val="single" w:sz="4" w:space="0" w:color="auto"/>
            </w:tcBorders>
            <w:shd w:val="clear" w:color="FFFFFF" w:fill="C0C0C0"/>
            <w:noWrap/>
            <w:hideMark/>
          </w:tcPr>
          <w:p w:rsidR="00B31AA9" w:rsidRPr="00B31AA9" w:rsidRDefault="00B31AA9" w:rsidP="00B31AA9">
            <w:pPr>
              <w:widowControl/>
              <w:jc w:val="center"/>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字段名称</w:t>
            </w:r>
          </w:p>
        </w:tc>
        <w:tc>
          <w:tcPr>
            <w:tcW w:w="2460" w:type="dxa"/>
            <w:tcBorders>
              <w:top w:val="single" w:sz="4" w:space="0" w:color="auto"/>
              <w:left w:val="nil"/>
              <w:bottom w:val="nil"/>
              <w:right w:val="single" w:sz="4" w:space="0" w:color="auto"/>
            </w:tcBorders>
            <w:shd w:val="clear" w:color="FFFFFF" w:fill="C0C0C0"/>
            <w:noWrap/>
            <w:hideMark/>
          </w:tcPr>
          <w:p w:rsidR="00B31AA9" w:rsidRPr="00B31AA9" w:rsidRDefault="00B31AA9" w:rsidP="00B31AA9">
            <w:pPr>
              <w:widowControl/>
              <w:jc w:val="center"/>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属性</w:t>
            </w:r>
          </w:p>
        </w:tc>
        <w:tc>
          <w:tcPr>
            <w:tcW w:w="1080" w:type="dxa"/>
            <w:tcBorders>
              <w:top w:val="single" w:sz="4" w:space="0" w:color="auto"/>
              <w:left w:val="nil"/>
              <w:bottom w:val="nil"/>
              <w:right w:val="single" w:sz="4" w:space="0" w:color="auto"/>
            </w:tcBorders>
            <w:shd w:val="clear" w:color="FFFFFF" w:fill="C0C0C0"/>
            <w:noWrap/>
            <w:hideMark/>
          </w:tcPr>
          <w:p w:rsidR="00B31AA9" w:rsidRPr="00B31AA9" w:rsidRDefault="00B31AA9" w:rsidP="00B31AA9">
            <w:pPr>
              <w:widowControl/>
              <w:jc w:val="center"/>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NOT NULL</w:t>
            </w:r>
          </w:p>
        </w:tc>
        <w:tc>
          <w:tcPr>
            <w:tcW w:w="2496" w:type="dxa"/>
            <w:tcBorders>
              <w:top w:val="single" w:sz="4" w:space="0" w:color="auto"/>
              <w:left w:val="nil"/>
              <w:bottom w:val="nil"/>
              <w:right w:val="single" w:sz="4" w:space="0" w:color="auto"/>
            </w:tcBorders>
            <w:shd w:val="clear" w:color="FFFFFF" w:fill="C0C0C0"/>
            <w:noWrap/>
            <w:hideMark/>
          </w:tcPr>
          <w:p w:rsidR="00B31AA9" w:rsidRPr="00B31AA9" w:rsidRDefault="00B31AA9" w:rsidP="00B31AA9">
            <w:pPr>
              <w:widowControl/>
              <w:jc w:val="center"/>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字段说明</w:t>
            </w:r>
          </w:p>
        </w:tc>
      </w:tr>
      <w:tr w:rsidR="00B31AA9" w:rsidRPr="00B31AA9" w:rsidTr="00533096">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B31AA9" w:rsidRPr="00B31AA9" w:rsidRDefault="00B31AA9" w:rsidP="00B31AA9">
            <w:pPr>
              <w:widowControl/>
              <w:jc w:val="center"/>
              <w:rPr>
                <w:rFonts w:ascii="宋体" w:hAnsi="宋体" w:cs="宋体" w:hint="eastAsia"/>
                <w:color w:val="000000"/>
                <w:kern w:val="0"/>
                <w:sz w:val="18"/>
                <w:szCs w:val="18"/>
              </w:rPr>
            </w:pPr>
            <w:r w:rsidRPr="00B31AA9">
              <w:rPr>
                <w:rFonts w:ascii="宋体" w:hAnsi="宋体" w:cs="宋体" w:hint="eastAsia"/>
                <w:color w:val="000000"/>
                <w:kern w:val="0"/>
                <w:sz w:val="18"/>
                <w:szCs w:val="18"/>
              </w:rPr>
              <w:lastRenderedPageBreak/>
              <w:t>●</w:t>
            </w: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rsidR="00B31AA9" w:rsidRPr="00B31AA9" w:rsidRDefault="00B31AA9" w:rsidP="00B31AA9">
            <w:pPr>
              <w:widowControl/>
              <w:jc w:val="left"/>
              <w:rPr>
                <w:rFonts w:ascii="宋体" w:hAnsi="宋体" w:cs="宋体" w:hint="eastAsia"/>
                <w:color w:val="000000"/>
                <w:kern w:val="0"/>
                <w:sz w:val="18"/>
                <w:szCs w:val="18"/>
              </w:rPr>
            </w:pPr>
            <w:r w:rsidRPr="00B31AA9">
              <w:rPr>
                <w:rFonts w:ascii="宋体" w:hAnsi="宋体" w:cs="宋体" w:hint="eastAsia"/>
                <w:color w:val="000000"/>
                <w:kern w:val="0"/>
                <w:sz w:val="18"/>
                <w:szCs w:val="18"/>
              </w:rPr>
              <w:t>OrgHistoryId</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B31AA9" w:rsidRPr="00B31AA9" w:rsidRDefault="00B31AA9" w:rsidP="00B31AA9">
            <w:pPr>
              <w:widowControl/>
              <w:jc w:val="left"/>
              <w:rPr>
                <w:rFonts w:ascii="宋体" w:hAnsi="宋体" w:cs="宋体" w:hint="eastAsia"/>
                <w:color w:val="000000"/>
                <w:kern w:val="0"/>
                <w:sz w:val="18"/>
                <w:szCs w:val="18"/>
              </w:rPr>
            </w:pPr>
            <w:r w:rsidRPr="00B31AA9">
              <w:rPr>
                <w:rFonts w:ascii="宋体" w:hAnsi="宋体" w:cs="宋体" w:hint="eastAsia"/>
                <w:color w:val="000000"/>
                <w:kern w:val="0"/>
                <w:sz w:val="18"/>
                <w:szCs w:val="18"/>
              </w:rPr>
              <w:t>Varchar2(10)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center"/>
              <w:rPr>
                <w:rFonts w:ascii="宋体" w:hAnsi="宋体" w:cs="宋体" w:hint="eastAsia"/>
                <w:color w:val="000000"/>
                <w:kern w:val="0"/>
                <w:sz w:val="18"/>
                <w:szCs w:val="18"/>
              </w:rPr>
            </w:pPr>
            <w:r w:rsidRPr="00B31AA9">
              <w:rPr>
                <w:rFonts w:ascii="宋体" w:hAnsi="宋体" w:cs="宋体" w:hint="eastAsia"/>
                <w:color w:val="000000"/>
                <w:kern w:val="0"/>
                <w:sz w:val="18"/>
                <w:szCs w:val="18"/>
              </w:rPr>
              <w:t>是</w:t>
            </w:r>
          </w:p>
        </w:tc>
        <w:tc>
          <w:tcPr>
            <w:tcW w:w="2496" w:type="dxa"/>
            <w:tcBorders>
              <w:top w:val="single" w:sz="4" w:space="0" w:color="auto"/>
              <w:left w:val="nil"/>
              <w:bottom w:val="single" w:sz="4" w:space="0" w:color="auto"/>
              <w:right w:val="single" w:sz="4" w:space="0" w:color="auto"/>
            </w:tcBorders>
            <w:shd w:val="clear" w:color="auto" w:fill="auto"/>
            <w:noWrap/>
            <w:vAlign w:val="center"/>
            <w:hideMark/>
          </w:tcPr>
          <w:p w:rsidR="00B31AA9" w:rsidRPr="00B31AA9" w:rsidRDefault="00B31AA9" w:rsidP="00B31AA9">
            <w:pPr>
              <w:widowControl/>
              <w:jc w:val="left"/>
              <w:rPr>
                <w:rFonts w:ascii="宋体" w:hAnsi="宋体" w:cs="宋体" w:hint="eastAsia"/>
                <w:color w:val="000000"/>
                <w:kern w:val="0"/>
                <w:sz w:val="18"/>
                <w:szCs w:val="18"/>
              </w:rPr>
            </w:pPr>
            <w:r w:rsidRPr="00B31AA9">
              <w:rPr>
                <w:rFonts w:ascii="宋体" w:hAnsi="宋体" w:cs="宋体" w:hint="eastAsia"/>
                <w:color w:val="000000"/>
                <w:kern w:val="0"/>
                <w:sz w:val="18"/>
                <w:szCs w:val="18"/>
              </w:rPr>
              <w:t>系统PK，由系统产生</w:t>
            </w:r>
          </w:p>
        </w:tc>
      </w:tr>
      <w:tr w:rsidR="00B31AA9" w:rsidRPr="00B31AA9"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B31AA9" w:rsidRPr="00B31AA9" w:rsidRDefault="00B31AA9" w:rsidP="00B31AA9">
            <w:pPr>
              <w:widowControl/>
              <w:jc w:val="center"/>
              <w:rPr>
                <w:rFonts w:ascii="宋体" w:hAnsi="宋体" w:cs="宋体" w:hint="eastAsia"/>
                <w:color w:val="000000"/>
                <w:kern w:val="0"/>
                <w:sz w:val="18"/>
                <w:szCs w:val="18"/>
              </w:rPr>
            </w:pPr>
            <w:r w:rsidRPr="00B31AA9">
              <w:rPr>
                <w:rFonts w:ascii="宋体" w:hAnsi="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center"/>
            <w:hideMark/>
          </w:tcPr>
          <w:p w:rsidR="00B31AA9" w:rsidRPr="00B31AA9" w:rsidRDefault="00B31AA9" w:rsidP="00B31AA9">
            <w:pPr>
              <w:widowControl/>
              <w:jc w:val="left"/>
              <w:rPr>
                <w:rFonts w:ascii="宋体" w:hAnsi="宋体" w:cs="宋体" w:hint="eastAsia"/>
                <w:color w:val="000000"/>
                <w:kern w:val="0"/>
                <w:sz w:val="18"/>
                <w:szCs w:val="18"/>
              </w:rPr>
            </w:pPr>
            <w:r w:rsidRPr="00B31AA9">
              <w:rPr>
                <w:rFonts w:ascii="宋体" w:hAnsi="宋体" w:cs="宋体" w:hint="eastAsia"/>
                <w:color w:val="000000"/>
                <w:kern w:val="0"/>
                <w:sz w:val="18"/>
                <w:szCs w:val="18"/>
              </w:rPr>
              <w:t>EmployeeId</w:t>
            </w:r>
          </w:p>
        </w:tc>
        <w:tc>
          <w:tcPr>
            <w:tcW w:w="2460"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center"/>
              <w:rPr>
                <w:rFonts w:ascii="宋体" w:hAnsi="宋体" w:cs="宋体" w:hint="eastAsia"/>
                <w:color w:val="000000"/>
                <w:kern w:val="0"/>
                <w:sz w:val="18"/>
                <w:szCs w:val="18"/>
              </w:rPr>
            </w:pPr>
            <w:r w:rsidRPr="00B31AA9">
              <w:rPr>
                <w:rFonts w:ascii="宋体" w:hAnsi="宋体" w:cs="宋体" w:hint="eastAsia"/>
                <w:color w:val="000000"/>
                <w:kern w:val="0"/>
                <w:sz w:val="18"/>
                <w:szCs w:val="18"/>
              </w:rPr>
              <w:t>是</w:t>
            </w:r>
          </w:p>
        </w:tc>
        <w:tc>
          <w:tcPr>
            <w:tcW w:w="2496" w:type="dxa"/>
            <w:tcBorders>
              <w:top w:val="nil"/>
              <w:left w:val="nil"/>
              <w:bottom w:val="single" w:sz="4" w:space="0" w:color="auto"/>
              <w:right w:val="single" w:sz="4" w:space="0" w:color="auto"/>
            </w:tcBorders>
            <w:shd w:val="clear" w:color="auto" w:fill="auto"/>
            <w:noWrap/>
            <w:vAlign w:val="center"/>
            <w:hideMark/>
          </w:tcPr>
          <w:p w:rsidR="00B31AA9" w:rsidRPr="00B31AA9" w:rsidRDefault="00B31AA9" w:rsidP="00B31AA9">
            <w:pPr>
              <w:widowControl/>
              <w:jc w:val="left"/>
              <w:rPr>
                <w:rFonts w:ascii="宋体" w:hAnsi="宋体" w:cs="宋体" w:hint="eastAsia"/>
                <w:color w:val="000000"/>
                <w:kern w:val="0"/>
                <w:sz w:val="18"/>
                <w:szCs w:val="18"/>
              </w:rPr>
            </w:pPr>
            <w:r w:rsidRPr="00B31AA9">
              <w:rPr>
                <w:rFonts w:ascii="宋体" w:hAnsi="宋体" w:cs="宋体" w:hint="eastAsia"/>
                <w:color w:val="000000"/>
                <w:kern w:val="0"/>
                <w:sz w:val="18"/>
                <w:szCs w:val="18"/>
              </w:rPr>
              <w:t>员工Id</w:t>
            </w:r>
          </w:p>
        </w:tc>
      </w:tr>
      <w:tr w:rsidR="00B31AA9" w:rsidRPr="00B31AA9"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ChangeDate</w:t>
            </w:r>
          </w:p>
        </w:tc>
        <w:tc>
          <w:tcPr>
            <w:tcW w:w="2460"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center"/>
              <w:rPr>
                <w:rFonts w:ascii="宋体" w:hAnsi="宋体" w:cs="宋体" w:hint="eastAsia"/>
                <w:color w:val="000000"/>
                <w:kern w:val="0"/>
                <w:sz w:val="18"/>
                <w:szCs w:val="18"/>
              </w:rPr>
            </w:pPr>
            <w:r w:rsidRPr="00B31AA9">
              <w:rPr>
                <w:rFonts w:ascii="宋体" w:hAnsi="宋体" w:cs="宋体" w:hint="eastAsia"/>
                <w:color w:val="000000"/>
                <w:kern w:val="0"/>
                <w:sz w:val="18"/>
                <w:szCs w:val="18"/>
              </w:rPr>
              <w:t>是</w:t>
            </w:r>
          </w:p>
        </w:tc>
        <w:tc>
          <w:tcPr>
            <w:tcW w:w="2496"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proofErr w:type="gramStart"/>
            <w:r w:rsidRPr="00B31AA9">
              <w:rPr>
                <w:rFonts w:ascii="新宋体" w:eastAsia="新宋体" w:hAnsi="新宋体" w:cs="宋体" w:hint="eastAsia"/>
                <w:color w:val="000000"/>
                <w:kern w:val="0"/>
                <w:sz w:val="18"/>
                <w:szCs w:val="18"/>
              </w:rPr>
              <w:t>调厅时间</w:t>
            </w:r>
            <w:proofErr w:type="gramEnd"/>
          </w:p>
        </w:tc>
      </w:tr>
      <w:tr w:rsidR="00B31AA9" w:rsidRPr="00B31AA9"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OutOrgId</w:t>
            </w:r>
          </w:p>
        </w:tc>
        <w:tc>
          <w:tcPr>
            <w:tcW w:w="2460"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Number(8)</w:t>
            </w:r>
          </w:p>
        </w:tc>
        <w:tc>
          <w:tcPr>
            <w:tcW w:w="1080"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center"/>
              <w:rPr>
                <w:rFonts w:ascii="宋体" w:hAnsi="宋体" w:cs="宋体" w:hint="eastAsia"/>
                <w:color w:val="000000"/>
                <w:kern w:val="0"/>
                <w:sz w:val="18"/>
                <w:szCs w:val="18"/>
              </w:rPr>
            </w:pPr>
            <w:r w:rsidRPr="00B31AA9">
              <w:rPr>
                <w:rFonts w:ascii="宋体" w:hAnsi="宋体" w:cs="宋体" w:hint="eastAsia"/>
                <w:color w:val="000000"/>
                <w:kern w:val="0"/>
                <w:sz w:val="18"/>
                <w:szCs w:val="18"/>
              </w:rPr>
              <w:t xml:space="preserve">　</w:t>
            </w:r>
          </w:p>
        </w:tc>
        <w:tc>
          <w:tcPr>
            <w:tcW w:w="2496"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调出营业厅Id</w:t>
            </w:r>
          </w:p>
        </w:tc>
      </w:tr>
      <w:tr w:rsidR="00B31AA9" w:rsidRPr="00B31AA9"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InOrgId</w:t>
            </w:r>
          </w:p>
        </w:tc>
        <w:tc>
          <w:tcPr>
            <w:tcW w:w="2460"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Number(8)</w:t>
            </w:r>
          </w:p>
        </w:tc>
        <w:tc>
          <w:tcPr>
            <w:tcW w:w="1080"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center"/>
              <w:rPr>
                <w:rFonts w:ascii="宋体" w:hAnsi="宋体" w:cs="宋体" w:hint="eastAsia"/>
                <w:color w:val="000000"/>
                <w:kern w:val="0"/>
                <w:sz w:val="18"/>
                <w:szCs w:val="18"/>
              </w:rPr>
            </w:pPr>
            <w:r w:rsidRPr="00B31AA9">
              <w:rPr>
                <w:rFonts w:ascii="宋体" w:hAnsi="宋体" w:cs="宋体" w:hint="eastAsia"/>
                <w:color w:val="000000"/>
                <w:kern w:val="0"/>
                <w:sz w:val="18"/>
                <w:szCs w:val="18"/>
              </w:rPr>
              <w:t xml:space="preserve">　</w:t>
            </w:r>
          </w:p>
        </w:tc>
        <w:tc>
          <w:tcPr>
            <w:tcW w:w="2496"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调入营业厅Id</w:t>
            </w:r>
          </w:p>
        </w:tc>
      </w:tr>
      <w:tr w:rsidR="00B31AA9" w:rsidRPr="00B31AA9"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CreatedBy</w:t>
            </w:r>
          </w:p>
        </w:tc>
        <w:tc>
          <w:tcPr>
            <w:tcW w:w="2460"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center"/>
              <w:rPr>
                <w:rFonts w:ascii="宋体" w:hAnsi="宋体" w:cs="宋体" w:hint="eastAsia"/>
                <w:color w:val="000000"/>
                <w:kern w:val="0"/>
                <w:sz w:val="18"/>
                <w:szCs w:val="18"/>
              </w:rPr>
            </w:pPr>
            <w:r w:rsidRPr="00B31AA9">
              <w:rPr>
                <w:rFonts w:ascii="宋体" w:hAnsi="宋体" w:cs="宋体" w:hint="eastAsia"/>
                <w:color w:val="000000"/>
                <w:kern w:val="0"/>
                <w:sz w:val="18"/>
                <w:szCs w:val="18"/>
              </w:rPr>
              <w:t xml:space="preserve">　</w:t>
            </w:r>
          </w:p>
        </w:tc>
        <w:tc>
          <w:tcPr>
            <w:tcW w:w="2496"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创建人</w:t>
            </w:r>
          </w:p>
        </w:tc>
      </w:tr>
      <w:tr w:rsidR="00B31AA9" w:rsidRPr="00B31AA9"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CreatedTime</w:t>
            </w:r>
          </w:p>
        </w:tc>
        <w:tc>
          <w:tcPr>
            <w:tcW w:w="2460"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center"/>
              <w:rPr>
                <w:rFonts w:ascii="宋体" w:hAnsi="宋体" w:cs="宋体" w:hint="eastAsia"/>
                <w:color w:val="000000"/>
                <w:kern w:val="0"/>
                <w:sz w:val="18"/>
                <w:szCs w:val="18"/>
              </w:rPr>
            </w:pPr>
            <w:r w:rsidRPr="00B31AA9">
              <w:rPr>
                <w:rFonts w:ascii="宋体" w:hAnsi="宋体" w:cs="宋体" w:hint="eastAsia"/>
                <w:color w:val="000000"/>
                <w:kern w:val="0"/>
                <w:sz w:val="18"/>
                <w:szCs w:val="18"/>
              </w:rPr>
              <w:t xml:space="preserve">　</w:t>
            </w:r>
          </w:p>
        </w:tc>
        <w:tc>
          <w:tcPr>
            <w:tcW w:w="2496"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创建时间</w:t>
            </w:r>
          </w:p>
        </w:tc>
      </w:tr>
      <w:tr w:rsidR="00B31AA9" w:rsidRPr="00B31AA9"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ModifiedBy</w:t>
            </w:r>
          </w:p>
        </w:tc>
        <w:tc>
          <w:tcPr>
            <w:tcW w:w="2460"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center"/>
              <w:rPr>
                <w:rFonts w:ascii="宋体" w:hAnsi="宋体" w:cs="宋体" w:hint="eastAsia"/>
                <w:color w:val="000000"/>
                <w:kern w:val="0"/>
                <w:sz w:val="18"/>
                <w:szCs w:val="18"/>
              </w:rPr>
            </w:pPr>
            <w:r w:rsidRPr="00B31AA9">
              <w:rPr>
                <w:rFonts w:ascii="宋体" w:hAnsi="宋体" w:cs="宋体" w:hint="eastAsia"/>
                <w:color w:val="000000"/>
                <w:kern w:val="0"/>
                <w:sz w:val="18"/>
                <w:szCs w:val="18"/>
              </w:rPr>
              <w:t xml:space="preserve">　</w:t>
            </w:r>
          </w:p>
        </w:tc>
        <w:tc>
          <w:tcPr>
            <w:tcW w:w="2496"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最后修改人</w:t>
            </w:r>
          </w:p>
        </w:tc>
      </w:tr>
      <w:tr w:rsidR="00B31AA9" w:rsidRPr="00B31AA9"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ModifiedTime</w:t>
            </w:r>
          </w:p>
        </w:tc>
        <w:tc>
          <w:tcPr>
            <w:tcW w:w="2460"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center"/>
              <w:rPr>
                <w:rFonts w:ascii="宋体" w:hAnsi="宋体" w:cs="宋体" w:hint="eastAsia"/>
                <w:color w:val="000000"/>
                <w:kern w:val="0"/>
                <w:sz w:val="18"/>
                <w:szCs w:val="18"/>
              </w:rPr>
            </w:pPr>
            <w:r w:rsidRPr="00B31AA9">
              <w:rPr>
                <w:rFonts w:ascii="宋体" w:hAnsi="宋体" w:cs="宋体" w:hint="eastAsia"/>
                <w:color w:val="000000"/>
                <w:kern w:val="0"/>
                <w:sz w:val="18"/>
                <w:szCs w:val="18"/>
              </w:rPr>
              <w:t xml:space="preserve">　</w:t>
            </w:r>
          </w:p>
        </w:tc>
        <w:tc>
          <w:tcPr>
            <w:tcW w:w="2496" w:type="dxa"/>
            <w:tcBorders>
              <w:top w:val="nil"/>
              <w:left w:val="nil"/>
              <w:bottom w:val="single" w:sz="4" w:space="0" w:color="auto"/>
              <w:right w:val="single" w:sz="4" w:space="0" w:color="auto"/>
            </w:tcBorders>
            <w:shd w:val="clear" w:color="auto" w:fill="auto"/>
            <w:noWrap/>
            <w:vAlign w:val="bottom"/>
            <w:hideMark/>
          </w:tcPr>
          <w:p w:rsidR="00B31AA9" w:rsidRPr="00B31AA9" w:rsidRDefault="00B31AA9" w:rsidP="00B31AA9">
            <w:pPr>
              <w:widowControl/>
              <w:jc w:val="left"/>
              <w:rPr>
                <w:rFonts w:ascii="新宋体" w:eastAsia="新宋体" w:hAnsi="新宋体" w:cs="宋体" w:hint="eastAsia"/>
                <w:color w:val="000000"/>
                <w:kern w:val="0"/>
                <w:sz w:val="18"/>
                <w:szCs w:val="18"/>
              </w:rPr>
            </w:pPr>
            <w:r w:rsidRPr="00B31AA9">
              <w:rPr>
                <w:rFonts w:ascii="新宋体" w:eastAsia="新宋体" w:hAnsi="新宋体" w:cs="宋体" w:hint="eastAsia"/>
                <w:color w:val="000000"/>
                <w:kern w:val="0"/>
                <w:sz w:val="18"/>
                <w:szCs w:val="18"/>
              </w:rPr>
              <w:t>最后修改时间</w:t>
            </w:r>
          </w:p>
        </w:tc>
      </w:tr>
    </w:tbl>
    <w:p w:rsidR="007A1054" w:rsidRDefault="007A1054" w:rsidP="007A1054">
      <w:pPr>
        <w:pStyle w:val="3"/>
        <w:numPr>
          <w:ilvl w:val="0"/>
          <w:numId w:val="0"/>
        </w:numPr>
      </w:pPr>
      <w:r>
        <w:rPr>
          <w:rFonts w:ascii="Times New Roman" w:eastAsia="宋体" w:hAnsi="Times New Roman"/>
        </w:rPr>
        <w:t>9.2.</w:t>
      </w:r>
      <w:r w:rsidR="008C777F">
        <w:rPr>
          <w:rFonts w:ascii="Times New Roman" w:eastAsia="宋体" w:hAnsi="Times New Roman"/>
        </w:rPr>
        <w:t>19</w:t>
      </w:r>
      <w:r>
        <w:t xml:space="preserve"> </w:t>
      </w:r>
      <w:r w:rsidR="00AE329E" w:rsidRPr="00AE329E">
        <w:rPr>
          <w:rFonts w:hint="eastAsia"/>
        </w:rPr>
        <w:t>员工岗位变更记录表</w:t>
      </w:r>
    </w:p>
    <w:tbl>
      <w:tblPr>
        <w:tblW w:w="9356" w:type="dxa"/>
        <w:tblInd w:w="-5" w:type="dxa"/>
        <w:tblLook w:val="04A0" w:firstRow="1" w:lastRow="0" w:firstColumn="1" w:lastColumn="0" w:noHBand="0" w:noVBand="1"/>
      </w:tblPr>
      <w:tblGrid>
        <w:gridCol w:w="800"/>
        <w:gridCol w:w="2520"/>
        <w:gridCol w:w="2460"/>
        <w:gridCol w:w="1080"/>
        <w:gridCol w:w="2496"/>
      </w:tblGrid>
      <w:tr w:rsidR="00AE329E" w:rsidRPr="00AE329E" w:rsidTr="00533096">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AE329E" w:rsidRPr="00AE329E" w:rsidRDefault="00AE329E" w:rsidP="00AE329E">
            <w:pPr>
              <w:widowControl/>
              <w:jc w:val="center"/>
              <w:rPr>
                <w:rFonts w:ascii="新宋体" w:eastAsia="新宋体" w:hAnsi="新宋体" w:cs="宋体"/>
                <w:color w:val="000000"/>
                <w:kern w:val="0"/>
                <w:sz w:val="18"/>
                <w:szCs w:val="18"/>
              </w:rPr>
            </w:pPr>
            <w:r w:rsidRPr="00AE329E">
              <w:rPr>
                <w:rFonts w:ascii="新宋体" w:eastAsia="新宋体" w:hAnsi="新宋体" w:cs="宋体" w:hint="eastAsia"/>
                <w:color w:val="000000"/>
                <w:kern w:val="0"/>
                <w:sz w:val="18"/>
                <w:szCs w:val="18"/>
              </w:rPr>
              <w:t>Key</w:t>
            </w:r>
          </w:p>
        </w:tc>
        <w:tc>
          <w:tcPr>
            <w:tcW w:w="2520" w:type="dxa"/>
            <w:tcBorders>
              <w:top w:val="single" w:sz="4" w:space="0" w:color="auto"/>
              <w:left w:val="nil"/>
              <w:bottom w:val="nil"/>
              <w:right w:val="single" w:sz="4" w:space="0" w:color="auto"/>
            </w:tcBorders>
            <w:shd w:val="clear" w:color="FFFFFF" w:fill="C0C0C0"/>
            <w:noWrap/>
            <w:hideMark/>
          </w:tcPr>
          <w:p w:rsidR="00AE329E" w:rsidRPr="00AE329E" w:rsidRDefault="00AE329E" w:rsidP="00AE329E">
            <w:pPr>
              <w:widowControl/>
              <w:jc w:val="center"/>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字段名称</w:t>
            </w:r>
          </w:p>
        </w:tc>
        <w:tc>
          <w:tcPr>
            <w:tcW w:w="2460" w:type="dxa"/>
            <w:tcBorders>
              <w:top w:val="single" w:sz="4" w:space="0" w:color="auto"/>
              <w:left w:val="nil"/>
              <w:bottom w:val="nil"/>
              <w:right w:val="single" w:sz="4" w:space="0" w:color="auto"/>
            </w:tcBorders>
            <w:shd w:val="clear" w:color="FFFFFF" w:fill="C0C0C0"/>
            <w:noWrap/>
            <w:hideMark/>
          </w:tcPr>
          <w:p w:rsidR="00AE329E" w:rsidRPr="00AE329E" w:rsidRDefault="00AE329E" w:rsidP="00AE329E">
            <w:pPr>
              <w:widowControl/>
              <w:jc w:val="center"/>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属性</w:t>
            </w:r>
          </w:p>
        </w:tc>
        <w:tc>
          <w:tcPr>
            <w:tcW w:w="1080" w:type="dxa"/>
            <w:tcBorders>
              <w:top w:val="single" w:sz="4" w:space="0" w:color="auto"/>
              <w:left w:val="nil"/>
              <w:bottom w:val="nil"/>
              <w:right w:val="single" w:sz="4" w:space="0" w:color="auto"/>
            </w:tcBorders>
            <w:shd w:val="clear" w:color="FFFFFF" w:fill="C0C0C0"/>
            <w:noWrap/>
            <w:hideMark/>
          </w:tcPr>
          <w:p w:rsidR="00AE329E" w:rsidRPr="00AE329E" w:rsidRDefault="00AE329E" w:rsidP="00AE329E">
            <w:pPr>
              <w:widowControl/>
              <w:jc w:val="center"/>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NOT NULL</w:t>
            </w:r>
          </w:p>
        </w:tc>
        <w:tc>
          <w:tcPr>
            <w:tcW w:w="2496" w:type="dxa"/>
            <w:tcBorders>
              <w:top w:val="single" w:sz="4" w:space="0" w:color="auto"/>
              <w:left w:val="nil"/>
              <w:bottom w:val="nil"/>
              <w:right w:val="single" w:sz="4" w:space="0" w:color="auto"/>
            </w:tcBorders>
            <w:shd w:val="clear" w:color="FFFFFF" w:fill="C0C0C0"/>
            <w:noWrap/>
            <w:hideMark/>
          </w:tcPr>
          <w:p w:rsidR="00AE329E" w:rsidRPr="00AE329E" w:rsidRDefault="00AE329E" w:rsidP="00AE329E">
            <w:pPr>
              <w:widowControl/>
              <w:jc w:val="center"/>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字段说明</w:t>
            </w:r>
          </w:p>
        </w:tc>
      </w:tr>
      <w:tr w:rsidR="00AE329E" w:rsidRPr="00AE329E" w:rsidTr="00533096">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AE329E" w:rsidRPr="00AE329E" w:rsidRDefault="00AE329E" w:rsidP="00AE329E">
            <w:pPr>
              <w:widowControl/>
              <w:jc w:val="center"/>
              <w:rPr>
                <w:rFonts w:ascii="宋体" w:hAnsi="宋体" w:cs="宋体" w:hint="eastAsia"/>
                <w:color w:val="000000"/>
                <w:kern w:val="0"/>
                <w:sz w:val="18"/>
                <w:szCs w:val="18"/>
              </w:rPr>
            </w:pPr>
            <w:r w:rsidRPr="00AE329E">
              <w:rPr>
                <w:rFonts w:ascii="宋体" w:hAnsi="宋体" w:cs="宋体" w:hint="eastAsia"/>
                <w:color w:val="000000"/>
                <w:kern w:val="0"/>
                <w:sz w:val="18"/>
                <w:szCs w:val="18"/>
              </w:rPr>
              <w:t>●</w:t>
            </w: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rsidR="00AE329E" w:rsidRPr="00AE329E" w:rsidRDefault="00AE329E" w:rsidP="00AE329E">
            <w:pPr>
              <w:widowControl/>
              <w:jc w:val="left"/>
              <w:rPr>
                <w:rFonts w:ascii="宋体" w:hAnsi="宋体" w:cs="宋体" w:hint="eastAsia"/>
                <w:color w:val="000000"/>
                <w:kern w:val="0"/>
                <w:sz w:val="18"/>
                <w:szCs w:val="18"/>
              </w:rPr>
            </w:pPr>
            <w:r w:rsidRPr="00AE329E">
              <w:rPr>
                <w:rFonts w:ascii="宋体" w:hAnsi="宋体" w:cs="宋体" w:hint="eastAsia"/>
                <w:color w:val="000000"/>
                <w:kern w:val="0"/>
                <w:sz w:val="18"/>
                <w:szCs w:val="18"/>
              </w:rPr>
              <w:t>JobHistoryId</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AE329E" w:rsidRPr="00AE329E" w:rsidRDefault="00AE329E" w:rsidP="00AE329E">
            <w:pPr>
              <w:widowControl/>
              <w:jc w:val="left"/>
              <w:rPr>
                <w:rFonts w:ascii="宋体" w:hAnsi="宋体" w:cs="宋体" w:hint="eastAsia"/>
                <w:color w:val="000000"/>
                <w:kern w:val="0"/>
                <w:sz w:val="18"/>
                <w:szCs w:val="18"/>
              </w:rPr>
            </w:pPr>
            <w:r w:rsidRPr="00AE329E">
              <w:rPr>
                <w:rFonts w:ascii="宋体" w:hAnsi="宋体" w:cs="宋体" w:hint="eastAsia"/>
                <w:color w:val="000000"/>
                <w:kern w:val="0"/>
                <w:sz w:val="18"/>
                <w:szCs w:val="18"/>
              </w:rPr>
              <w:t>Varchar2(10)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center"/>
              <w:rPr>
                <w:rFonts w:ascii="宋体" w:hAnsi="宋体" w:cs="宋体" w:hint="eastAsia"/>
                <w:color w:val="000000"/>
                <w:kern w:val="0"/>
                <w:sz w:val="18"/>
                <w:szCs w:val="18"/>
              </w:rPr>
            </w:pPr>
            <w:r w:rsidRPr="00AE329E">
              <w:rPr>
                <w:rFonts w:ascii="宋体" w:hAnsi="宋体" w:cs="宋体" w:hint="eastAsia"/>
                <w:color w:val="000000"/>
                <w:kern w:val="0"/>
                <w:sz w:val="18"/>
                <w:szCs w:val="18"/>
              </w:rPr>
              <w:t>是</w:t>
            </w:r>
          </w:p>
        </w:tc>
        <w:tc>
          <w:tcPr>
            <w:tcW w:w="2496" w:type="dxa"/>
            <w:tcBorders>
              <w:top w:val="single" w:sz="4" w:space="0" w:color="auto"/>
              <w:left w:val="nil"/>
              <w:bottom w:val="single" w:sz="4" w:space="0" w:color="auto"/>
              <w:right w:val="single" w:sz="4" w:space="0" w:color="auto"/>
            </w:tcBorders>
            <w:shd w:val="clear" w:color="auto" w:fill="auto"/>
            <w:noWrap/>
            <w:vAlign w:val="center"/>
            <w:hideMark/>
          </w:tcPr>
          <w:p w:rsidR="00AE329E" w:rsidRPr="00AE329E" w:rsidRDefault="00AE329E" w:rsidP="00AE329E">
            <w:pPr>
              <w:widowControl/>
              <w:jc w:val="left"/>
              <w:rPr>
                <w:rFonts w:ascii="宋体" w:hAnsi="宋体" w:cs="宋体" w:hint="eastAsia"/>
                <w:color w:val="000000"/>
                <w:kern w:val="0"/>
                <w:sz w:val="18"/>
                <w:szCs w:val="18"/>
              </w:rPr>
            </w:pPr>
            <w:r w:rsidRPr="00AE329E">
              <w:rPr>
                <w:rFonts w:ascii="宋体" w:hAnsi="宋体" w:cs="宋体" w:hint="eastAsia"/>
                <w:color w:val="000000"/>
                <w:kern w:val="0"/>
                <w:sz w:val="18"/>
                <w:szCs w:val="18"/>
              </w:rPr>
              <w:t>系统PK，由系统产生</w:t>
            </w:r>
          </w:p>
        </w:tc>
      </w:tr>
      <w:tr w:rsidR="00AE329E" w:rsidRPr="00AE329E"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AE329E" w:rsidRPr="00AE329E" w:rsidRDefault="00AE329E" w:rsidP="00AE329E">
            <w:pPr>
              <w:widowControl/>
              <w:jc w:val="center"/>
              <w:rPr>
                <w:rFonts w:ascii="宋体" w:hAnsi="宋体" w:cs="宋体" w:hint="eastAsia"/>
                <w:color w:val="000000"/>
                <w:kern w:val="0"/>
                <w:sz w:val="18"/>
                <w:szCs w:val="18"/>
              </w:rPr>
            </w:pPr>
            <w:r w:rsidRPr="00AE329E">
              <w:rPr>
                <w:rFonts w:ascii="宋体" w:hAnsi="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center"/>
            <w:hideMark/>
          </w:tcPr>
          <w:p w:rsidR="00AE329E" w:rsidRPr="00AE329E" w:rsidRDefault="00AE329E" w:rsidP="00AE329E">
            <w:pPr>
              <w:widowControl/>
              <w:jc w:val="left"/>
              <w:rPr>
                <w:rFonts w:ascii="宋体" w:hAnsi="宋体" w:cs="宋体" w:hint="eastAsia"/>
                <w:color w:val="000000"/>
                <w:kern w:val="0"/>
                <w:sz w:val="18"/>
                <w:szCs w:val="18"/>
              </w:rPr>
            </w:pPr>
            <w:r w:rsidRPr="00AE329E">
              <w:rPr>
                <w:rFonts w:ascii="宋体" w:hAnsi="宋体" w:cs="宋体" w:hint="eastAsia"/>
                <w:color w:val="000000"/>
                <w:kern w:val="0"/>
                <w:sz w:val="18"/>
                <w:szCs w:val="18"/>
              </w:rPr>
              <w:t>EmployeeId</w:t>
            </w:r>
          </w:p>
        </w:tc>
        <w:tc>
          <w:tcPr>
            <w:tcW w:w="2460"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center"/>
              <w:rPr>
                <w:rFonts w:ascii="宋体" w:hAnsi="宋体" w:cs="宋体" w:hint="eastAsia"/>
                <w:color w:val="000000"/>
                <w:kern w:val="0"/>
                <w:sz w:val="18"/>
                <w:szCs w:val="18"/>
              </w:rPr>
            </w:pPr>
            <w:r w:rsidRPr="00AE329E">
              <w:rPr>
                <w:rFonts w:ascii="宋体" w:hAnsi="宋体" w:cs="宋体" w:hint="eastAsia"/>
                <w:color w:val="000000"/>
                <w:kern w:val="0"/>
                <w:sz w:val="18"/>
                <w:szCs w:val="18"/>
              </w:rPr>
              <w:t>是</w:t>
            </w:r>
          </w:p>
        </w:tc>
        <w:tc>
          <w:tcPr>
            <w:tcW w:w="2496" w:type="dxa"/>
            <w:tcBorders>
              <w:top w:val="nil"/>
              <w:left w:val="nil"/>
              <w:bottom w:val="single" w:sz="4" w:space="0" w:color="auto"/>
              <w:right w:val="single" w:sz="4" w:space="0" w:color="auto"/>
            </w:tcBorders>
            <w:shd w:val="clear" w:color="auto" w:fill="auto"/>
            <w:noWrap/>
            <w:vAlign w:val="center"/>
            <w:hideMark/>
          </w:tcPr>
          <w:p w:rsidR="00AE329E" w:rsidRPr="00AE329E" w:rsidRDefault="00AE329E" w:rsidP="00AE329E">
            <w:pPr>
              <w:widowControl/>
              <w:jc w:val="left"/>
              <w:rPr>
                <w:rFonts w:ascii="宋体" w:hAnsi="宋体" w:cs="宋体" w:hint="eastAsia"/>
                <w:color w:val="000000"/>
                <w:kern w:val="0"/>
                <w:sz w:val="18"/>
                <w:szCs w:val="18"/>
              </w:rPr>
            </w:pPr>
            <w:r w:rsidRPr="00AE329E">
              <w:rPr>
                <w:rFonts w:ascii="宋体" w:hAnsi="宋体" w:cs="宋体" w:hint="eastAsia"/>
                <w:color w:val="000000"/>
                <w:kern w:val="0"/>
                <w:sz w:val="18"/>
                <w:szCs w:val="18"/>
              </w:rPr>
              <w:t>员工Id</w:t>
            </w:r>
          </w:p>
        </w:tc>
      </w:tr>
      <w:tr w:rsidR="00AE329E" w:rsidRPr="00AE329E"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ChangeDate</w:t>
            </w:r>
          </w:p>
        </w:tc>
        <w:tc>
          <w:tcPr>
            <w:tcW w:w="2460"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center"/>
              <w:rPr>
                <w:rFonts w:ascii="宋体" w:hAnsi="宋体" w:cs="宋体" w:hint="eastAsia"/>
                <w:color w:val="000000"/>
                <w:kern w:val="0"/>
                <w:sz w:val="18"/>
                <w:szCs w:val="18"/>
              </w:rPr>
            </w:pPr>
            <w:r w:rsidRPr="00AE329E">
              <w:rPr>
                <w:rFonts w:ascii="宋体" w:hAnsi="宋体" w:cs="宋体" w:hint="eastAsia"/>
                <w:color w:val="000000"/>
                <w:kern w:val="0"/>
                <w:sz w:val="18"/>
                <w:szCs w:val="18"/>
              </w:rPr>
              <w:t>是</w:t>
            </w:r>
          </w:p>
        </w:tc>
        <w:tc>
          <w:tcPr>
            <w:tcW w:w="2496"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岗位变更时间</w:t>
            </w:r>
          </w:p>
        </w:tc>
      </w:tr>
      <w:tr w:rsidR="00AE329E" w:rsidRPr="00AE329E"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OutJobId</w:t>
            </w:r>
          </w:p>
        </w:tc>
        <w:tc>
          <w:tcPr>
            <w:tcW w:w="2460"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center"/>
              <w:rPr>
                <w:rFonts w:ascii="宋体" w:hAnsi="宋体" w:cs="宋体" w:hint="eastAsia"/>
                <w:color w:val="000000"/>
                <w:kern w:val="0"/>
                <w:sz w:val="18"/>
                <w:szCs w:val="18"/>
              </w:rPr>
            </w:pPr>
            <w:r w:rsidRPr="00AE329E">
              <w:rPr>
                <w:rFonts w:ascii="宋体" w:hAnsi="宋体" w:cs="宋体" w:hint="eastAsia"/>
                <w:color w:val="000000"/>
                <w:kern w:val="0"/>
                <w:sz w:val="18"/>
                <w:szCs w:val="18"/>
              </w:rPr>
              <w:t xml:space="preserve">　</w:t>
            </w:r>
          </w:p>
        </w:tc>
        <w:tc>
          <w:tcPr>
            <w:tcW w:w="2496"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原岗位</w:t>
            </w:r>
          </w:p>
        </w:tc>
      </w:tr>
      <w:tr w:rsidR="00AE329E" w:rsidRPr="00AE329E"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InJobId</w:t>
            </w:r>
          </w:p>
        </w:tc>
        <w:tc>
          <w:tcPr>
            <w:tcW w:w="2460"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center"/>
              <w:rPr>
                <w:rFonts w:ascii="宋体" w:hAnsi="宋体" w:cs="宋体" w:hint="eastAsia"/>
                <w:color w:val="000000"/>
                <w:kern w:val="0"/>
                <w:sz w:val="18"/>
                <w:szCs w:val="18"/>
              </w:rPr>
            </w:pPr>
            <w:r w:rsidRPr="00AE329E">
              <w:rPr>
                <w:rFonts w:ascii="宋体" w:hAnsi="宋体" w:cs="宋体" w:hint="eastAsia"/>
                <w:color w:val="000000"/>
                <w:kern w:val="0"/>
                <w:sz w:val="18"/>
                <w:szCs w:val="18"/>
              </w:rPr>
              <w:t xml:space="preserve">　</w:t>
            </w:r>
          </w:p>
        </w:tc>
        <w:tc>
          <w:tcPr>
            <w:tcW w:w="2496"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新岗位</w:t>
            </w:r>
          </w:p>
        </w:tc>
      </w:tr>
      <w:tr w:rsidR="00AE329E" w:rsidRPr="00AE329E"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CreatedBy</w:t>
            </w:r>
          </w:p>
        </w:tc>
        <w:tc>
          <w:tcPr>
            <w:tcW w:w="2460"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center"/>
              <w:rPr>
                <w:rFonts w:ascii="宋体" w:hAnsi="宋体" w:cs="宋体" w:hint="eastAsia"/>
                <w:color w:val="000000"/>
                <w:kern w:val="0"/>
                <w:sz w:val="18"/>
                <w:szCs w:val="18"/>
              </w:rPr>
            </w:pPr>
            <w:r w:rsidRPr="00AE329E">
              <w:rPr>
                <w:rFonts w:ascii="宋体" w:hAnsi="宋体" w:cs="宋体" w:hint="eastAsia"/>
                <w:color w:val="000000"/>
                <w:kern w:val="0"/>
                <w:sz w:val="18"/>
                <w:szCs w:val="18"/>
              </w:rPr>
              <w:t xml:space="preserve">　</w:t>
            </w:r>
          </w:p>
        </w:tc>
        <w:tc>
          <w:tcPr>
            <w:tcW w:w="2496"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创建人</w:t>
            </w:r>
          </w:p>
        </w:tc>
      </w:tr>
      <w:tr w:rsidR="00AE329E" w:rsidRPr="00AE329E"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CreatedTime</w:t>
            </w:r>
          </w:p>
        </w:tc>
        <w:tc>
          <w:tcPr>
            <w:tcW w:w="2460"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center"/>
              <w:rPr>
                <w:rFonts w:ascii="宋体" w:hAnsi="宋体" w:cs="宋体" w:hint="eastAsia"/>
                <w:color w:val="000000"/>
                <w:kern w:val="0"/>
                <w:sz w:val="18"/>
                <w:szCs w:val="18"/>
              </w:rPr>
            </w:pPr>
            <w:r w:rsidRPr="00AE329E">
              <w:rPr>
                <w:rFonts w:ascii="宋体" w:hAnsi="宋体" w:cs="宋体" w:hint="eastAsia"/>
                <w:color w:val="000000"/>
                <w:kern w:val="0"/>
                <w:sz w:val="18"/>
                <w:szCs w:val="18"/>
              </w:rPr>
              <w:t xml:space="preserve">　</w:t>
            </w:r>
          </w:p>
        </w:tc>
        <w:tc>
          <w:tcPr>
            <w:tcW w:w="2496"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创建时间</w:t>
            </w:r>
          </w:p>
        </w:tc>
      </w:tr>
      <w:tr w:rsidR="00AE329E" w:rsidRPr="00AE329E"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ModifiedBy</w:t>
            </w:r>
          </w:p>
        </w:tc>
        <w:tc>
          <w:tcPr>
            <w:tcW w:w="2460"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center"/>
              <w:rPr>
                <w:rFonts w:ascii="宋体" w:hAnsi="宋体" w:cs="宋体" w:hint="eastAsia"/>
                <w:color w:val="000000"/>
                <w:kern w:val="0"/>
                <w:sz w:val="18"/>
                <w:szCs w:val="18"/>
              </w:rPr>
            </w:pPr>
            <w:r w:rsidRPr="00AE329E">
              <w:rPr>
                <w:rFonts w:ascii="宋体" w:hAnsi="宋体" w:cs="宋体" w:hint="eastAsia"/>
                <w:color w:val="000000"/>
                <w:kern w:val="0"/>
                <w:sz w:val="18"/>
                <w:szCs w:val="18"/>
              </w:rPr>
              <w:t xml:space="preserve">　</w:t>
            </w:r>
          </w:p>
        </w:tc>
        <w:tc>
          <w:tcPr>
            <w:tcW w:w="2496"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最后修改人</w:t>
            </w:r>
          </w:p>
        </w:tc>
      </w:tr>
      <w:tr w:rsidR="00AE329E" w:rsidRPr="00AE329E"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ModifiedTime</w:t>
            </w:r>
          </w:p>
        </w:tc>
        <w:tc>
          <w:tcPr>
            <w:tcW w:w="2460"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center"/>
              <w:rPr>
                <w:rFonts w:ascii="宋体" w:hAnsi="宋体" w:cs="宋体" w:hint="eastAsia"/>
                <w:color w:val="000000"/>
                <w:kern w:val="0"/>
                <w:sz w:val="18"/>
                <w:szCs w:val="18"/>
              </w:rPr>
            </w:pPr>
            <w:r w:rsidRPr="00AE329E">
              <w:rPr>
                <w:rFonts w:ascii="宋体" w:hAnsi="宋体" w:cs="宋体" w:hint="eastAsia"/>
                <w:color w:val="000000"/>
                <w:kern w:val="0"/>
                <w:sz w:val="18"/>
                <w:szCs w:val="18"/>
              </w:rPr>
              <w:t xml:space="preserve">　</w:t>
            </w:r>
          </w:p>
        </w:tc>
        <w:tc>
          <w:tcPr>
            <w:tcW w:w="2496" w:type="dxa"/>
            <w:tcBorders>
              <w:top w:val="nil"/>
              <w:left w:val="nil"/>
              <w:bottom w:val="single" w:sz="4" w:space="0" w:color="auto"/>
              <w:right w:val="single" w:sz="4" w:space="0" w:color="auto"/>
            </w:tcBorders>
            <w:shd w:val="clear" w:color="auto" w:fill="auto"/>
            <w:noWrap/>
            <w:vAlign w:val="bottom"/>
            <w:hideMark/>
          </w:tcPr>
          <w:p w:rsidR="00AE329E" w:rsidRPr="00AE329E" w:rsidRDefault="00AE329E" w:rsidP="00AE329E">
            <w:pPr>
              <w:widowControl/>
              <w:jc w:val="left"/>
              <w:rPr>
                <w:rFonts w:ascii="新宋体" w:eastAsia="新宋体" w:hAnsi="新宋体" w:cs="宋体" w:hint="eastAsia"/>
                <w:color w:val="000000"/>
                <w:kern w:val="0"/>
                <w:sz w:val="18"/>
                <w:szCs w:val="18"/>
              </w:rPr>
            </w:pPr>
            <w:r w:rsidRPr="00AE329E">
              <w:rPr>
                <w:rFonts w:ascii="新宋体" w:eastAsia="新宋体" w:hAnsi="新宋体" w:cs="宋体" w:hint="eastAsia"/>
                <w:color w:val="000000"/>
                <w:kern w:val="0"/>
                <w:sz w:val="18"/>
                <w:szCs w:val="18"/>
              </w:rPr>
              <w:t>最后修改时间</w:t>
            </w:r>
          </w:p>
        </w:tc>
      </w:tr>
    </w:tbl>
    <w:p w:rsidR="00AE329E" w:rsidRDefault="00AE329E" w:rsidP="00AE329E">
      <w:pPr>
        <w:pStyle w:val="3"/>
        <w:numPr>
          <w:ilvl w:val="0"/>
          <w:numId w:val="0"/>
        </w:numPr>
      </w:pPr>
      <w:r>
        <w:rPr>
          <w:rFonts w:ascii="Times New Roman" w:eastAsia="宋体" w:hAnsi="Times New Roman"/>
        </w:rPr>
        <w:t>9.2.</w:t>
      </w:r>
      <w:r w:rsidR="008C777F">
        <w:rPr>
          <w:rFonts w:ascii="Times New Roman" w:eastAsia="宋体" w:hAnsi="Times New Roman"/>
        </w:rPr>
        <w:t>20</w:t>
      </w:r>
      <w:r>
        <w:t xml:space="preserve"> </w:t>
      </w:r>
      <w:r w:rsidRPr="00AE329E">
        <w:rPr>
          <w:rFonts w:hint="eastAsia"/>
        </w:rPr>
        <w:t>合作厅上岗证考核表</w:t>
      </w:r>
    </w:p>
    <w:tbl>
      <w:tblPr>
        <w:tblW w:w="9356" w:type="dxa"/>
        <w:tblInd w:w="-5" w:type="dxa"/>
        <w:tblLook w:val="04A0" w:firstRow="1" w:lastRow="0" w:firstColumn="1" w:lastColumn="0" w:noHBand="0" w:noVBand="1"/>
      </w:tblPr>
      <w:tblGrid>
        <w:gridCol w:w="800"/>
        <w:gridCol w:w="2120"/>
        <w:gridCol w:w="1680"/>
        <w:gridCol w:w="640"/>
        <w:gridCol w:w="4116"/>
      </w:tblGrid>
      <w:tr w:rsidR="008C777F" w:rsidRPr="008C777F" w:rsidTr="00533096">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8C777F" w:rsidRPr="008C777F" w:rsidRDefault="008C777F" w:rsidP="008C777F">
            <w:pPr>
              <w:widowControl/>
              <w:jc w:val="center"/>
              <w:rPr>
                <w:rFonts w:ascii="新宋体" w:eastAsia="新宋体" w:hAnsi="新宋体" w:cs="宋体"/>
                <w:color w:val="000000"/>
                <w:kern w:val="0"/>
                <w:sz w:val="18"/>
                <w:szCs w:val="18"/>
              </w:rPr>
            </w:pPr>
            <w:r w:rsidRPr="008C777F">
              <w:rPr>
                <w:rFonts w:ascii="新宋体" w:eastAsia="新宋体" w:hAnsi="新宋体" w:cs="宋体" w:hint="eastAsia"/>
                <w:color w:val="000000"/>
                <w:kern w:val="0"/>
                <w:sz w:val="18"/>
                <w:szCs w:val="18"/>
              </w:rPr>
              <w:t>Key</w:t>
            </w:r>
          </w:p>
        </w:tc>
        <w:tc>
          <w:tcPr>
            <w:tcW w:w="2120" w:type="dxa"/>
            <w:tcBorders>
              <w:top w:val="single" w:sz="4" w:space="0" w:color="auto"/>
              <w:left w:val="nil"/>
              <w:bottom w:val="nil"/>
              <w:right w:val="single" w:sz="4" w:space="0" w:color="auto"/>
            </w:tcBorders>
            <w:shd w:val="clear" w:color="FFFFFF" w:fill="C0C0C0"/>
            <w:noWrap/>
            <w:hideMark/>
          </w:tcPr>
          <w:p w:rsidR="008C777F" w:rsidRPr="008C777F" w:rsidRDefault="008C777F" w:rsidP="008C777F">
            <w:pPr>
              <w:widowControl/>
              <w:jc w:val="center"/>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字段名称</w:t>
            </w:r>
          </w:p>
        </w:tc>
        <w:tc>
          <w:tcPr>
            <w:tcW w:w="1680" w:type="dxa"/>
            <w:tcBorders>
              <w:top w:val="single" w:sz="4" w:space="0" w:color="auto"/>
              <w:left w:val="nil"/>
              <w:bottom w:val="nil"/>
              <w:right w:val="single" w:sz="4" w:space="0" w:color="auto"/>
            </w:tcBorders>
            <w:shd w:val="clear" w:color="FFFFFF" w:fill="C0C0C0"/>
            <w:noWrap/>
            <w:hideMark/>
          </w:tcPr>
          <w:p w:rsidR="008C777F" w:rsidRPr="008C777F" w:rsidRDefault="008C777F" w:rsidP="008C777F">
            <w:pPr>
              <w:widowControl/>
              <w:jc w:val="center"/>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属性</w:t>
            </w:r>
          </w:p>
        </w:tc>
        <w:tc>
          <w:tcPr>
            <w:tcW w:w="640" w:type="dxa"/>
            <w:tcBorders>
              <w:top w:val="single" w:sz="4" w:space="0" w:color="auto"/>
              <w:left w:val="nil"/>
              <w:bottom w:val="nil"/>
              <w:right w:val="single" w:sz="4" w:space="0" w:color="auto"/>
            </w:tcBorders>
            <w:shd w:val="clear" w:color="FFFFFF" w:fill="C0C0C0"/>
            <w:noWrap/>
            <w:hideMark/>
          </w:tcPr>
          <w:p w:rsidR="008C777F" w:rsidRPr="008C777F" w:rsidRDefault="008C777F" w:rsidP="008C777F">
            <w:pPr>
              <w:widowControl/>
              <w:jc w:val="center"/>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NOT NULL</w:t>
            </w:r>
          </w:p>
        </w:tc>
        <w:tc>
          <w:tcPr>
            <w:tcW w:w="4116" w:type="dxa"/>
            <w:tcBorders>
              <w:top w:val="single" w:sz="4" w:space="0" w:color="auto"/>
              <w:left w:val="nil"/>
              <w:bottom w:val="nil"/>
              <w:right w:val="single" w:sz="4" w:space="0" w:color="auto"/>
            </w:tcBorders>
            <w:shd w:val="clear" w:color="FFFFFF" w:fill="C0C0C0"/>
            <w:noWrap/>
            <w:hideMark/>
          </w:tcPr>
          <w:p w:rsidR="008C777F" w:rsidRPr="008C777F" w:rsidRDefault="008C777F" w:rsidP="008C777F">
            <w:pPr>
              <w:widowControl/>
              <w:jc w:val="center"/>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字段说明</w:t>
            </w:r>
          </w:p>
        </w:tc>
      </w:tr>
      <w:tr w:rsidR="008C777F" w:rsidRPr="008C777F" w:rsidTr="00533096">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rsidR="008C777F" w:rsidRPr="008C777F" w:rsidRDefault="008C777F" w:rsidP="008C777F">
            <w:pPr>
              <w:widowControl/>
              <w:jc w:val="left"/>
              <w:rPr>
                <w:rFonts w:ascii="宋体" w:hAnsi="宋体" w:cs="宋体" w:hint="eastAsia"/>
                <w:color w:val="000000"/>
                <w:kern w:val="0"/>
                <w:sz w:val="18"/>
                <w:szCs w:val="18"/>
              </w:rPr>
            </w:pPr>
            <w:r w:rsidRPr="008C777F">
              <w:rPr>
                <w:rFonts w:ascii="宋体" w:hAnsi="宋体" w:cs="宋体" w:hint="eastAsia"/>
                <w:color w:val="000000"/>
                <w:kern w:val="0"/>
                <w:sz w:val="18"/>
                <w:szCs w:val="18"/>
              </w:rPr>
              <w:t>ExamId</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rsidR="008C777F" w:rsidRPr="008C777F" w:rsidRDefault="008C777F" w:rsidP="008C777F">
            <w:pPr>
              <w:widowControl/>
              <w:jc w:val="left"/>
              <w:rPr>
                <w:rFonts w:ascii="宋体" w:hAnsi="宋体" w:cs="宋体" w:hint="eastAsia"/>
                <w:color w:val="000000"/>
                <w:kern w:val="0"/>
                <w:sz w:val="18"/>
                <w:szCs w:val="18"/>
              </w:rPr>
            </w:pPr>
            <w:r w:rsidRPr="008C777F">
              <w:rPr>
                <w:rFonts w:ascii="宋体" w:hAnsi="宋体" w:cs="宋体" w:hint="eastAsia"/>
                <w:color w:val="000000"/>
                <w:kern w:val="0"/>
                <w:sz w:val="18"/>
                <w:szCs w:val="18"/>
              </w:rPr>
              <w:t>Varchar2(10)</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是</w:t>
            </w:r>
          </w:p>
        </w:tc>
        <w:tc>
          <w:tcPr>
            <w:tcW w:w="4116" w:type="dxa"/>
            <w:tcBorders>
              <w:top w:val="single" w:sz="4" w:space="0" w:color="auto"/>
              <w:left w:val="nil"/>
              <w:bottom w:val="single" w:sz="4" w:space="0" w:color="auto"/>
              <w:right w:val="single" w:sz="4" w:space="0" w:color="auto"/>
            </w:tcBorders>
            <w:shd w:val="clear" w:color="auto" w:fill="auto"/>
            <w:noWrap/>
            <w:vAlign w:val="center"/>
            <w:hideMark/>
          </w:tcPr>
          <w:p w:rsidR="008C777F" w:rsidRPr="008C777F" w:rsidRDefault="008C777F" w:rsidP="008C777F">
            <w:pPr>
              <w:widowControl/>
              <w:jc w:val="left"/>
              <w:rPr>
                <w:rFonts w:ascii="宋体" w:hAnsi="宋体" w:cs="宋体" w:hint="eastAsia"/>
                <w:color w:val="000000"/>
                <w:kern w:val="0"/>
                <w:sz w:val="18"/>
                <w:szCs w:val="18"/>
              </w:rPr>
            </w:pPr>
            <w:r w:rsidRPr="008C777F">
              <w:rPr>
                <w:rFonts w:ascii="宋体" w:hAnsi="宋体" w:cs="宋体" w:hint="eastAsia"/>
                <w:color w:val="000000"/>
                <w:kern w:val="0"/>
                <w:sz w:val="18"/>
                <w:szCs w:val="18"/>
              </w:rPr>
              <w:t>系统PK，由系统产生</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2120" w:type="dxa"/>
            <w:tcBorders>
              <w:top w:val="nil"/>
              <w:left w:val="nil"/>
              <w:bottom w:val="single" w:sz="4" w:space="0" w:color="auto"/>
              <w:right w:val="single" w:sz="4" w:space="0" w:color="auto"/>
            </w:tcBorders>
            <w:shd w:val="clear" w:color="auto" w:fill="auto"/>
            <w:noWrap/>
            <w:vAlign w:val="center"/>
            <w:hideMark/>
          </w:tcPr>
          <w:p w:rsidR="008C777F" w:rsidRPr="008C777F" w:rsidRDefault="008C777F" w:rsidP="008C777F">
            <w:pPr>
              <w:widowControl/>
              <w:jc w:val="left"/>
              <w:rPr>
                <w:rFonts w:ascii="宋体" w:hAnsi="宋体" w:cs="宋体" w:hint="eastAsia"/>
                <w:color w:val="000000"/>
                <w:kern w:val="0"/>
                <w:sz w:val="18"/>
                <w:szCs w:val="18"/>
              </w:rPr>
            </w:pPr>
            <w:r w:rsidRPr="008C777F">
              <w:rPr>
                <w:rFonts w:ascii="宋体" w:hAnsi="宋体" w:cs="宋体" w:hint="eastAsia"/>
                <w:color w:val="000000"/>
                <w:kern w:val="0"/>
                <w:sz w:val="18"/>
                <w:szCs w:val="18"/>
              </w:rPr>
              <w:t>EmployeeId</w:t>
            </w:r>
          </w:p>
        </w:tc>
        <w:tc>
          <w:tcPr>
            <w:tcW w:w="16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Varchar2(6)</w:t>
            </w:r>
          </w:p>
        </w:tc>
        <w:tc>
          <w:tcPr>
            <w:tcW w:w="64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是</w:t>
            </w:r>
          </w:p>
        </w:tc>
        <w:tc>
          <w:tcPr>
            <w:tcW w:w="4116" w:type="dxa"/>
            <w:tcBorders>
              <w:top w:val="nil"/>
              <w:left w:val="nil"/>
              <w:bottom w:val="single" w:sz="4" w:space="0" w:color="auto"/>
              <w:right w:val="single" w:sz="4" w:space="0" w:color="auto"/>
            </w:tcBorders>
            <w:shd w:val="clear" w:color="auto" w:fill="auto"/>
            <w:noWrap/>
            <w:vAlign w:val="center"/>
            <w:hideMark/>
          </w:tcPr>
          <w:p w:rsidR="008C777F" w:rsidRPr="008C777F" w:rsidRDefault="008C777F" w:rsidP="008C777F">
            <w:pPr>
              <w:widowControl/>
              <w:jc w:val="left"/>
              <w:rPr>
                <w:rFonts w:ascii="宋体" w:hAnsi="宋体" w:cs="宋体" w:hint="eastAsia"/>
                <w:color w:val="000000"/>
                <w:kern w:val="0"/>
                <w:sz w:val="18"/>
                <w:szCs w:val="18"/>
              </w:rPr>
            </w:pPr>
            <w:r w:rsidRPr="008C777F">
              <w:rPr>
                <w:rFonts w:ascii="宋体" w:hAnsi="宋体" w:cs="宋体" w:hint="eastAsia"/>
                <w:color w:val="000000"/>
                <w:kern w:val="0"/>
                <w:sz w:val="18"/>
                <w:szCs w:val="18"/>
              </w:rPr>
              <w:t>员工Id</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1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OrgId</w:t>
            </w:r>
          </w:p>
        </w:tc>
        <w:tc>
          <w:tcPr>
            <w:tcW w:w="16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Number(8)</w:t>
            </w:r>
          </w:p>
        </w:tc>
        <w:tc>
          <w:tcPr>
            <w:tcW w:w="64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411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所属营业厅编码（员工当时所属营业厅）</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2120" w:type="dxa"/>
            <w:tcBorders>
              <w:top w:val="nil"/>
              <w:left w:val="nil"/>
              <w:bottom w:val="single" w:sz="4" w:space="0" w:color="auto"/>
              <w:right w:val="single" w:sz="4" w:space="0" w:color="auto"/>
            </w:tcBorders>
            <w:shd w:val="clear" w:color="auto" w:fill="auto"/>
            <w:noWrap/>
            <w:vAlign w:val="center"/>
            <w:hideMark/>
          </w:tcPr>
          <w:p w:rsidR="008C777F" w:rsidRPr="008C777F" w:rsidRDefault="008C777F" w:rsidP="008C777F">
            <w:pPr>
              <w:widowControl/>
              <w:jc w:val="left"/>
              <w:rPr>
                <w:rFonts w:ascii="宋体" w:hAnsi="宋体" w:cs="宋体" w:hint="eastAsia"/>
                <w:color w:val="000000"/>
                <w:kern w:val="0"/>
                <w:sz w:val="18"/>
                <w:szCs w:val="18"/>
              </w:rPr>
            </w:pPr>
            <w:r w:rsidRPr="008C777F">
              <w:rPr>
                <w:rFonts w:ascii="宋体" w:hAnsi="宋体" w:cs="宋体" w:hint="eastAsia"/>
                <w:color w:val="000000"/>
                <w:kern w:val="0"/>
                <w:sz w:val="18"/>
                <w:szCs w:val="18"/>
              </w:rPr>
              <w:t>ExamType</w:t>
            </w:r>
          </w:p>
        </w:tc>
        <w:tc>
          <w:tcPr>
            <w:tcW w:w="16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Varchar2(6)</w:t>
            </w:r>
          </w:p>
        </w:tc>
        <w:tc>
          <w:tcPr>
            <w:tcW w:w="64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是</w:t>
            </w:r>
          </w:p>
        </w:tc>
        <w:tc>
          <w:tcPr>
            <w:tcW w:w="4116" w:type="dxa"/>
            <w:tcBorders>
              <w:top w:val="nil"/>
              <w:left w:val="nil"/>
              <w:bottom w:val="single" w:sz="4" w:space="0" w:color="auto"/>
              <w:right w:val="single" w:sz="4" w:space="0" w:color="auto"/>
            </w:tcBorders>
            <w:shd w:val="clear" w:color="auto" w:fill="auto"/>
            <w:noWrap/>
            <w:vAlign w:val="center"/>
            <w:hideMark/>
          </w:tcPr>
          <w:p w:rsidR="008C777F" w:rsidRPr="008C777F" w:rsidRDefault="008C777F" w:rsidP="008C777F">
            <w:pPr>
              <w:widowControl/>
              <w:jc w:val="left"/>
              <w:rPr>
                <w:rFonts w:ascii="宋体" w:hAnsi="宋体" w:cs="宋体" w:hint="eastAsia"/>
                <w:color w:val="000000"/>
                <w:kern w:val="0"/>
                <w:sz w:val="18"/>
                <w:szCs w:val="18"/>
              </w:rPr>
            </w:pPr>
            <w:r w:rsidRPr="008C777F">
              <w:rPr>
                <w:rFonts w:ascii="宋体" w:hAnsi="宋体" w:cs="宋体" w:hint="eastAsia"/>
                <w:color w:val="000000"/>
                <w:kern w:val="0"/>
                <w:sz w:val="18"/>
                <w:szCs w:val="18"/>
              </w:rPr>
              <w:t>考核类型 tb_Master.Type=MountGuardType的key值</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1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ExamDate</w:t>
            </w:r>
          </w:p>
        </w:tc>
        <w:tc>
          <w:tcPr>
            <w:tcW w:w="16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Date</w:t>
            </w:r>
          </w:p>
        </w:tc>
        <w:tc>
          <w:tcPr>
            <w:tcW w:w="64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是</w:t>
            </w:r>
          </w:p>
        </w:tc>
        <w:tc>
          <w:tcPr>
            <w:tcW w:w="411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考核时间</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1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ExamExpire</w:t>
            </w:r>
          </w:p>
        </w:tc>
        <w:tc>
          <w:tcPr>
            <w:tcW w:w="16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Varchar2(6)</w:t>
            </w:r>
          </w:p>
        </w:tc>
        <w:tc>
          <w:tcPr>
            <w:tcW w:w="64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是</w:t>
            </w:r>
          </w:p>
        </w:tc>
        <w:tc>
          <w:tcPr>
            <w:tcW w:w="411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考核有效时间</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1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ExamScore</w:t>
            </w:r>
          </w:p>
        </w:tc>
        <w:tc>
          <w:tcPr>
            <w:tcW w:w="16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Number(7,2)</w:t>
            </w:r>
          </w:p>
        </w:tc>
        <w:tc>
          <w:tcPr>
            <w:tcW w:w="64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是</w:t>
            </w:r>
          </w:p>
        </w:tc>
        <w:tc>
          <w:tcPr>
            <w:tcW w:w="411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考核成绩</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1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HoldFailureCount</w:t>
            </w:r>
          </w:p>
        </w:tc>
        <w:tc>
          <w:tcPr>
            <w:tcW w:w="16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Number</w:t>
            </w:r>
          </w:p>
        </w:tc>
        <w:tc>
          <w:tcPr>
            <w:tcW w:w="64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411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保留的失败次数 (普通数据存空，保留数据</w:t>
            </w:r>
            <w:proofErr w:type="gramStart"/>
            <w:r w:rsidRPr="008C777F">
              <w:rPr>
                <w:rFonts w:ascii="新宋体" w:eastAsia="新宋体" w:hAnsi="新宋体" w:cs="宋体" w:hint="eastAsia"/>
                <w:color w:val="000000"/>
                <w:kern w:val="0"/>
                <w:sz w:val="18"/>
                <w:szCs w:val="18"/>
              </w:rPr>
              <w:t>存失败</w:t>
            </w:r>
            <w:proofErr w:type="gramEnd"/>
            <w:r w:rsidRPr="008C777F">
              <w:rPr>
                <w:rFonts w:ascii="新宋体" w:eastAsia="新宋体" w:hAnsi="新宋体" w:cs="宋体" w:hint="eastAsia"/>
                <w:color w:val="000000"/>
                <w:kern w:val="0"/>
                <w:sz w:val="18"/>
                <w:szCs w:val="18"/>
              </w:rPr>
              <w:t>次数)</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1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LastDeletedTime</w:t>
            </w:r>
          </w:p>
        </w:tc>
        <w:tc>
          <w:tcPr>
            <w:tcW w:w="16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Date</w:t>
            </w:r>
          </w:p>
        </w:tc>
        <w:tc>
          <w:tcPr>
            <w:tcW w:w="64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411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被自然删除的最后一条记录的考核时间</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1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CreatedBy</w:t>
            </w:r>
          </w:p>
        </w:tc>
        <w:tc>
          <w:tcPr>
            <w:tcW w:w="16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Varchar2(6)</w:t>
            </w:r>
          </w:p>
        </w:tc>
        <w:tc>
          <w:tcPr>
            <w:tcW w:w="64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411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创建人</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1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CreatedTime</w:t>
            </w:r>
          </w:p>
        </w:tc>
        <w:tc>
          <w:tcPr>
            <w:tcW w:w="16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Date</w:t>
            </w:r>
          </w:p>
        </w:tc>
        <w:tc>
          <w:tcPr>
            <w:tcW w:w="64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411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创建时间</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1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ModifiedBy</w:t>
            </w:r>
          </w:p>
        </w:tc>
        <w:tc>
          <w:tcPr>
            <w:tcW w:w="16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Varchar2(6)</w:t>
            </w:r>
          </w:p>
        </w:tc>
        <w:tc>
          <w:tcPr>
            <w:tcW w:w="64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411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最后修改人</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1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ModifiedTime</w:t>
            </w:r>
          </w:p>
        </w:tc>
        <w:tc>
          <w:tcPr>
            <w:tcW w:w="16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Date</w:t>
            </w:r>
          </w:p>
        </w:tc>
        <w:tc>
          <w:tcPr>
            <w:tcW w:w="64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411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最后修改时间</w:t>
            </w:r>
          </w:p>
        </w:tc>
      </w:tr>
    </w:tbl>
    <w:p w:rsidR="00AE329E" w:rsidRPr="00AE329E" w:rsidRDefault="00AE329E" w:rsidP="00AE329E">
      <w:pPr>
        <w:rPr>
          <w:rFonts w:hint="eastAsia"/>
        </w:rPr>
      </w:pPr>
    </w:p>
    <w:p w:rsidR="00AE329E" w:rsidRDefault="00AE329E" w:rsidP="00AE329E">
      <w:pPr>
        <w:pStyle w:val="3"/>
        <w:numPr>
          <w:ilvl w:val="0"/>
          <w:numId w:val="0"/>
        </w:numPr>
      </w:pPr>
      <w:r>
        <w:rPr>
          <w:rFonts w:ascii="Times New Roman" w:eastAsia="宋体" w:hAnsi="Times New Roman"/>
        </w:rPr>
        <w:lastRenderedPageBreak/>
        <w:t>9.2.</w:t>
      </w:r>
      <w:r w:rsidR="00362256">
        <w:rPr>
          <w:rFonts w:ascii="Times New Roman" w:eastAsia="宋体" w:hAnsi="Times New Roman"/>
        </w:rPr>
        <w:t>21</w:t>
      </w:r>
      <w:r>
        <w:t xml:space="preserve"> </w:t>
      </w:r>
      <w:r w:rsidRPr="00AE329E">
        <w:rPr>
          <w:rFonts w:hint="eastAsia"/>
        </w:rPr>
        <w:t>月度考试表</w:t>
      </w:r>
    </w:p>
    <w:tbl>
      <w:tblPr>
        <w:tblW w:w="9468" w:type="dxa"/>
        <w:tblInd w:w="-5" w:type="dxa"/>
        <w:tblLook w:val="04A0" w:firstRow="1" w:lastRow="0" w:firstColumn="1" w:lastColumn="0" w:noHBand="0" w:noVBand="1"/>
      </w:tblPr>
      <w:tblGrid>
        <w:gridCol w:w="750"/>
        <w:gridCol w:w="2362"/>
        <w:gridCol w:w="1406"/>
        <w:gridCol w:w="1196"/>
        <w:gridCol w:w="3754"/>
      </w:tblGrid>
      <w:tr w:rsidR="008C777F" w:rsidRPr="008C777F" w:rsidTr="008C777F">
        <w:trPr>
          <w:trHeight w:val="222"/>
        </w:trPr>
        <w:tc>
          <w:tcPr>
            <w:tcW w:w="750" w:type="dxa"/>
            <w:tcBorders>
              <w:top w:val="single" w:sz="4" w:space="0" w:color="auto"/>
              <w:left w:val="single" w:sz="4" w:space="0" w:color="auto"/>
              <w:bottom w:val="nil"/>
              <w:right w:val="single" w:sz="4" w:space="0" w:color="auto"/>
            </w:tcBorders>
            <w:shd w:val="clear" w:color="FFFFFF" w:fill="C0C0C0"/>
            <w:noWrap/>
            <w:hideMark/>
          </w:tcPr>
          <w:p w:rsidR="008C777F" w:rsidRPr="008C777F" w:rsidRDefault="008C777F" w:rsidP="008C777F">
            <w:pPr>
              <w:widowControl/>
              <w:jc w:val="center"/>
              <w:rPr>
                <w:rFonts w:ascii="新宋体" w:eastAsia="新宋体" w:hAnsi="新宋体" w:cs="宋体"/>
                <w:color w:val="000000"/>
                <w:kern w:val="0"/>
                <w:sz w:val="18"/>
                <w:szCs w:val="18"/>
              </w:rPr>
            </w:pPr>
            <w:r w:rsidRPr="008C777F">
              <w:rPr>
                <w:rFonts w:ascii="新宋体" w:eastAsia="新宋体" w:hAnsi="新宋体" w:cs="宋体" w:hint="eastAsia"/>
                <w:color w:val="000000"/>
                <w:kern w:val="0"/>
                <w:sz w:val="18"/>
                <w:szCs w:val="18"/>
              </w:rPr>
              <w:t>Key</w:t>
            </w:r>
          </w:p>
        </w:tc>
        <w:tc>
          <w:tcPr>
            <w:tcW w:w="2362" w:type="dxa"/>
            <w:tcBorders>
              <w:top w:val="single" w:sz="4" w:space="0" w:color="auto"/>
              <w:left w:val="nil"/>
              <w:bottom w:val="nil"/>
              <w:right w:val="single" w:sz="4" w:space="0" w:color="auto"/>
            </w:tcBorders>
            <w:shd w:val="clear" w:color="FFFFFF" w:fill="C0C0C0"/>
            <w:noWrap/>
            <w:hideMark/>
          </w:tcPr>
          <w:p w:rsidR="008C777F" w:rsidRPr="008C777F" w:rsidRDefault="008C777F" w:rsidP="008C777F">
            <w:pPr>
              <w:widowControl/>
              <w:jc w:val="center"/>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字段名称</w:t>
            </w:r>
          </w:p>
        </w:tc>
        <w:tc>
          <w:tcPr>
            <w:tcW w:w="1406" w:type="dxa"/>
            <w:tcBorders>
              <w:top w:val="single" w:sz="4" w:space="0" w:color="auto"/>
              <w:left w:val="nil"/>
              <w:bottom w:val="nil"/>
              <w:right w:val="single" w:sz="4" w:space="0" w:color="auto"/>
            </w:tcBorders>
            <w:shd w:val="clear" w:color="FFFFFF" w:fill="C0C0C0"/>
            <w:noWrap/>
            <w:hideMark/>
          </w:tcPr>
          <w:p w:rsidR="008C777F" w:rsidRPr="008C777F" w:rsidRDefault="008C777F" w:rsidP="008C777F">
            <w:pPr>
              <w:widowControl/>
              <w:jc w:val="center"/>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属性</w:t>
            </w:r>
          </w:p>
        </w:tc>
        <w:tc>
          <w:tcPr>
            <w:tcW w:w="1196" w:type="dxa"/>
            <w:tcBorders>
              <w:top w:val="single" w:sz="4" w:space="0" w:color="auto"/>
              <w:left w:val="nil"/>
              <w:bottom w:val="nil"/>
              <w:right w:val="single" w:sz="4" w:space="0" w:color="auto"/>
            </w:tcBorders>
            <w:shd w:val="clear" w:color="FFFFFF" w:fill="C0C0C0"/>
            <w:noWrap/>
            <w:hideMark/>
          </w:tcPr>
          <w:p w:rsidR="008C777F" w:rsidRPr="008C777F" w:rsidRDefault="008C777F" w:rsidP="008C777F">
            <w:pPr>
              <w:widowControl/>
              <w:jc w:val="center"/>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NOT NULL</w:t>
            </w:r>
          </w:p>
        </w:tc>
        <w:tc>
          <w:tcPr>
            <w:tcW w:w="3754" w:type="dxa"/>
            <w:tcBorders>
              <w:top w:val="single" w:sz="4" w:space="0" w:color="auto"/>
              <w:left w:val="nil"/>
              <w:bottom w:val="nil"/>
              <w:right w:val="single" w:sz="4" w:space="0" w:color="auto"/>
            </w:tcBorders>
            <w:shd w:val="clear" w:color="FFFFFF" w:fill="C0C0C0"/>
            <w:noWrap/>
            <w:hideMark/>
          </w:tcPr>
          <w:p w:rsidR="008C777F" w:rsidRPr="008C777F" w:rsidRDefault="008C777F" w:rsidP="008C777F">
            <w:pPr>
              <w:widowControl/>
              <w:jc w:val="center"/>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字段说明</w:t>
            </w:r>
          </w:p>
        </w:tc>
      </w:tr>
      <w:tr w:rsidR="008C777F" w:rsidRPr="008C777F" w:rsidTr="008C777F">
        <w:trPr>
          <w:trHeight w:val="222"/>
        </w:trPr>
        <w:tc>
          <w:tcPr>
            <w:tcW w:w="750" w:type="dxa"/>
            <w:tcBorders>
              <w:top w:val="single" w:sz="4" w:space="0" w:color="auto"/>
              <w:left w:val="single" w:sz="4" w:space="0" w:color="auto"/>
              <w:bottom w:val="single" w:sz="4" w:space="0" w:color="auto"/>
              <w:right w:val="single" w:sz="4" w:space="0" w:color="auto"/>
            </w:tcBorders>
            <w:shd w:val="clear" w:color="auto" w:fill="auto"/>
            <w:noWrap/>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w:t>
            </w:r>
          </w:p>
        </w:tc>
        <w:tc>
          <w:tcPr>
            <w:tcW w:w="2362" w:type="dxa"/>
            <w:tcBorders>
              <w:top w:val="single" w:sz="4" w:space="0" w:color="auto"/>
              <w:left w:val="nil"/>
              <w:bottom w:val="single" w:sz="4" w:space="0" w:color="auto"/>
              <w:right w:val="single" w:sz="4" w:space="0" w:color="auto"/>
            </w:tcBorders>
            <w:shd w:val="clear" w:color="auto" w:fill="auto"/>
            <w:noWrap/>
            <w:vAlign w:val="center"/>
            <w:hideMark/>
          </w:tcPr>
          <w:p w:rsidR="008C777F" w:rsidRPr="008C777F" w:rsidRDefault="008C777F" w:rsidP="008C777F">
            <w:pPr>
              <w:widowControl/>
              <w:jc w:val="left"/>
              <w:rPr>
                <w:rFonts w:ascii="宋体" w:hAnsi="宋体" w:cs="宋体" w:hint="eastAsia"/>
                <w:color w:val="000000"/>
                <w:kern w:val="0"/>
                <w:sz w:val="18"/>
                <w:szCs w:val="18"/>
              </w:rPr>
            </w:pPr>
            <w:r w:rsidRPr="008C777F">
              <w:rPr>
                <w:rFonts w:ascii="宋体" w:hAnsi="宋体" w:cs="宋体" w:hint="eastAsia"/>
                <w:color w:val="000000"/>
                <w:kern w:val="0"/>
                <w:sz w:val="18"/>
                <w:szCs w:val="18"/>
              </w:rPr>
              <w:t>ExamId</w:t>
            </w:r>
          </w:p>
        </w:tc>
        <w:tc>
          <w:tcPr>
            <w:tcW w:w="1406" w:type="dxa"/>
            <w:tcBorders>
              <w:top w:val="single" w:sz="4" w:space="0" w:color="auto"/>
              <w:left w:val="nil"/>
              <w:bottom w:val="single" w:sz="4" w:space="0" w:color="auto"/>
              <w:right w:val="single" w:sz="4" w:space="0" w:color="auto"/>
            </w:tcBorders>
            <w:shd w:val="clear" w:color="auto" w:fill="auto"/>
            <w:noWrap/>
            <w:vAlign w:val="center"/>
            <w:hideMark/>
          </w:tcPr>
          <w:p w:rsidR="008C777F" w:rsidRPr="008C777F" w:rsidRDefault="008C777F" w:rsidP="008C777F">
            <w:pPr>
              <w:widowControl/>
              <w:jc w:val="left"/>
              <w:rPr>
                <w:rFonts w:ascii="宋体" w:hAnsi="宋体" w:cs="宋体" w:hint="eastAsia"/>
                <w:color w:val="000000"/>
                <w:kern w:val="0"/>
                <w:sz w:val="18"/>
                <w:szCs w:val="18"/>
              </w:rPr>
            </w:pPr>
            <w:r w:rsidRPr="008C777F">
              <w:rPr>
                <w:rFonts w:ascii="宋体" w:hAnsi="宋体" w:cs="宋体" w:hint="eastAsia"/>
                <w:color w:val="000000"/>
                <w:kern w:val="0"/>
                <w:sz w:val="18"/>
                <w:szCs w:val="18"/>
              </w:rPr>
              <w:t>Varchar2(10)</w:t>
            </w:r>
          </w:p>
        </w:tc>
        <w:tc>
          <w:tcPr>
            <w:tcW w:w="1196" w:type="dxa"/>
            <w:tcBorders>
              <w:top w:val="single" w:sz="4" w:space="0" w:color="auto"/>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是</w:t>
            </w:r>
          </w:p>
        </w:tc>
        <w:tc>
          <w:tcPr>
            <w:tcW w:w="3754" w:type="dxa"/>
            <w:tcBorders>
              <w:top w:val="single" w:sz="4" w:space="0" w:color="auto"/>
              <w:left w:val="nil"/>
              <w:bottom w:val="single" w:sz="4" w:space="0" w:color="auto"/>
              <w:right w:val="single" w:sz="4" w:space="0" w:color="auto"/>
            </w:tcBorders>
            <w:shd w:val="clear" w:color="auto" w:fill="auto"/>
            <w:noWrap/>
            <w:vAlign w:val="center"/>
            <w:hideMark/>
          </w:tcPr>
          <w:p w:rsidR="008C777F" w:rsidRPr="008C777F" w:rsidRDefault="008C777F" w:rsidP="008C777F">
            <w:pPr>
              <w:widowControl/>
              <w:jc w:val="left"/>
              <w:rPr>
                <w:rFonts w:ascii="宋体" w:hAnsi="宋体" w:cs="宋体" w:hint="eastAsia"/>
                <w:color w:val="000000"/>
                <w:kern w:val="0"/>
                <w:sz w:val="18"/>
                <w:szCs w:val="18"/>
              </w:rPr>
            </w:pPr>
            <w:r w:rsidRPr="008C777F">
              <w:rPr>
                <w:rFonts w:ascii="宋体" w:hAnsi="宋体" w:cs="宋体" w:hint="eastAsia"/>
                <w:color w:val="000000"/>
                <w:kern w:val="0"/>
                <w:sz w:val="18"/>
                <w:szCs w:val="18"/>
              </w:rPr>
              <w:t>系统PK，由系统产生</w:t>
            </w:r>
          </w:p>
        </w:tc>
      </w:tr>
      <w:tr w:rsidR="008C777F" w:rsidRPr="008C777F" w:rsidTr="008C777F">
        <w:trPr>
          <w:trHeight w:val="222"/>
        </w:trPr>
        <w:tc>
          <w:tcPr>
            <w:tcW w:w="750" w:type="dxa"/>
            <w:tcBorders>
              <w:top w:val="nil"/>
              <w:left w:val="single" w:sz="4" w:space="0" w:color="auto"/>
              <w:bottom w:val="single" w:sz="4" w:space="0" w:color="auto"/>
              <w:right w:val="single" w:sz="4" w:space="0" w:color="auto"/>
            </w:tcBorders>
            <w:shd w:val="clear" w:color="auto" w:fill="auto"/>
            <w:noWrap/>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2362" w:type="dxa"/>
            <w:tcBorders>
              <w:top w:val="nil"/>
              <w:left w:val="nil"/>
              <w:bottom w:val="single" w:sz="4" w:space="0" w:color="auto"/>
              <w:right w:val="single" w:sz="4" w:space="0" w:color="auto"/>
            </w:tcBorders>
            <w:shd w:val="clear" w:color="auto" w:fill="auto"/>
            <w:noWrap/>
            <w:vAlign w:val="center"/>
            <w:hideMark/>
          </w:tcPr>
          <w:p w:rsidR="008C777F" w:rsidRPr="008C777F" w:rsidRDefault="008C777F" w:rsidP="008C777F">
            <w:pPr>
              <w:widowControl/>
              <w:jc w:val="left"/>
              <w:rPr>
                <w:rFonts w:ascii="宋体" w:hAnsi="宋体" w:cs="宋体" w:hint="eastAsia"/>
                <w:color w:val="000000"/>
                <w:kern w:val="0"/>
                <w:sz w:val="18"/>
                <w:szCs w:val="18"/>
              </w:rPr>
            </w:pPr>
            <w:r w:rsidRPr="008C777F">
              <w:rPr>
                <w:rFonts w:ascii="宋体" w:hAnsi="宋体" w:cs="宋体" w:hint="eastAsia"/>
                <w:color w:val="000000"/>
                <w:kern w:val="0"/>
                <w:sz w:val="18"/>
                <w:szCs w:val="18"/>
              </w:rPr>
              <w:t>EmployeeId</w:t>
            </w:r>
          </w:p>
        </w:tc>
        <w:tc>
          <w:tcPr>
            <w:tcW w:w="140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Varchar2(6)</w:t>
            </w:r>
          </w:p>
        </w:tc>
        <w:tc>
          <w:tcPr>
            <w:tcW w:w="119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是</w:t>
            </w:r>
          </w:p>
        </w:tc>
        <w:tc>
          <w:tcPr>
            <w:tcW w:w="3754" w:type="dxa"/>
            <w:tcBorders>
              <w:top w:val="nil"/>
              <w:left w:val="nil"/>
              <w:bottom w:val="single" w:sz="4" w:space="0" w:color="auto"/>
              <w:right w:val="single" w:sz="4" w:space="0" w:color="auto"/>
            </w:tcBorders>
            <w:shd w:val="clear" w:color="auto" w:fill="auto"/>
            <w:noWrap/>
            <w:vAlign w:val="center"/>
            <w:hideMark/>
          </w:tcPr>
          <w:p w:rsidR="008C777F" w:rsidRPr="008C777F" w:rsidRDefault="008C777F" w:rsidP="008C777F">
            <w:pPr>
              <w:widowControl/>
              <w:jc w:val="left"/>
              <w:rPr>
                <w:rFonts w:ascii="宋体" w:hAnsi="宋体" w:cs="宋体" w:hint="eastAsia"/>
                <w:color w:val="000000"/>
                <w:kern w:val="0"/>
                <w:sz w:val="18"/>
                <w:szCs w:val="18"/>
              </w:rPr>
            </w:pPr>
            <w:r w:rsidRPr="008C777F">
              <w:rPr>
                <w:rFonts w:ascii="宋体" w:hAnsi="宋体" w:cs="宋体" w:hint="eastAsia"/>
                <w:color w:val="000000"/>
                <w:kern w:val="0"/>
                <w:sz w:val="18"/>
                <w:szCs w:val="18"/>
              </w:rPr>
              <w:t>员工Id</w:t>
            </w:r>
          </w:p>
        </w:tc>
      </w:tr>
      <w:tr w:rsidR="008C777F" w:rsidRPr="008C777F" w:rsidTr="008C777F">
        <w:trPr>
          <w:trHeight w:val="222"/>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362"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OrgId</w:t>
            </w:r>
          </w:p>
        </w:tc>
        <w:tc>
          <w:tcPr>
            <w:tcW w:w="140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Number(8)</w:t>
            </w:r>
          </w:p>
        </w:tc>
        <w:tc>
          <w:tcPr>
            <w:tcW w:w="119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3754"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所属营业厅编码（员工当时所属营业厅）</w:t>
            </w:r>
          </w:p>
        </w:tc>
      </w:tr>
      <w:tr w:rsidR="008C777F" w:rsidRPr="008C777F" w:rsidTr="008C777F">
        <w:trPr>
          <w:trHeight w:val="222"/>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362"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ExamDate</w:t>
            </w:r>
          </w:p>
        </w:tc>
        <w:tc>
          <w:tcPr>
            <w:tcW w:w="140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Date</w:t>
            </w:r>
          </w:p>
        </w:tc>
        <w:tc>
          <w:tcPr>
            <w:tcW w:w="119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是</w:t>
            </w:r>
          </w:p>
        </w:tc>
        <w:tc>
          <w:tcPr>
            <w:tcW w:w="3754"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考试时间</w:t>
            </w:r>
          </w:p>
        </w:tc>
      </w:tr>
      <w:tr w:rsidR="008C777F" w:rsidRPr="008C777F" w:rsidTr="008C777F">
        <w:trPr>
          <w:trHeight w:val="222"/>
        </w:trPr>
        <w:tc>
          <w:tcPr>
            <w:tcW w:w="750" w:type="dxa"/>
            <w:tcBorders>
              <w:top w:val="nil"/>
              <w:left w:val="single" w:sz="4" w:space="0" w:color="auto"/>
              <w:bottom w:val="single" w:sz="4" w:space="0" w:color="auto"/>
              <w:right w:val="single" w:sz="4" w:space="0" w:color="auto"/>
            </w:tcBorders>
            <w:shd w:val="clear" w:color="auto" w:fill="auto"/>
            <w:noWrap/>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2362" w:type="dxa"/>
            <w:tcBorders>
              <w:top w:val="nil"/>
              <w:left w:val="nil"/>
              <w:bottom w:val="single" w:sz="4" w:space="0" w:color="auto"/>
              <w:right w:val="single" w:sz="4" w:space="0" w:color="auto"/>
            </w:tcBorders>
            <w:shd w:val="clear" w:color="auto" w:fill="auto"/>
            <w:noWrap/>
            <w:vAlign w:val="center"/>
            <w:hideMark/>
          </w:tcPr>
          <w:p w:rsidR="008C777F" w:rsidRPr="008C777F" w:rsidRDefault="008C777F" w:rsidP="008C777F">
            <w:pPr>
              <w:widowControl/>
              <w:jc w:val="left"/>
              <w:rPr>
                <w:rFonts w:ascii="宋体" w:hAnsi="宋体" w:cs="宋体" w:hint="eastAsia"/>
                <w:color w:val="000000"/>
                <w:kern w:val="0"/>
                <w:sz w:val="18"/>
                <w:szCs w:val="18"/>
              </w:rPr>
            </w:pPr>
            <w:r w:rsidRPr="008C777F">
              <w:rPr>
                <w:rFonts w:ascii="宋体" w:hAnsi="宋体" w:cs="宋体" w:hint="eastAsia"/>
                <w:color w:val="000000"/>
                <w:kern w:val="0"/>
                <w:sz w:val="18"/>
                <w:szCs w:val="18"/>
              </w:rPr>
              <w:t>ExamScore</w:t>
            </w:r>
          </w:p>
        </w:tc>
        <w:tc>
          <w:tcPr>
            <w:tcW w:w="1406" w:type="dxa"/>
            <w:tcBorders>
              <w:top w:val="nil"/>
              <w:left w:val="nil"/>
              <w:bottom w:val="single" w:sz="4" w:space="0" w:color="auto"/>
              <w:right w:val="single" w:sz="4" w:space="0" w:color="auto"/>
            </w:tcBorders>
            <w:shd w:val="clear" w:color="auto" w:fill="auto"/>
            <w:noWrap/>
            <w:vAlign w:val="center"/>
            <w:hideMark/>
          </w:tcPr>
          <w:p w:rsidR="008C777F" w:rsidRPr="008C777F" w:rsidRDefault="008C777F" w:rsidP="008C777F">
            <w:pPr>
              <w:widowControl/>
              <w:jc w:val="left"/>
              <w:rPr>
                <w:rFonts w:ascii="宋体" w:hAnsi="宋体" w:cs="宋体" w:hint="eastAsia"/>
                <w:color w:val="000000"/>
                <w:kern w:val="0"/>
                <w:sz w:val="18"/>
                <w:szCs w:val="18"/>
              </w:rPr>
            </w:pPr>
            <w:r w:rsidRPr="008C777F">
              <w:rPr>
                <w:rFonts w:ascii="宋体" w:hAnsi="宋体" w:cs="宋体" w:hint="eastAsia"/>
                <w:color w:val="000000"/>
                <w:kern w:val="0"/>
                <w:sz w:val="18"/>
                <w:szCs w:val="18"/>
              </w:rPr>
              <w:t>Number(7,2)</w:t>
            </w:r>
          </w:p>
        </w:tc>
        <w:tc>
          <w:tcPr>
            <w:tcW w:w="119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是</w:t>
            </w:r>
          </w:p>
        </w:tc>
        <w:tc>
          <w:tcPr>
            <w:tcW w:w="3754" w:type="dxa"/>
            <w:tcBorders>
              <w:top w:val="nil"/>
              <w:left w:val="nil"/>
              <w:bottom w:val="single" w:sz="4" w:space="0" w:color="auto"/>
              <w:right w:val="single" w:sz="4" w:space="0" w:color="auto"/>
            </w:tcBorders>
            <w:shd w:val="clear" w:color="auto" w:fill="auto"/>
            <w:noWrap/>
            <w:vAlign w:val="center"/>
            <w:hideMark/>
          </w:tcPr>
          <w:p w:rsidR="008C777F" w:rsidRPr="008C777F" w:rsidRDefault="008C777F" w:rsidP="008C777F">
            <w:pPr>
              <w:widowControl/>
              <w:jc w:val="left"/>
              <w:rPr>
                <w:rFonts w:ascii="宋体" w:hAnsi="宋体" w:cs="宋体" w:hint="eastAsia"/>
                <w:color w:val="000000"/>
                <w:kern w:val="0"/>
                <w:sz w:val="18"/>
                <w:szCs w:val="18"/>
              </w:rPr>
            </w:pPr>
            <w:r w:rsidRPr="008C777F">
              <w:rPr>
                <w:rFonts w:ascii="宋体" w:hAnsi="宋体" w:cs="宋体" w:hint="eastAsia"/>
                <w:color w:val="000000"/>
                <w:kern w:val="0"/>
                <w:sz w:val="18"/>
                <w:szCs w:val="18"/>
              </w:rPr>
              <w:t>考试成绩</w:t>
            </w:r>
          </w:p>
        </w:tc>
      </w:tr>
      <w:tr w:rsidR="008C777F" w:rsidRPr="008C777F" w:rsidTr="008C777F">
        <w:trPr>
          <w:trHeight w:val="222"/>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362"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CreatedBy</w:t>
            </w:r>
          </w:p>
        </w:tc>
        <w:tc>
          <w:tcPr>
            <w:tcW w:w="140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Varchar2(6)</w:t>
            </w:r>
          </w:p>
        </w:tc>
        <w:tc>
          <w:tcPr>
            <w:tcW w:w="119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3754"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创建人</w:t>
            </w:r>
          </w:p>
        </w:tc>
      </w:tr>
      <w:tr w:rsidR="008C777F" w:rsidRPr="008C777F" w:rsidTr="008C777F">
        <w:trPr>
          <w:trHeight w:val="222"/>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362"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CreatedTime</w:t>
            </w:r>
          </w:p>
        </w:tc>
        <w:tc>
          <w:tcPr>
            <w:tcW w:w="140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Date</w:t>
            </w:r>
          </w:p>
        </w:tc>
        <w:tc>
          <w:tcPr>
            <w:tcW w:w="119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3754"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创建时间</w:t>
            </w:r>
          </w:p>
        </w:tc>
      </w:tr>
      <w:tr w:rsidR="008C777F" w:rsidRPr="008C777F" w:rsidTr="008C777F">
        <w:trPr>
          <w:trHeight w:val="222"/>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362"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ModifiedBy</w:t>
            </w:r>
          </w:p>
        </w:tc>
        <w:tc>
          <w:tcPr>
            <w:tcW w:w="140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Varchar2(6)</w:t>
            </w:r>
          </w:p>
        </w:tc>
        <w:tc>
          <w:tcPr>
            <w:tcW w:w="119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3754"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最后修改人</w:t>
            </w:r>
          </w:p>
        </w:tc>
      </w:tr>
      <w:tr w:rsidR="008C777F" w:rsidRPr="008C777F" w:rsidTr="008C777F">
        <w:trPr>
          <w:trHeight w:val="222"/>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362"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ModifiedTime</w:t>
            </w:r>
          </w:p>
        </w:tc>
        <w:tc>
          <w:tcPr>
            <w:tcW w:w="140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Date</w:t>
            </w:r>
          </w:p>
        </w:tc>
        <w:tc>
          <w:tcPr>
            <w:tcW w:w="119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3754"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最后修改时间</w:t>
            </w:r>
          </w:p>
        </w:tc>
      </w:tr>
    </w:tbl>
    <w:p w:rsidR="00AE329E" w:rsidRDefault="00AE329E" w:rsidP="00AE329E">
      <w:pPr>
        <w:pStyle w:val="3"/>
        <w:numPr>
          <w:ilvl w:val="0"/>
          <w:numId w:val="0"/>
        </w:numPr>
      </w:pPr>
      <w:r>
        <w:rPr>
          <w:rFonts w:ascii="Times New Roman" w:eastAsia="宋体" w:hAnsi="Times New Roman"/>
        </w:rPr>
        <w:t>9.2.</w:t>
      </w:r>
      <w:r w:rsidR="00362256">
        <w:rPr>
          <w:rFonts w:ascii="Times New Roman" w:eastAsia="宋体" w:hAnsi="Times New Roman"/>
        </w:rPr>
        <w:t>22</w:t>
      </w:r>
      <w:r>
        <w:t xml:space="preserve"> </w:t>
      </w:r>
      <w:r w:rsidRPr="00AE329E">
        <w:rPr>
          <w:rFonts w:hint="eastAsia"/>
        </w:rPr>
        <w:t>业务培训表</w:t>
      </w:r>
    </w:p>
    <w:tbl>
      <w:tblPr>
        <w:tblW w:w="9498" w:type="dxa"/>
        <w:tblInd w:w="-5" w:type="dxa"/>
        <w:tblLook w:val="04A0" w:firstRow="1" w:lastRow="0" w:firstColumn="1" w:lastColumn="0" w:noHBand="0" w:noVBand="1"/>
      </w:tblPr>
      <w:tblGrid>
        <w:gridCol w:w="800"/>
        <w:gridCol w:w="2020"/>
        <w:gridCol w:w="1920"/>
        <w:gridCol w:w="1080"/>
        <w:gridCol w:w="3678"/>
      </w:tblGrid>
      <w:tr w:rsidR="008C777F" w:rsidRPr="008C777F" w:rsidTr="00533096">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8C777F" w:rsidRPr="008C777F" w:rsidRDefault="008C777F" w:rsidP="008C777F">
            <w:pPr>
              <w:widowControl/>
              <w:jc w:val="center"/>
              <w:rPr>
                <w:rFonts w:ascii="新宋体" w:eastAsia="新宋体" w:hAnsi="新宋体" w:cs="宋体"/>
                <w:color w:val="000000"/>
                <w:kern w:val="0"/>
                <w:sz w:val="18"/>
                <w:szCs w:val="18"/>
              </w:rPr>
            </w:pPr>
            <w:r w:rsidRPr="008C777F">
              <w:rPr>
                <w:rFonts w:ascii="新宋体" w:eastAsia="新宋体" w:hAnsi="新宋体" w:cs="宋体" w:hint="eastAsia"/>
                <w:color w:val="000000"/>
                <w:kern w:val="0"/>
                <w:sz w:val="18"/>
                <w:szCs w:val="18"/>
              </w:rPr>
              <w:t>Key</w:t>
            </w:r>
          </w:p>
        </w:tc>
        <w:tc>
          <w:tcPr>
            <w:tcW w:w="2020" w:type="dxa"/>
            <w:tcBorders>
              <w:top w:val="single" w:sz="4" w:space="0" w:color="auto"/>
              <w:left w:val="nil"/>
              <w:bottom w:val="nil"/>
              <w:right w:val="single" w:sz="4" w:space="0" w:color="auto"/>
            </w:tcBorders>
            <w:shd w:val="clear" w:color="FFFFFF" w:fill="C0C0C0"/>
            <w:noWrap/>
            <w:hideMark/>
          </w:tcPr>
          <w:p w:rsidR="008C777F" w:rsidRPr="008C777F" w:rsidRDefault="008C777F" w:rsidP="008C777F">
            <w:pPr>
              <w:widowControl/>
              <w:jc w:val="center"/>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字段名称</w:t>
            </w:r>
          </w:p>
        </w:tc>
        <w:tc>
          <w:tcPr>
            <w:tcW w:w="1920" w:type="dxa"/>
            <w:tcBorders>
              <w:top w:val="single" w:sz="4" w:space="0" w:color="auto"/>
              <w:left w:val="nil"/>
              <w:bottom w:val="nil"/>
              <w:right w:val="single" w:sz="4" w:space="0" w:color="auto"/>
            </w:tcBorders>
            <w:shd w:val="clear" w:color="FFFFFF" w:fill="C0C0C0"/>
            <w:noWrap/>
            <w:hideMark/>
          </w:tcPr>
          <w:p w:rsidR="008C777F" w:rsidRPr="008C777F" w:rsidRDefault="008C777F" w:rsidP="008C777F">
            <w:pPr>
              <w:widowControl/>
              <w:jc w:val="center"/>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属性</w:t>
            </w:r>
          </w:p>
        </w:tc>
        <w:tc>
          <w:tcPr>
            <w:tcW w:w="1080" w:type="dxa"/>
            <w:tcBorders>
              <w:top w:val="single" w:sz="4" w:space="0" w:color="auto"/>
              <w:left w:val="nil"/>
              <w:bottom w:val="nil"/>
              <w:right w:val="single" w:sz="4" w:space="0" w:color="auto"/>
            </w:tcBorders>
            <w:shd w:val="clear" w:color="FFFFFF" w:fill="C0C0C0"/>
            <w:noWrap/>
            <w:hideMark/>
          </w:tcPr>
          <w:p w:rsidR="008C777F" w:rsidRPr="008C777F" w:rsidRDefault="008C777F" w:rsidP="008C777F">
            <w:pPr>
              <w:widowControl/>
              <w:jc w:val="center"/>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NOT NULL</w:t>
            </w:r>
          </w:p>
        </w:tc>
        <w:tc>
          <w:tcPr>
            <w:tcW w:w="3678" w:type="dxa"/>
            <w:tcBorders>
              <w:top w:val="single" w:sz="4" w:space="0" w:color="auto"/>
              <w:left w:val="nil"/>
              <w:bottom w:val="nil"/>
              <w:right w:val="single" w:sz="4" w:space="0" w:color="auto"/>
            </w:tcBorders>
            <w:shd w:val="clear" w:color="FFFFFF" w:fill="C0C0C0"/>
            <w:noWrap/>
            <w:hideMark/>
          </w:tcPr>
          <w:p w:rsidR="008C777F" w:rsidRPr="008C777F" w:rsidRDefault="008C777F" w:rsidP="008C777F">
            <w:pPr>
              <w:widowControl/>
              <w:jc w:val="center"/>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字段说明</w:t>
            </w:r>
          </w:p>
        </w:tc>
      </w:tr>
      <w:tr w:rsidR="008C777F" w:rsidRPr="008C777F" w:rsidTr="00533096">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w:t>
            </w: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rsidR="008C777F" w:rsidRPr="008C777F" w:rsidRDefault="008C777F" w:rsidP="008C777F">
            <w:pPr>
              <w:widowControl/>
              <w:jc w:val="left"/>
              <w:rPr>
                <w:rFonts w:ascii="宋体" w:hAnsi="宋体" w:cs="宋体" w:hint="eastAsia"/>
                <w:color w:val="000000"/>
                <w:kern w:val="0"/>
                <w:sz w:val="18"/>
                <w:szCs w:val="18"/>
              </w:rPr>
            </w:pPr>
            <w:r w:rsidRPr="008C777F">
              <w:rPr>
                <w:rFonts w:ascii="宋体" w:hAnsi="宋体" w:cs="宋体" w:hint="eastAsia"/>
                <w:color w:val="000000"/>
                <w:kern w:val="0"/>
                <w:sz w:val="18"/>
                <w:szCs w:val="18"/>
              </w:rPr>
              <w:t>TrainingId</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rsidR="008C777F" w:rsidRPr="008C777F" w:rsidRDefault="008C777F" w:rsidP="008C777F">
            <w:pPr>
              <w:widowControl/>
              <w:jc w:val="left"/>
              <w:rPr>
                <w:rFonts w:ascii="宋体" w:hAnsi="宋体" w:cs="宋体" w:hint="eastAsia"/>
                <w:color w:val="000000"/>
                <w:kern w:val="0"/>
                <w:sz w:val="18"/>
                <w:szCs w:val="18"/>
              </w:rPr>
            </w:pPr>
            <w:r w:rsidRPr="008C777F">
              <w:rPr>
                <w:rFonts w:ascii="宋体" w:hAnsi="宋体" w:cs="宋体" w:hint="eastAsia"/>
                <w:color w:val="000000"/>
                <w:kern w:val="0"/>
                <w:sz w:val="18"/>
                <w:szCs w:val="18"/>
              </w:rPr>
              <w:t>Varchar2(10)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是</w:t>
            </w:r>
          </w:p>
        </w:tc>
        <w:tc>
          <w:tcPr>
            <w:tcW w:w="3678" w:type="dxa"/>
            <w:tcBorders>
              <w:top w:val="single" w:sz="4" w:space="0" w:color="auto"/>
              <w:left w:val="nil"/>
              <w:bottom w:val="single" w:sz="4" w:space="0" w:color="auto"/>
              <w:right w:val="single" w:sz="4" w:space="0" w:color="auto"/>
            </w:tcBorders>
            <w:shd w:val="clear" w:color="auto" w:fill="auto"/>
            <w:noWrap/>
            <w:vAlign w:val="center"/>
            <w:hideMark/>
          </w:tcPr>
          <w:p w:rsidR="008C777F" w:rsidRPr="008C777F" w:rsidRDefault="008C777F" w:rsidP="008C777F">
            <w:pPr>
              <w:widowControl/>
              <w:jc w:val="left"/>
              <w:rPr>
                <w:rFonts w:ascii="宋体" w:hAnsi="宋体" w:cs="宋体" w:hint="eastAsia"/>
                <w:color w:val="000000"/>
                <w:kern w:val="0"/>
                <w:sz w:val="18"/>
                <w:szCs w:val="18"/>
              </w:rPr>
            </w:pPr>
            <w:r w:rsidRPr="008C777F">
              <w:rPr>
                <w:rFonts w:ascii="宋体" w:hAnsi="宋体" w:cs="宋体" w:hint="eastAsia"/>
                <w:color w:val="000000"/>
                <w:kern w:val="0"/>
                <w:sz w:val="18"/>
                <w:szCs w:val="18"/>
              </w:rPr>
              <w:t>系统PK，由系统产生</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2020" w:type="dxa"/>
            <w:tcBorders>
              <w:top w:val="nil"/>
              <w:left w:val="nil"/>
              <w:bottom w:val="single" w:sz="4" w:space="0" w:color="auto"/>
              <w:right w:val="single" w:sz="4" w:space="0" w:color="auto"/>
            </w:tcBorders>
            <w:shd w:val="clear" w:color="auto" w:fill="auto"/>
            <w:noWrap/>
            <w:vAlign w:val="center"/>
            <w:hideMark/>
          </w:tcPr>
          <w:p w:rsidR="008C777F" w:rsidRPr="008C777F" w:rsidRDefault="008C777F" w:rsidP="008C777F">
            <w:pPr>
              <w:widowControl/>
              <w:jc w:val="left"/>
              <w:rPr>
                <w:rFonts w:ascii="宋体" w:hAnsi="宋体" w:cs="宋体" w:hint="eastAsia"/>
                <w:color w:val="000000"/>
                <w:kern w:val="0"/>
                <w:sz w:val="18"/>
                <w:szCs w:val="18"/>
              </w:rPr>
            </w:pPr>
            <w:r w:rsidRPr="008C777F">
              <w:rPr>
                <w:rFonts w:ascii="宋体" w:hAnsi="宋体" w:cs="宋体" w:hint="eastAsia"/>
                <w:color w:val="000000"/>
                <w:kern w:val="0"/>
                <w:sz w:val="18"/>
                <w:szCs w:val="18"/>
              </w:rPr>
              <w:t>EmployeeId</w:t>
            </w:r>
          </w:p>
        </w:tc>
        <w:tc>
          <w:tcPr>
            <w:tcW w:w="19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是</w:t>
            </w:r>
          </w:p>
        </w:tc>
        <w:tc>
          <w:tcPr>
            <w:tcW w:w="3678" w:type="dxa"/>
            <w:tcBorders>
              <w:top w:val="nil"/>
              <w:left w:val="nil"/>
              <w:bottom w:val="single" w:sz="4" w:space="0" w:color="auto"/>
              <w:right w:val="single" w:sz="4" w:space="0" w:color="auto"/>
            </w:tcBorders>
            <w:shd w:val="clear" w:color="auto" w:fill="auto"/>
            <w:noWrap/>
            <w:vAlign w:val="center"/>
            <w:hideMark/>
          </w:tcPr>
          <w:p w:rsidR="008C777F" w:rsidRPr="008C777F" w:rsidRDefault="008C777F" w:rsidP="008C777F">
            <w:pPr>
              <w:widowControl/>
              <w:jc w:val="left"/>
              <w:rPr>
                <w:rFonts w:ascii="宋体" w:hAnsi="宋体" w:cs="宋体" w:hint="eastAsia"/>
                <w:color w:val="000000"/>
                <w:kern w:val="0"/>
                <w:sz w:val="18"/>
                <w:szCs w:val="18"/>
              </w:rPr>
            </w:pPr>
            <w:r w:rsidRPr="008C777F">
              <w:rPr>
                <w:rFonts w:ascii="宋体" w:hAnsi="宋体" w:cs="宋体" w:hint="eastAsia"/>
                <w:color w:val="000000"/>
                <w:kern w:val="0"/>
                <w:sz w:val="18"/>
                <w:szCs w:val="18"/>
              </w:rPr>
              <w:t>员工Id</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0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OrgId</w:t>
            </w:r>
          </w:p>
        </w:tc>
        <w:tc>
          <w:tcPr>
            <w:tcW w:w="19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Number(8)</w:t>
            </w:r>
          </w:p>
        </w:tc>
        <w:tc>
          <w:tcPr>
            <w:tcW w:w="10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3678"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所属营业厅编码（员工当时所属营业厅）</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0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TrainingDate</w:t>
            </w:r>
          </w:p>
        </w:tc>
        <w:tc>
          <w:tcPr>
            <w:tcW w:w="19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是</w:t>
            </w:r>
          </w:p>
        </w:tc>
        <w:tc>
          <w:tcPr>
            <w:tcW w:w="3678"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培训时间</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0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TrainingLevel</w:t>
            </w:r>
          </w:p>
        </w:tc>
        <w:tc>
          <w:tcPr>
            <w:tcW w:w="19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是</w:t>
            </w:r>
          </w:p>
        </w:tc>
        <w:tc>
          <w:tcPr>
            <w:tcW w:w="3678"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培训级别 tb_Master.Type=TrainingLevel的key值</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0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TrainingContent</w:t>
            </w:r>
          </w:p>
        </w:tc>
        <w:tc>
          <w:tcPr>
            <w:tcW w:w="19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Varchar2(200)</w:t>
            </w:r>
          </w:p>
        </w:tc>
        <w:tc>
          <w:tcPr>
            <w:tcW w:w="10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3678"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培训内容</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0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TrainingScore</w:t>
            </w:r>
          </w:p>
        </w:tc>
        <w:tc>
          <w:tcPr>
            <w:tcW w:w="19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Number(7,2)</w:t>
            </w:r>
          </w:p>
        </w:tc>
        <w:tc>
          <w:tcPr>
            <w:tcW w:w="10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3678"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成绩</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0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CreatedBy</w:t>
            </w:r>
          </w:p>
        </w:tc>
        <w:tc>
          <w:tcPr>
            <w:tcW w:w="19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3678"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创建人</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0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CreatedTime</w:t>
            </w:r>
          </w:p>
        </w:tc>
        <w:tc>
          <w:tcPr>
            <w:tcW w:w="19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3678"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创建时间</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0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ModifiedBy</w:t>
            </w:r>
          </w:p>
        </w:tc>
        <w:tc>
          <w:tcPr>
            <w:tcW w:w="19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3678"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最后修改人</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0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ModifiedTime</w:t>
            </w:r>
          </w:p>
        </w:tc>
        <w:tc>
          <w:tcPr>
            <w:tcW w:w="192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3678"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最后修改时间</w:t>
            </w:r>
          </w:p>
        </w:tc>
      </w:tr>
    </w:tbl>
    <w:p w:rsidR="00AE329E" w:rsidRDefault="00AE329E" w:rsidP="00AE329E">
      <w:pPr>
        <w:pStyle w:val="3"/>
        <w:numPr>
          <w:ilvl w:val="0"/>
          <w:numId w:val="0"/>
        </w:numPr>
      </w:pPr>
      <w:r>
        <w:rPr>
          <w:rFonts w:ascii="Times New Roman" w:eastAsia="宋体" w:hAnsi="Times New Roman"/>
        </w:rPr>
        <w:t>9.2.</w:t>
      </w:r>
      <w:r w:rsidR="00362256">
        <w:rPr>
          <w:rFonts w:ascii="Times New Roman" w:eastAsia="宋体" w:hAnsi="Times New Roman"/>
        </w:rPr>
        <w:t>23</w:t>
      </w:r>
      <w:r>
        <w:t xml:space="preserve"> </w:t>
      </w:r>
      <w:r w:rsidRPr="00AE329E">
        <w:rPr>
          <w:rFonts w:hint="eastAsia"/>
        </w:rPr>
        <w:t>进</w:t>
      </w:r>
      <w:proofErr w:type="gramStart"/>
      <w:r w:rsidRPr="00AE329E">
        <w:rPr>
          <w:rFonts w:hint="eastAsia"/>
        </w:rPr>
        <w:t>阶培训表</w:t>
      </w:r>
      <w:proofErr w:type="gramEnd"/>
    </w:p>
    <w:tbl>
      <w:tblPr>
        <w:tblW w:w="9498" w:type="dxa"/>
        <w:tblInd w:w="-5" w:type="dxa"/>
        <w:tblLook w:val="04A0" w:firstRow="1" w:lastRow="0" w:firstColumn="1" w:lastColumn="0" w:noHBand="0" w:noVBand="1"/>
      </w:tblPr>
      <w:tblGrid>
        <w:gridCol w:w="800"/>
        <w:gridCol w:w="2106"/>
        <w:gridCol w:w="1640"/>
        <w:gridCol w:w="1080"/>
        <w:gridCol w:w="3872"/>
      </w:tblGrid>
      <w:tr w:rsidR="008C777F" w:rsidRPr="008C777F" w:rsidTr="00533096">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8C777F" w:rsidRPr="008C777F" w:rsidRDefault="008C777F" w:rsidP="008C777F">
            <w:pPr>
              <w:widowControl/>
              <w:jc w:val="center"/>
              <w:rPr>
                <w:rFonts w:ascii="新宋体" w:eastAsia="新宋体" w:hAnsi="新宋体" w:cs="宋体"/>
                <w:color w:val="000000"/>
                <w:kern w:val="0"/>
                <w:sz w:val="18"/>
                <w:szCs w:val="18"/>
              </w:rPr>
            </w:pPr>
            <w:r w:rsidRPr="008C777F">
              <w:rPr>
                <w:rFonts w:ascii="新宋体" w:eastAsia="新宋体" w:hAnsi="新宋体" w:cs="宋体" w:hint="eastAsia"/>
                <w:color w:val="000000"/>
                <w:kern w:val="0"/>
                <w:sz w:val="18"/>
                <w:szCs w:val="18"/>
              </w:rPr>
              <w:t>Key</w:t>
            </w:r>
          </w:p>
        </w:tc>
        <w:tc>
          <w:tcPr>
            <w:tcW w:w="2106" w:type="dxa"/>
            <w:tcBorders>
              <w:top w:val="single" w:sz="4" w:space="0" w:color="auto"/>
              <w:left w:val="nil"/>
              <w:bottom w:val="nil"/>
              <w:right w:val="single" w:sz="4" w:space="0" w:color="auto"/>
            </w:tcBorders>
            <w:shd w:val="clear" w:color="FFFFFF" w:fill="C0C0C0"/>
            <w:noWrap/>
            <w:hideMark/>
          </w:tcPr>
          <w:p w:rsidR="008C777F" w:rsidRPr="008C777F" w:rsidRDefault="008C777F" w:rsidP="008C777F">
            <w:pPr>
              <w:widowControl/>
              <w:jc w:val="center"/>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字段名称</w:t>
            </w:r>
          </w:p>
        </w:tc>
        <w:tc>
          <w:tcPr>
            <w:tcW w:w="1640" w:type="dxa"/>
            <w:tcBorders>
              <w:top w:val="single" w:sz="4" w:space="0" w:color="auto"/>
              <w:left w:val="nil"/>
              <w:bottom w:val="nil"/>
              <w:right w:val="single" w:sz="4" w:space="0" w:color="auto"/>
            </w:tcBorders>
            <w:shd w:val="clear" w:color="FFFFFF" w:fill="C0C0C0"/>
            <w:noWrap/>
            <w:hideMark/>
          </w:tcPr>
          <w:p w:rsidR="008C777F" w:rsidRPr="008C777F" w:rsidRDefault="008C777F" w:rsidP="008C777F">
            <w:pPr>
              <w:widowControl/>
              <w:jc w:val="center"/>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属性</w:t>
            </w:r>
          </w:p>
        </w:tc>
        <w:tc>
          <w:tcPr>
            <w:tcW w:w="1080" w:type="dxa"/>
            <w:tcBorders>
              <w:top w:val="single" w:sz="4" w:space="0" w:color="auto"/>
              <w:left w:val="nil"/>
              <w:bottom w:val="nil"/>
              <w:right w:val="single" w:sz="4" w:space="0" w:color="auto"/>
            </w:tcBorders>
            <w:shd w:val="clear" w:color="FFFFFF" w:fill="C0C0C0"/>
            <w:noWrap/>
            <w:hideMark/>
          </w:tcPr>
          <w:p w:rsidR="008C777F" w:rsidRPr="008C777F" w:rsidRDefault="008C777F" w:rsidP="008C777F">
            <w:pPr>
              <w:widowControl/>
              <w:jc w:val="center"/>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NOT NULL</w:t>
            </w:r>
          </w:p>
        </w:tc>
        <w:tc>
          <w:tcPr>
            <w:tcW w:w="3872" w:type="dxa"/>
            <w:tcBorders>
              <w:top w:val="single" w:sz="4" w:space="0" w:color="auto"/>
              <w:left w:val="nil"/>
              <w:bottom w:val="nil"/>
              <w:right w:val="single" w:sz="4" w:space="0" w:color="auto"/>
            </w:tcBorders>
            <w:shd w:val="clear" w:color="FFFFFF" w:fill="C0C0C0"/>
            <w:noWrap/>
            <w:hideMark/>
          </w:tcPr>
          <w:p w:rsidR="008C777F" w:rsidRPr="008C777F" w:rsidRDefault="008C777F" w:rsidP="008C777F">
            <w:pPr>
              <w:widowControl/>
              <w:jc w:val="center"/>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字段说明</w:t>
            </w:r>
          </w:p>
        </w:tc>
      </w:tr>
      <w:tr w:rsidR="008C777F" w:rsidRPr="008C777F" w:rsidTr="00533096">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w:t>
            </w:r>
          </w:p>
        </w:tc>
        <w:tc>
          <w:tcPr>
            <w:tcW w:w="2106" w:type="dxa"/>
            <w:tcBorders>
              <w:top w:val="single" w:sz="4" w:space="0" w:color="auto"/>
              <w:left w:val="nil"/>
              <w:bottom w:val="single" w:sz="4" w:space="0" w:color="auto"/>
              <w:right w:val="single" w:sz="4" w:space="0" w:color="auto"/>
            </w:tcBorders>
            <w:shd w:val="clear" w:color="auto" w:fill="auto"/>
            <w:noWrap/>
            <w:vAlign w:val="center"/>
            <w:hideMark/>
          </w:tcPr>
          <w:p w:rsidR="008C777F" w:rsidRPr="008C777F" w:rsidRDefault="008C777F" w:rsidP="008C777F">
            <w:pPr>
              <w:widowControl/>
              <w:jc w:val="left"/>
              <w:rPr>
                <w:rFonts w:ascii="宋体" w:hAnsi="宋体" w:cs="宋体" w:hint="eastAsia"/>
                <w:color w:val="000000"/>
                <w:kern w:val="0"/>
                <w:sz w:val="18"/>
                <w:szCs w:val="18"/>
              </w:rPr>
            </w:pPr>
            <w:r w:rsidRPr="008C777F">
              <w:rPr>
                <w:rFonts w:ascii="宋体" w:hAnsi="宋体" w:cs="宋体" w:hint="eastAsia"/>
                <w:color w:val="000000"/>
                <w:kern w:val="0"/>
                <w:sz w:val="18"/>
                <w:szCs w:val="18"/>
              </w:rPr>
              <w:t>PromotionTrainingId</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8C777F" w:rsidRPr="008C777F" w:rsidRDefault="008C777F" w:rsidP="008C777F">
            <w:pPr>
              <w:widowControl/>
              <w:jc w:val="left"/>
              <w:rPr>
                <w:rFonts w:ascii="宋体" w:hAnsi="宋体" w:cs="宋体" w:hint="eastAsia"/>
                <w:color w:val="000000"/>
                <w:kern w:val="0"/>
                <w:sz w:val="18"/>
                <w:szCs w:val="18"/>
              </w:rPr>
            </w:pPr>
            <w:r w:rsidRPr="008C777F">
              <w:rPr>
                <w:rFonts w:ascii="宋体" w:hAnsi="宋体" w:cs="宋体" w:hint="eastAsia"/>
                <w:color w:val="000000"/>
                <w:kern w:val="0"/>
                <w:sz w:val="18"/>
                <w:szCs w:val="18"/>
              </w:rPr>
              <w:t>Varchar2(10)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是</w:t>
            </w:r>
          </w:p>
        </w:tc>
        <w:tc>
          <w:tcPr>
            <w:tcW w:w="3872" w:type="dxa"/>
            <w:tcBorders>
              <w:top w:val="single" w:sz="4" w:space="0" w:color="auto"/>
              <w:left w:val="nil"/>
              <w:bottom w:val="single" w:sz="4" w:space="0" w:color="auto"/>
              <w:right w:val="single" w:sz="4" w:space="0" w:color="auto"/>
            </w:tcBorders>
            <w:shd w:val="clear" w:color="auto" w:fill="auto"/>
            <w:noWrap/>
            <w:vAlign w:val="center"/>
            <w:hideMark/>
          </w:tcPr>
          <w:p w:rsidR="008C777F" w:rsidRPr="008C777F" w:rsidRDefault="008C777F" w:rsidP="008C777F">
            <w:pPr>
              <w:widowControl/>
              <w:jc w:val="left"/>
              <w:rPr>
                <w:rFonts w:ascii="宋体" w:hAnsi="宋体" w:cs="宋体" w:hint="eastAsia"/>
                <w:color w:val="000000"/>
                <w:kern w:val="0"/>
                <w:sz w:val="18"/>
                <w:szCs w:val="18"/>
              </w:rPr>
            </w:pPr>
            <w:r w:rsidRPr="008C777F">
              <w:rPr>
                <w:rFonts w:ascii="宋体" w:hAnsi="宋体" w:cs="宋体" w:hint="eastAsia"/>
                <w:color w:val="000000"/>
                <w:kern w:val="0"/>
                <w:sz w:val="18"/>
                <w:szCs w:val="18"/>
              </w:rPr>
              <w:t>系统PK，由系统产生</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2106" w:type="dxa"/>
            <w:tcBorders>
              <w:top w:val="nil"/>
              <w:left w:val="nil"/>
              <w:bottom w:val="single" w:sz="4" w:space="0" w:color="auto"/>
              <w:right w:val="single" w:sz="4" w:space="0" w:color="auto"/>
            </w:tcBorders>
            <w:shd w:val="clear" w:color="auto" w:fill="auto"/>
            <w:noWrap/>
            <w:vAlign w:val="center"/>
            <w:hideMark/>
          </w:tcPr>
          <w:p w:rsidR="008C777F" w:rsidRPr="008C777F" w:rsidRDefault="008C777F" w:rsidP="008C777F">
            <w:pPr>
              <w:widowControl/>
              <w:jc w:val="left"/>
              <w:rPr>
                <w:rFonts w:ascii="宋体" w:hAnsi="宋体" w:cs="宋体" w:hint="eastAsia"/>
                <w:color w:val="000000"/>
                <w:kern w:val="0"/>
                <w:sz w:val="18"/>
                <w:szCs w:val="18"/>
              </w:rPr>
            </w:pPr>
            <w:r w:rsidRPr="008C777F">
              <w:rPr>
                <w:rFonts w:ascii="宋体" w:hAnsi="宋体" w:cs="宋体" w:hint="eastAsia"/>
                <w:color w:val="000000"/>
                <w:kern w:val="0"/>
                <w:sz w:val="18"/>
                <w:szCs w:val="18"/>
              </w:rPr>
              <w:t>EmployeeId</w:t>
            </w:r>
          </w:p>
        </w:tc>
        <w:tc>
          <w:tcPr>
            <w:tcW w:w="164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是</w:t>
            </w:r>
          </w:p>
        </w:tc>
        <w:tc>
          <w:tcPr>
            <w:tcW w:w="3872" w:type="dxa"/>
            <w:tcBorders>
              <w:top w:val="nil"/>
              <w:left w:val="nil"/>
              <w:bottom w:val="single" w:sz="4" w:space="0" w:color="auto"/>
              <w:right w:val="single" w:sz="4" w:space="0" w:color="auto"/>
            </w:tcBorders>
            <w:shd w:val="clear" w:color="auto" w:fill="auto"/>
            <w:noWrap/>
            <w:vAlign w:val="center"/>
            <w:hideMark/>
          </w:tcPr>
          <w:p w:rsidR="008C777F" w:rsidRPr="008C777F" w:rsidRDefault="008C777F" w:rsidP="008C777F">
            <w:pPr>
              <w:widowControl/>
              <w:jc w:val="left"/>
              <w:rPr>
                <w:rFonts w:ascii="宋体" w:hAnsi="宋体" w:cs="宋体" w:hint="eastAsia"/>
                <w:color w:val="000000"/>
                <w:kern w:val="0"/>
                <w:sz w:val="18"/>
                <w:szCs w:val="18"/>
              </w:rPr>
            </w:pPr>
            <w:r w:rsidRPr="008C777F">
              <w:rPr>
                <w:rFonts w:ascii="宋体" w:hAnsi="宋体" w:cs="宋体" w:hint="eastAsia"/>
                <w:color w:val="000000"/>
                <w:kern w:val="0"/>
                <w:sz w:val="18"/>
                <w:szCs w:val="18"/>
              </w:rPr>
              <w:t>员工Id</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10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OrgId</w:t>
            </w:r>
          </w:p>
        </w:tc>
        <w:tc>
          <w:tcPr>
            <w:tcW w:w="164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Number(8)</w:t>
            </w:r>
          </w:p>
        </w:tc>
        <w:tc>
          <w:tcPr>
            <w:tcW w:w="10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3872"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所属营业厅编码（员工当时所属营业厅）</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10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PromotionTrainingDate</w:t>
            </w:r>
          </w:p>
        </w:tc>
        <w:tc>
          <w:tcPr>
            <w:tcW w:w="164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是</w:t>
            </w:r>
          </w:p>
        </w:tc>
        <w:tc>
          <w:tcPr>
            <w:tcW w:w="3872"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进</w:t>
            </w:r>
            <w:proofErr w:type="gramStart"/>
            <w:r w:rsidRPr="008C777F">
              <w:rPr>
                <w:rFonts w:ascii="新宋体" w:eastAsia="新宋体" w:hAnsi="新宋体" w:cs="宋体" w:hint="eastAsia"/>
                <w:color w:val="000000"/>
                <w:kern w:val="0"/>
                <w:sz w:val="18"/>
                <w:szCs w:val="18"/>
              </w:rPr>
              <w:t>阶时间</w:t>
            </w:r>
            <w:proofErr w:type="gramEnd"/>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10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PromotionContent</w:t>
            </w:r>
          </w:p>
        </w:tc>
        <w:tc>
          <w:tcPr>
            <w:tcW w:w="164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是</w:t>
            </w:r>
          </w:p>
        </w:tc>
        <w:tc>
          <w:tcPr>
            <w:tcW w:w="3872"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进</w:t>
            </w:r>
            <w:proofErr w:type="gramStart"/>
            <w:r w:rsidRPr="008C777F">
              <w:rPr>
                <w:rFonts w:ascii="新宋体" w:eastAsia="新宋体" w:hAnsi="新宋体" w:cs="宋体" w:hint="eastAsia"/>
                <w:color w:val="000000"/>
                <w:kern w:val="0"/>
                <w:sz w:val="18"/>
                <w:szCs w:val="18"/>
              </w:rPr>
              <w:t>阶内容</w:t>
            </w:r>
            <w:proofErr w:type="gramEnd"/>
            <w:r w:rsidRPr="008C777F">
              <w:rPr>
                <w:rFonts w:ascii="新宋体" w:eastAsia="新宋体" w:hAnsi="新宋体" w:cs="宋体" w:hint="eastAsia"/>
                <w:color w:val="000000"/>
                <w:kern w:val="0"/>
                <w:sz w:val="18"/>
                <w:szCs w:val="18"/>
              </w:rPr>
              <w:t xml:space="preserve"> tb_Master.Type=PromotionContent的key值</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10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PromotionScore</w:t>
            </w:r>
          </w:p>
        </w:tc>
        <w:tc>
          <w:tcPr>
            <w:tcW w:w="164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Number(7,2)</w:t>
            </w:r>
          </w:p>
        </w:tc>
        <w:tc>
          <w:tcPr>
            <w:tcW w:w="10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是</w:t>
            </w:r>
          </w:p>
        </w:tc>
        <w:tc>
          <w:tcPr>
            <w:tcW w:w="3872"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成绩</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10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CreatedBy</w:t>
            </w:r>
          </w:p>
        </w:tc>
        <w:tc>
          <w:tcPr>
            <w:tcW w:w="164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3872"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创建人</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10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CreatedTime</w:t>
            </w:r>
          </w:p>
        </w:tc>
        <w:tc>
          <w:tcPr>
            <w:tcW w:w="164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3872"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创建时间</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 xml:space="preserve">　</w:t>
            </w:r>
          </w:p>
        </w:tc>
        <w:tc>
          <w:tcPr>
            <w:tcW w:w="210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ModifiedBy</w:t>
            </w:r>
          </w:p>
        </w:tc>
        <w:tc>
          <w:tcPr>
            <w:tcW w:w="164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3872"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最后修改人</w:t>
            </w:r>
          </w:p>
        </w:tc>
      </w:tr>
      <w:tr w:rsidR="008C777F" w:rsidRPr="008C777F"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lastRenderedPageBreak/>
              <w:t xml:space="preserve">　</w:t>
            </w:r>
          </w:p>
        </w:tc>
        <w:tc>
          <w:tcPr>
            <w:tcW w:w="2106"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ModifiedTime</w:t>
            </w:r>
          </w:p>
        </w:tc>
        <w:tc>
          <w:tcPr>
            <w:tcW w:w="164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center"/>
              <w:rPr>
                <w:rFonts w:ascii="宋体" w:hAnsi="宋体" w:cs="宋体" w:hint="eastAsia"/>
                <w:color w:val="000000"/>
                <w:kern w:val="0"/>
                <w:sz w:val="18"/>
                <w:szCs w:val="18"/>
              </w:rPr>
            </w:pPr>
            <w:r w:rsidRPr="008C777F">
              <w:rPr>
                <w:rFonts w:ascii="宋体" w:hAnsi="宋体" w:cs="宋体" w:hint="eastAsia"/>
                <w:color w:val="000000"/>
                <w:kern w:val="0"/>
                <w:sz w:val="18"/>
                <w:szCs w:val="18"/>
              </w:rPr>
              <w:t xml:space="preserve">　</w:t>
            </w:r>
          </w:p>
        </w:tc>
        <w:tc>
          <w:tcPr>
            <w:tcW w:w="3872" w:type="dxa"/>
            <w:tcBorders>
              <w:top w:val="nil"/>
              <w:left w:val="nil"/>
              <w:bottom w:val="single" w:sz="4" w:space="0" w:color="auto"/>
              <w:right w:val="single" w:sz="4" w:space="0" w:color="auto"/>
            </w:tcBorders>
            <w:shd w:val="clear" w:color="auto" w:fill="auto"/>
            <w:noWrap/>
            <w:vAlign w:val="bottom"/>
            <w:hideMark/>
          </w:tcPr>
          <w:p w:rsidR="008C777F" w:rsidRPr="008C777F" w:rsidRDefault="008C777F" w:rsidP="008C777F">
            <w:pPr>
              <w:widowControl/>
              <w:jc w:val="left"/>
              <w:rPr>
                <w:rFonts w:ascii="新宋体" w:eastAsia="新宋体" w:hAnsi="新宋体" w:cs="宋体" w:hint="eastAsia"/>
                <w:color w:val="000000"/>
                <w:kern w:val="0"/>
                <w:sz w:val="18"/>
                <w:szCs w:val="18"/>
              </w:rPr>
            </w:pPr>
            <w:r w:rsidRPr="008C777F">
              <w:rPr>
                <w:rFonts w:ascii="新宋体" w:eastAsia="新宋体" w:hAnsi="新宋体" w:cs="宋体" w:hint="eastAsia"/>
                <w:color w:val="000000"/>
                <w:kern w:val="0"/>
                <w:sz w:val="18"/>
                <w:szCs w:val="18"/>
              </w:rPr>
              <w:t>最后修改时间</w:t>
            </w:r>
          </w:p>
        </w:tc>
      </w:tr>
    </w:tbl>
    <w:p w:rsidR="00AE329E" w:rsidRDefault="00AE329E" w:rsidP="00AE329E">
      <w:pPr>
        <w:pStyle w:val="3"/>
        <w:numPr>
          <w:ilvl w:val="0"/>
          <w:numId w:val="0"/>
        </w:numPr>
      </w:pPr>
      <w:r>
        <w:rPr>
          <w:rFonts w:ascii="Times New Roman" w:eastAsia="宋体" w:hAnsi="Times New Roman"/>
        </w:rPr>
        <w:t>9.2.</w:t>
      </w:r>
      <w:r w:rsidR="00362256">
        <w:rPr>
          <w:rFonts w:ascii="Times New Roman" w:eastAsia="宋体" w:hAnsi="Times New Roman"/>
        </w:rPr>
        <w:t>24</w:t>
      </w:r>
      <w:r>
        <w:t xml:space="preserve"> </w:t>
      </w:r>
      <w:r w:rsidR="00A3126E" w:rsidRPr="00A3126E">
        <w:rPr>
          <w:rFonts w:hint="eastAsia"/>
        </w:rPr>
        <w:t>新员工考核表</w:t>
      </w:r>
    </w:p>
    <w:tbl>
      <w:tblPr>
        <w:tblW w:w="9356" w:type="dxa"/>
        <w:tblInd w:w="-5" w:type="dxa"/>
        <w:tblLook w:val="04A0" w:firstRow="1" w:lastRow="0" w:firstColumn="1" w:lastColumn="0" w:noHBand="0" w:noVBand="1"/>
      </w:tblPr>
      <w:tblGrid>
        <w:gridCol w:w="728"/>
        <w:gridCol w:w="1465"/>
        <w:gridCol w:w="2193"/>
        <w:gridCol w:w="1857"/>
        <w:gridCol w:w="3113"/>
      </w:tblGrid>
      <w:tr w:rsidR="00533096" w:rsidRPr="00362256" w:rsidTr="00533096">
        <w:trPr>
          <w:trHeight w:val="221"/>
        </w:trPr>
        <w:tc>
          <w:tcPr>
            <w:tcW w:w="728" w:type="dxa"/>
            <w:tcBorders>
              <w:top w:val="single" w:sz="4" w:space="0" w:color="auto"/>
              <w:left w:val="single" w:sz="4" w:space="0" w:color="auto"/>
              <w:bottom w:val="nil"/>
              <w:right w:val="single" w:sz="4" w:space="0" w:color="auto"/>
            </w:tcBorders>
            <w:shd w:val="clear" w:color="FFFFFF" w:fill="C0C0C0"/>
            <w:noWrap/>
            <w:hideMark/>
          </w:tcPr>
          <w:p w:rsidR="00362256" w:rsidRPr="00362256" w:rsidRDefault="00362256" w:rsidP="00362256">
            <w:pPr>
              <w:widowControl/>
              <w:jc w:val="center"/>
              <w:rPr>
                <w:rFonts w:ascii="新宋体" w:eastAsia="新宋体" w:hAnsi="新宋体" w:cs="宋体"/>
                <w:color w:val="000000"/>
                <w:kern w:val="0"/>
                <w:sz w:val="18"/>
                <w:szCs w:val="18"/>
              </w:rPr>
            </w:pPr>
            <w:r w:rsidRPr="00362256">
              <w:rPr>
                <w:rFonts w:ascii="新宋体" w:eastAsia="新宋体" w:hAnsi="新宋体" w:cs="宋体" w:hint="eastAsia"/>
                <w:color w:val="000000"/>
                <w:kern w:val="0"/>
                <w:sz w:val="18"/>
                <w:szCs w:val="18"/>
              </w:rPr>
              <w:t>Key</w:t>
            </w:r>
          </w:p>
        </w:tc>
        <w:tc>
          <w:tcPr>
            <w:tcW w:w="1465" w:type="dxa"/>
            <w:tcBorders>
              <w:top w:val="single" w:sz="4" w:space="0" w:color="auto"/>
              <w:left w:val="nil"/>
              <w:bottom w:val="nil"/>
              <w:right w:val="single" w:sz="4" w:space="0" w:color="auto"/>
            </w:tcBorders>
            <w:shd w:val="clear" w:color="FFFFFF" w:fill="C0C0C0"/>
            <w:noWrap/>
            <w:hideMark/>
          </w:tcPr>
          <w:p w:rsidR="00362256" w:rsidRPr="00362256" w:rsidRDefault="00362256" w:rsidP="00362256">
            <w:pPr>
              <w:widowControl/>
              <w:jc w:val="center"/>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字段名称</w:t>
            </w:r>
          </w:p>
        </w:tc>
        <w:tc>
          <w:tcPr>
            <w:tcW w:w="2193" w:type="dxa"/>
            <w:tcBorders>
              <w:top w:val="single" w:sz="4" w:space="0" w:color="auto"/>
              <w:left w:val="nil"/>
              <w:bottom w:val="nil"/>
              <w:right w:val="single" w:sz="4" w:space="0" w:color="auto"/>
            </w:tcBorders>
            <w:shd w:val="clear" w:color="FFFFFF" w:fill="C0C0C0"/>
            <w:noWrap/>
            <w:hideMark/>
          </w:tcPr>
          <w:p w:rsidR="00362256" w:rsidRPr="00362256" w:rsidRDefault="00362256" w:rsidP="00362256">
            <w:pPr>
              <w:widowControl/>
              <w:jc w:val="center"/>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属性</w:t>
            </w:r>
          </w:p>
        </w:tc>
        <w:tc>
          <w:tcPr>
            <w:tcW w:w="1857" w:type="dxa"/>
            <w:tcBorders>
              <w:top w:val="single" w:sz="4" w:space="0" w:color="auto"/>
              <w:left w:val="nil"/>
              <w:bottom w:val="nil"/>
              <w:right w:val="single" w:sz="4" w:space="0" w:color="auto"/>
            </w:tcBorders>
            <w:shd w:val="clear" w:color="FFFFFF" w:fill="C0C0C0"/>
            <w:noWrap/>
            <w:hideMark/>
          </w:tcPr>
          <w:p w:rsidR="00362256" w:rsidRPr="00362256" w:rsidRDefault="00362256" w:rsidP="00362256">
            <w:pPr>
              <w:widowControl/>
              <w:jc w:val="center"/>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NOT NULL</w:t>
            </w:r>
          </w:p>
        </w:tc>
        <w:tc>
          <w:tcPr>
            <w:tcW w:w="3113" w:type="dxa"/>
            <w:tcBorders>
              <w:top w:val="single" w:sz="4" w:space="0" w:color="auto"/>
              <w:left w:val="nil"/>
              <w:bottom w:val="nil"/>
              <w:right w:val="single" w:sz="4" w:space="0" w:color="auto"/>
            </w:tcBorders>
            <w:shd w:val="clear" w:color="FFFFFF" w:fill="C0C0C0"/>
            <w:noWrap/>
            <w:hideMark/>
          </w:tcPr>
          <w:p w:rsidR="00362256" w:rsidRPr="00362256" w:rsidRDefault="00362256" w:rsidP="00362256">
            <w:pPr>
              <w:widowControl/>
              <w:jc w:val="center"/>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字段说明</w:t>
            </w:r>
          </w:p>
        </w:tc>
      </w:tr>
      <w:tr w:rsidR="00362256" w:rsidRPr="00362256" w:rsidTr="00533096">
        <w:trPr>
          <w:trHeight w:val="221"/>
        </w:trPr>
        <w:tc>
          <w:tcPr>
            <w:tcW w:w="728" w:type="dxa"/>
            <w:tcBorders>
              <w:top w:val="single" w:sz="4" w:space="0" w:color="auto"/>
              <w:left w:val="single" w:sz="4" w:space="0" w:color="auto"/>
              <w:bottom w:val="single" w:sz="4" w:space="0" w:color="auto"/>
              <w:right w:val="single" w:sz="4" w:space="0" w:color="auto"/>
            </w:tcBorders>
            <w:shd w:val="clear" w:color="auto" w:fill="auto"/>
            <w:noWrap/>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w:t>
            </w:r>
          </w:p>
        </w:tc>
        <w:tc>
          <w:tcPr>
            <w:tcW w:w="1465" w:type="dxa"/>
            <w:tcBorders>
              <w:top w:val="single" w:sz="4" w:space="0" w:color="auto"/>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ExamId</w:t>
            </w:r>
          </w:p>
        </w:tc>
        <w:tc>
          <w:tcPr>
            <w:tcW w:w="2193" w:type="dxa"/>
            <w:tcBorders>
              <w:top w:val="single" w:sz="4" w:space="0" w:color="auto"/>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Varchar2(10)</w:t>
            </w:r>
          </w:p>
        </w:tc>
        <w:tc>
          <w:tcPr>
            <w:tcW w:w="1857" w:type="dxa"/>
            <w:tcBorders>
              <w:top w:val="single" w:sz="4" w:space="0" w:color="auto"/>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3113" w:type="dxa"/>
            <w:tcBorders>
              <w:top w:val="single" w:sz="4" w:space="0" w:color="auto"/>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系统PK，由系统产生</w:t>
            </w:r>
          </w:p>
        </w:tc>
      </w:tr>
      <w:tr w:rsidR="00362256" w:rsidRPr="00362256"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1465"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EmployeeId</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Varchar2(6)</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3113"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员工Id</w:t>
            </w:r>
          </w:p>
        </w:tc>
      </w:tr>
      <w:tr w:rsidR="00362256" w:rsidRPr="00362256"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OrgId</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Number(8)</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所属营业厅编码（员工当时所属营业厅）</w:t>
            </w:r>
          </w:p>
        </w:tc>
      </w:tr>
      <w:tr w:rsidR="00362256" w:rsidRPr="00362256"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ExamDate</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Date</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考核时间</w:t>
            </w:r>
          </w:p>
        </w:tc>
      </w:tr>
      <w:tr w:rsidR="00362256" w:rsidRPr="00362256"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ExamStage</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Varchar2(6)</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考核阶段 tb_Job.JobType=0的JobId</w:t>
            </w:r>
          </w:p>
        </w:tc>
      </w:tr>
      <w:tr w:rsidR="00362256" w:rsidRPr="00362256"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Week</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Number(2)</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培养周次</w:t>
            </w:r>
          </w:p>
        </w:tc>
      </w:tr>
      <w:tr w:rsidR="00362256" w:rsidRPr="00362256"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ExamScore</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Number(7,2)</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成绩</w:t>
            </w:r>
          </w:p>
        </w:tc>
      </w:tr>
      <w:tr w:rsidR="00362256" w:rsidRPr="00362256"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CreatedBy</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Varchar2(6)</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创建人</w:t>
            </w:r>
          </w:p>
        </w:tc>
      </w:tr>
      <w:tr w:rsidR="00362256" w:rsidRPr="00362256"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CreatedTime</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Date</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创建时间</w:t>
            </w:r>
          </w:p>
        </w:tc>
      </w:tr>
      <w:tr w:rsidR="00362256" w:rsidRPr="00362256"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ModifiedBy</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Varchar2(6)</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最后修改人</w:t>
            </w:r>
          </w:p>
        </w:tc>
      </w:tr>
      <w:tr w:rsidR="00362256" w:rsidRPr="00362256" w:rsidTr="00533096">
        <w:trPr>
          <w:trHeight w:val="22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1465"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ModifiedTime</w:t>
            </w:r>
          </w:p>
        </w:tc>
        <w:tc>
          <w:tcPr>
            <w:tcW w:w="219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Date</w:t>
            </w:r>
          </w:p>
        </w:tc>
        <w:tc>
          <w:tcPr>
            <w:tcW w:w="1857"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11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最后修改时间</w:t>
            </w:r>
          </w:p>
        </w:tc>
      </w:tr>
    </w:tbl>
    <w:p w:rsidR="00AE329E" w:rsidRDefault="00AE329E" w:rsidP="00AE329E">
      <w:pPr>
        <w:pStyle w:val="3"/>
        <w:numPr>
          <w:ilvl w:val="0"/>
          <w:numId w:val="0"/>
        </w:numPr>
      </w:pPr>
      <w:r>
        <w:rPr>
          <w:rFonts w:ascii="Times New Roman" w:eastAsia="宋体" w:hAnsi="Times New Roman"/>
        </w:rPr>
        <w:t>9.2.</w:t>
      </w:r>
      <w:r w:rsidR="00362256">
        <w:rPr>
          <w:rFonts w:ascii="Times New Roman" w:eastAsia="宋体" w:hAnsi="Times New Roman"/>
        </w:rPr>
        <w:t>25</w:t>
      </w:r>
      <w:r>
        <w:t xml:space="preserve"> </w:t>
      </w:r>
      <w:r w:rsidR="00A3126E" w:rsidRPr="00A3126E">
        <w:rPr>
          <w:rFonts w:hint="eastAsia"/>
        </w:rPr>
        <w:t>转正考核表</w:t>
      </w:r>
    </w:p>
    <w:tbl>
      <w:tblPr>
        <w:tblW w:w="9356" w:type="dxa"/>
        <w:tblInd w:w="-5" w:type="dxa"/>
        <w:tblLook w:val="04A0" w:firstRow="1" w:lastRow="0" w:firstColumn="1" w:lastColumn="0" w:noHBand="0" w:noVBand="1"/>
      </w:tblPr>
      <w:tblGrid>
        <w:gridCol w:w="766"/>
        <w:gridCol w:w="1815"/>
        <w:gridCol w:w="2037"/>
        <w:gridCol w:w="1478"/>
        <w:gridCol w:w="3260"/>
      </w:tblGrid>
      <w:tr w:rsidR="00362256" w:rsidRPr="00362256" w:rsidTr="00533096">
        <w:trPr>
          <w:trHeight w:val="222"/>
        </w:trPr>
        <w:tc>
          <w:tcPr>
            <w:tcW w:w="766" w:type="dxa"/>
            <w:tcBorders>
              <w:top w:val="single" w:sz="4" w:space="0" w:color="auto"/>
              <w:left w:val="single" w:sz="4" w:space="0" w:color="auto"/>
              <w:bottom w:val="nil"/>
              <w:right w:val="single" w:sz="4" w:space="0" w:color="auto"/>
            </w:tcBorders>
            <w:shd w:val="clear" w:color="FFFFFF" w:fill="C0C0C0"/>
            <w:noWrap/>
            <w:hideMark/>
          </w:tcPr>
          <w:p w:rsidR="00362256" w:rsidRPr="00362256" w:rsidRDefault="00362256" w:rsidP="00362256">
            <w:pPr>
              <w:widowControl/>
              <w:jc w:val="center"/>
              <w:rPr>
                <w:rFonts w:ascii="新宋体" w:eastAsia="新宋体" w:hAnsi="新宋体" w:cs="宋体"/>
                <w:color w:val="000000"/>
                <w:kern w:val="0"/>
                <w:sz w:val="18"/>
                <w:szCs w:val="18"/>
              </w:rPr>
            </w:pPr>
            <w:r w:rsidRPr="00362256">
              <w:rPr>
                <w:rFonts w:ascii="新宋体" w:eastAsia="新宋体" w:hAnsi="新宋体" w:cs="宋体" w:hint="eastAsia"/>
                <w:color w:val="000000"/>
                <w:kern w:val="0"/>
                <w:sz w:val="18"/>
                <w:szCs w:val="18"/>
              </w:rPr>
              <w:t>Key</w:t>
            </w:r>
          </w:p>
        </w:tc>
        <w:tc>
          <w:tcPr>
            <w:tcW w:w="1815" w:type="dxa"/>
            <w:tcBorders>
              <w:top w:val="single" w:sz="4" w:space="0" w:color="auto"/>
              <w:left w:val="nil"/>
              <w:bottom w:val="nil"/>
              <w:right w:val="single" w:sz="4" w:space="0" w:color="auto"/>
            </w:tcBorders>
            <w:shd w:val="clear" w:color="FFFFFF" w:fill="C0C0C0"/>
            <w:noWrap/>
            <w:hideMark/>
          </w:tcPr>
          <w:p w:rsidR="00362256" w:rsidRPr="00362256" w:rsidRDefault="00362256" w:rsidP="00362256">
            <w:pPr>
              <w:widowControl/>
              <w:jc w:val="center"/>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字段名称</w:t>
            </w:r>
          </w:p>
        </w:tc>
        <w:tc>
          <w:tcPr>
            <w:tcW w:w="2037" w:type="dxa"/>
            <w:tcBorders>
              <w:top w:val="single" w:sz="4" w:space="0" w:color="auto"/>
              <w:left w:val="nil"/>
              <w:bottom w:val="nil"/>
              <w:right w:val="single" w:sz="4" w:space="0" w:color="auto"/>
            </w:tcBorders>
            <w:shd w:val="clear" w:color="FFFFFF" w:fill="C0C0C0"/>
            <w:noWrap/>
            <w:hideMark/>
          </w:tcPr>
          <w:p w:rsidR="00362256" w:rsidRPr="00362256" w:rsidRDefault="00362256" w:rsidP="00362256">
            <w:pPr>
              <w:widowControl/>
              <w:jc w:val="center"/>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属性</w:t>
            </w:r>
          </w:p>
        </w:tc>
        <w:tc>
          <w:tcPr>
            <w:tcW w:w="1478" w:type="dxa"/>
            <w:tcBorders>
              <w:top w:val="single" w:sz="4" w:space="0" w:color="auto"/>
              <w:left w:val="nil"/>
              <w:bottom w:val="nil"/>
              <w:right w:val="single" w:sz="4" w:space="0" w:color="auto"/>
            </w:tcBorders>
            <w:shd w:val="clear" w:color="FFFFFF" w:fill="C0C0C0"/>
            <w:noWrap/>
            <w:hideMark/>
          </w:tcPr>
          <w:p w:rsidR="00362256" w:rsidRPr="00362256" w:rsidRDefault="00362256" w:rsidP="00362256">
            <w:pPr>
              <w:widowControl/>
              <w:jc w:val="center"/>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NOT NULL</w:t>
            </w:r>
          </w:p>
        </w:tc>
        <w:tc>
          <w:tcPr>
            <w:tcW w:w="3260" w:type="dxa"/>
            <w:tcBorders>
              <w:top w:val="single" w:sz="4" w:space="0" w:color="auto"/>
              <w:left w:val="nil"/>
              <w:bottom w:val="nil"/>
              <w:right w:val="single" w:sz="4" w:space="0" w:color="auto"/>
            </w:tcBorders>
            <w:shd w:val="clear" w:color="FFFFFF" w:fill="C0C0C0"/>
            <w:noWrap/>
            <w:hideMark/>
          </w:tcPr>
          <w:p w:rsidR="00362256" w:rsidRPr="00362256" w:rsidRDefault="00362256" w:rsidP="00362256">
            <w:pPr>
              <w:widowControl/>
              <w:jc w:val="center"/>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字段说明</w:t>
            </w:r>
          </w:p>
        </w:tc>
      </w:tr>
      <w:tr w:rsidR="00362256" w:rsidRPr="00362256" w:rsidTr="00533096">
        <w:trPr>
          <w:trHeight w:val="222"/>
        </w:trPr>
        <w:tc>
          <w:tcPr>
            <w:tcW w:w="766" w:type="dxa"/>
            <w:tcBorders>
              <w:top w:val="single" w:sz="4" w:space="0" w:color="auto"/>
              <w:left w:val="single" w:sz="4" w:space="0" w:color="auto"/>
              <w:bottom w:val="single" w:sz="4" w:space="0" w:color="auto"/>
              <w:right w:val="single" w:sz="4" w:space="0" w:color="auto"/>
            </w:tcBorders>
            <w:shd w:val="clear" w:color="auto" w:fill="auto"/>
            <w:noWrap/>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w:t>
            </w:r>
          </w:p>
        </w:tc>
        <w:tc>
          <w:tcPr>
            <w:tcW w:w="1815" w:type="dxa"/>
            <w:tcBorders>
              <w:top w:val="single" w:sz="4" w:space="0" w:color="auto"/>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ExamId</w:t>
            </w:r>
          </w:p>
        </w:tc>
        <w:tc>
          <w:tcPr>
            <w:tcW w:w="2037" w:type="dxa"/>
            <w:tcBorders>
              <w:top w:val="single" w:sz="4" w:space="0" w:color="auto"/>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Varchar2(10)</w:t>
            </w:r>
          </w:p>
        </w:tc>
        <w:tc>
          <w:tcPr>
            <w:tcW w:w="1478" w:type="dxa"/>
            <w:tcBorders>
              <w:top w:val="single" w:sz="4" w:space="0" w:color="auto"/>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系统PK，由系统产生</w:t>
            </w:r>
          </w:p>
        </w:tc>
      </w:tr>
      <w:tr w:rsidR="00362256" w:rsidRPr="00362256" w:rsidTr="00533096">
        <w:trPr>
          <w:trHeight w:val="222"/>
        </w:trPr>
        <w:tc>
          <w:tcPr>
            <w:tcW w:w="766" w:type="dxa"/>
            <w:tcBorders>
              <w:top w:val="nil"/>
              <w:left w:val="single" w:sz="4" w:space="0" w:color="auto"/>
              <w:bottom w:val="single" w:sz="4" w:space="0" w:color="auto"/>
              <w:right w:val="single" w:sz="4" w:space="0" w:color="auto"/>
            </w:tcBorders>
            <w:shd w:val="clear" w:color="auto" w:fill="auto"/>
            <w:noWrap/>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1815"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EmployeeId</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Varchar2(6)</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3260"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员工Id</w:t>
            </w:r>
          </w:p>
        </w:tc>
      </w:tr>
      <w:tr w:rsidR="00362256" w:rsidRPr="00362256" w:rsidTr="00533096">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1815"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OrgId</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Number(8)</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26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所属营业厅编码（员工当时所属营业厅）</w:t>
            </w:r>
          </w:p>
        </w:tc>
      </w:tr>
      <w:tr w:rsidR="00362256" w:rsidRPr="00362256" w:rsidTr="00533096">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1815"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ExamDate</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Date</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326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考核时间</w:t>
            </w:r>
          </w:p>
        </w:tc>
      </w:tr>
      <w:tr w:rsidR="00362256" w:rsidRPr="00362256" w:rsidTr="00533096">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1815"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ExamScore</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Number(7,2)</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326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考试成绩</w:t>
            </w:r>
          </w:p>
        </w:tc>
      </w:tr>
      <w:tr w:rsidR="00362256" w:rsidRPr="00362256" w:rsidTr="00533096">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1815"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ChinesePrintCount</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Number(3)</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326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汉字打字个数(</w:t>
            </w:r>
            <w:proofErr w:type="gramStart"/>
            <w:r w:rsidRPr="00362256">
              <w:rPr>
                <w:rFonts w:ascii="新宋体" w:eastAsia="新宋体" w:hAnsi="新宋体" w:cs="宋体" w:hint="eastAsia"/>
                <w:color w:val="000000"/>
                <w:kern w:val="0"/>
                <w:sz w:val="18"/>
                <w:szCs w:val="18"/>
              </w:rPr>
              <w:t>个</w:t>
            </w:r>
            <w:proofErr w:type="gramEnd"/>
            <w:r w:rsidRPr="00362256">
              <w:rPr>
                <w:rFonts w:ascii="新宋体" w:eastAsia="新宋体" w:hAnsi="新宋体" w:cs="宋体" w:hint="eastAsia"/>
                <w:color w:val="000000"/>
                <w:kern w:val="0"/>
                <w:sz w:val="18"/>
                <w:szCs w:val="18"/>
              </w:rPr>
              <w:t>/分钟)</w:t>
            </w:r>
          </w:p>
        </w:tc>
      </w:tr>
      <w:tr w:rsidR="00362256" w:rsidRPr="00362256" w:rsidTr="00533096">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1815"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NumberPrintCount</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Number(3)</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326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数字打字个数(</w:t>
            </w:r>
            <w:proofErr w:type="gramStart"/>
            <w:r w:rsidRPr="00362256">
              <w:rPr>
                <w:rFonts w:ascii="新宋体" w:eastAsia="新宋体" w:hAnsi="新宋体" w:cs="宋体" w:hint="eastAsia"/>
                <w:color w:val="000000"/>
                <w:kern w:val="0"/>
                <w:sz w:val="18"/>
                <w:szCs w:val="18"/>
              </w:rPr>
              <w:t>个</w:t>
            </w:r>
            <w:proofErr w:type="gramEnd"/>
            <w:r w:rsidRPr="00362256">
              <w:rPr>
                <w:rFonts w:ascii="新宋体" w:eastAsia="新宋体" w:hAnsi="新宋体" w:cs="宋体" w:hint="eastAsia"/>
                <w:color w:val="000000"/>
                <w:kern w:val="0"/>
                <w:sz w:val="18"/>
                <w:szCs w:val="18"/>
              </w:rPr>
              <w:t>/分钟)</w:t>
            </w:r>
          </w:p>
        </w:tc>
      </w:tr>
      <w:tr w:rsidR="00362256" w:rsidRPr="00362256" w:rsidTr="00533096">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1815"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Remark</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Varchar2(200)</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26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备注</w:t>
            </w:r>
          </w:p>
        </w:tc>
      </w:tr>
      <w:tr w:rsidR="00362256" w:rsidRPr="00362256" w:rsidTr="00533096">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1815"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CreatedBy</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Varchar2(6)</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26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创建人</w:t>
            </w:r>
          </w:p>
        </w:tc>
      </w:tr>
      <w:tr w:rsidR="00362256" w:rsidRPr="00362256" w:rsidTr="00533096">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1815"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CreatedTime</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Date</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26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创建时间</w:t>
            </w:r>
          </w:p>
        </w:tc>
      </w:tr>
      <w:tr w:rsidR="00362256" w:rsidRPr="00362256" w:rsidTr="00533096">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1815"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ModifiedBy</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Varchar2(6)</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26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最后修改人</w:t>
            </w:r>
          </w:p>
        </w:tc>
      </w:tr>
      <w:tr w:rsidR="00362256" w:rsidRPr="00362256" w:rsidTr="00533096">
        <w:trPr>
          <w:trHeight w:val="222"/>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1815"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ModifiedTime</w:t>
            </w:r>
          </w:p>
        </w:tc>
        <w:tc>
          <w:tcPr>
            <w:tcW w:w="2037"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Date</w:t>
            </w:r>
          </w:p>
        </w:tc>
        <w:tc>
          <w:tcPr>
            <w:tcW w:w="1478"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26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最后修改时间</w:t>
            </w:r>
          </w:p>
        </w:tc>
      </w:tr>
    </w:tbl>
    <w:p w:rsidR="00AE329E" w:rsidRDefault="00AE329E" w:rsidP="00AE329E">
      <w:pPr>
        <w:pStyle w:val="3"/>
        <w:numPr>
          <w:ilvl w:val="0"/>
          <w:numId w:val="0"/>
        </w:numPr>
      </w:pPr>
      <w:r>
        <w:rPr>
          <w:rFonts w:ascii="Times New Roman" w:eastAsia="宋体" w:hAnsi="Times New Roman"/>
        </w:rPr>
        <w:t>9.2.</w:t>
      </w:r>
      <w:r w:rsidR="00362256">
        <w:rPr>
          <w:rFonts w:ascii="Times New Roman" w:eastAsia="宋体" w:hAnsi="Times New Roman"/>
        </w:rPr>
        <w:t>26</w:t>
      </w:r>
      <w:r>
        <w:t xml:space="preserve"> </w:t>
      </w:r>
      <w:r w:rsidR="00A3126E" w:rsidRPr="00A3126E">
        <w:rPr>
          <w:rFonts w:hint="eastAsia"/>
        </w:rPr>
        <w:t>标准化检查成绩表</w:t>
      </w:r>
    </w:p>
    <w:tbl>
      <w:tblPr>
        <w:tblW w:w="9356" w:type="dxa"/>
        <w:tblInd w:w="-5" w:type="dxa"/>
        <w:tblLook w:val="04A0" w:firstRow="1" w:lastRow="0" w:firstColumn="1" w:lastColumn="0" w:noHBand="0" w:noVBand="1"/>
      </w:tblPr>
      <w:tblGrid>
        <w:gridCol w:w="800"/>
        <w:gridCol w:w="2520"/>
        <w:gridCol w:w="2460"/>
        <w:gridCol w:w="1080"/>
        <w:gridCol w:w="2496"/>
      </w:tblGrid>
      <w:tr w:rsidR="00A3126E" w:rsidRPr="00A3126E" w:rsidTr="00533096">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A3126E" w:rsidRPr="00A3126E" w:rsidRDefault="00A3126E" w:rsidP="00A3126E">
            <w:pPr>
              <w:widowControl/>
              <w:jc w:val="center"/>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Key</w:t>
            </w:r>
          </w:p>
        </w:tc>
        <w:tc>
          <w:tcPr>
            <w:tcW w:w="2520" w:type="dxa"/>
            <w:tcBorders>
              <w:top w:val="single" w:sz="4" w:space="0" w:color="auto"/>
              <w:left w:val="nil"/>
              <w:bottom w:val="nil"/>
              <w:right w:val="single" w:sz="4" w:space="0" w:color="auto"/>
            </w:tcBorders>
            <w:shd w:val="clear" w:color="FFFFFF" w:fill="C0C0C0"/>
            <w:noWrap/>
            <w:hideMark/>
          </w:tcPr>
          <w:p w:rsidR="00A3126E" w:rsidRPr="00A3126E" w:rsidRDefault="00A3126E" w:rsidP="00A3126E">
            <w:pPr>
              <w:widowControl/>
              <w:jc w:val="center"/>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字段名称</w:t>
            </w:r>
          </w:p>
        </w:tc>
        <w:tc>
          <w:tcPr>
            <w:tcW w:w="2460" w:type="dxa"/>
            <w:tcBorders>
              <w:top w:val="single" w:sz="4" w:space="0" w:color="auto"/>
              <w:left w:val="nil"/>
              <w:bottom w:val="nil"/>
              <w:right w:val="single" w:sz="4" w:space="0" w:color="auto"/>
            </w:tcBorders>
            <w:shd w:val="clear" w:color="FFFFFF" w:fill="C0C0C0"/>
            <w:noWrap/>
            <w:hideMark/>
          </w:tcPr>
          <w:p w:rsidR="00A3126E" w:rsidRPr="00A3126E" w:rsidRDefault="00A3126E" w:rsidP="00A3126E">
            <w:pPr>
              <w:widowControl/>
              <w:jc w:val="center"/>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属性</w:t>
            </w:r>
          </w:p>
        </w:tc>
        <w:tc>
          <w:tcPr>
            <w:tcW w:w="1080" w:type="dxa"/>
            <w:tcBorders>
              <w:top w:val="single" w:sz="4" w:space="0" w:color="auto"/>
              <w:left w:val="nil"/>
              <w:bottom w:val="nil"/>
              <w:right w:val="single" w:sz="4" w:space="0" w:color="auto"/>
            </w:tcBorders>
            <w:shd w:val="clear" w:color="FFFFFF" w:fill="C0C0C0"/>
            <w:noWrap/>
            <w:hideMark/>
          </w:tcPr>
          <w:p w:rsidR="00A3126E" w:rsidRPr="00A3126E" w:rsidRDefault="00A3126E" w:rsidP="00A3126E">
            <w:pPr>
              <w:widowControl/>
              <w:jc w:val="center"/>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NOT NULL</w:t>
            </w:r>
          </w:p>
        </w:tc>
        <w:tc>
          <w:tcPr>
            <w:tcW w:w="2496" w:type="dxa"/>
            <w:tcBorders>
              <w:top w:val="single" w:sz="4" w:space="0" w:color="auto"/>
              <w:left w:val="nil"/>
              <w:bottom w:val="nil"/>
              <w:right w:val="single" w:sz="4" w:space="0" w:color="auto"/>
            </w:tcBorders>
            <w:shd w:val="clear" w:color="FFFFFF" w:fill="C0C0C0"/>
            <w:noWrap/>
            <w:hideMark/>
          </w:tcPr>
          <w:p w:rsidR="00A3126E" w:rsidRPr="00A3126E" w:rsidRDefault="00A3126E" w:rsidP="00A3126E">
            <w:pPr>
              <w:widowControl/>
              <w:jc w:val="center"/>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字段说明</w:t>
            </w:r>
          </w:p>
        </w:tc>
      </w:tr>
      <w:tr w:rsidR="00A3126E" w:rsidRPr="00A3126E" w:rsidTr="00533096">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w:t>
            </w: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rsidR="00A3126E" w:rsidRPr="00A3126E" w:rsidRDefault="00A3126E" w:rsidP="00A3126E">
            <w:pPr>
              <w:widowControl/>
              <w:jc w:val="left"/>
              <w:rPr>
                <w:rFonts w:ascii="宋体" w:hAnsi="宋体" w:cs="宋体" w:hint="eastAsia"/>
                <w:color w:val="000000"/>
                <w:kern w:val="0"/>
                <w:sz w:val="18"/>
                <w:szCs w:val="18"/>
              </w:rPr>
            </w:pPr>
            <w:r w:rsidRPr="00A3126E">
              <w:rPr>
                <w:rFonts w:ascii="宋体" w:hAnsi="宋体" w:cs="宋体" w:hint="eastAsia"/>
                <w:color w:val="000000"/>
                <w:kern w:val="0"/>
                <w:sz w:val="18"/>
                <w:szCs w:val="18"/>
              </w:rPr>
              <w:t>StandardCheckId</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A3126E" w:rsidRPr="00A3126E" w:rsidRDefault="00A3126E" w:rsidP="00A3126E">
            <w:pPr>
              <w:widowControl/>
              <w:jc w:val="left"/>
              <w:rPr>
                <w:rFonts w:ascii="宋体" w:hAnsi="宋体" w:cs="宋体" w:hint="eastAsia"/>
                <w:color w:val="000000"/>
                <w:kern w:val="0"/>
                <w:sz w:val="18"/>
                <w:szCs w:val="18"/>
              </w:rPr>
            </w:pPr>
            <w:r w:rsidRPr="00A3126E">
              <w:rPr>
                <w:rFonts w:ascii="宋体" w:hAnsi="宋体" w:cs="宋体" w:hint="eastAsia"/>
                <w:color w:val="000000"/>
                <w:kern w:val="0"/>
                <w:sz w:val="18"/>
                <w:szCs w:val="18"/>
              </w:rPr>
              <w:t>Varchar2(10)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是</w:t>
            </w:r>
          </w:p>
        </w:tc>
        <w:tc>
          <w:tcPr>
            <w:tcW w:w="2496" w:type="dxa"/>
            <w:tcBorders>
              <w:top w:val="single" w:sz="4" w:space="0" w:color="auto"/>
              <w:left w:val="nil"/>
              <w:bottom w:val="single" w:sz="4" w:space="0" w:color="auto"/>
              <w:right w:val="single" w:sz="4" w:space="0" w:color="auto"/>
            </w:tcBorders>
            <w:shd w:val="clear" w:color="auto" w:fill="auto"/>
            <w:noWrap/>
            <w:vAlign w:val="center"/>
            <w:hideMark/>
          </w:tcPr>
          <w:p w:rsidR="00A3126E" w:rsidRPr="00A3126E" w:rsidRDefault="00A3126E" w:rsidP="00A3126E">
            <w:pPr>
              <w:widowControl/>
              <w:jc w:val="left"/>
              <w:rPr>
                <w:rFonts w:ascii="宋体" w:hAnsi="宋体" w:cs="宋体" w:hint="eastAsia"/>
                <w:color w:val="000000"/>
                <w:kern w:val="0"/>
                <w:sz w:val="18"/>
                <w:szCs w:val="18"/>
              </w:rPr>
            </w:pPr>
            <w:r w:rsidRPr="00A3126E">
              <w:rPr>
                <w:rFonts w:ascii="宋体" w:hAnsi="宋体" w:cs="宋体" w:hint="eastAsia"/>
                <w:color w:val="000000"/>
                <w:kern w:val="0"/>
                <w:sz w:val="18"/>
                <w:szCs w:val="18"/>
              </w:rPr>
              <w:t>系统PK，由系统产生</w:t>
            </w:r>
          </w:p>
        </w:tc>
      </w:tr>
      <w:tr w:rsidR="00A3126E" w:rsidRPr="00A3126E"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center"/>
            <w:hideMark/>
          </w:tcPr>
          <w:p w:rsidR="00A3126E" w:rsidRPr="00A3126E" w:rsidRDefault="00A3126E" w:rsidP="00A3126E">
            <w:pPr>
              <w:widowControl/>
              <w:jc w:val="left"/>
              <w:rPr>
                <w:rFonts w:ascii="宋体" w:hAnsi="宋体" w:cs="宋体" w:hint="eastAsia"/>
                <w:color w:val="000000"/>
                <w:kern w:val="0"/>
                <w:sz w:val="18"/>
                <w:szCs w:val="18"/>
              </w:rPr>
            </w:pPr>
            <w:r w:rsidRPr="00A3126E">
              <w:rPr>
                <w:rFonts w:ascii="宋体" w:hAnsi="宋体" w:cs="宋体" w:hint="eastAsia"/>
                <w:color w:val="000000"/>
                <w:kern w:val="0"/>
                <w:sz w:val="18"/>
                <w:szCs w:val="18"/>
              </w:rPr>
              <w:t>OrgId</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Number(8)</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是</w:t>
            </w:r>
          </w:p>
        </w:tc>
        <w:tc>
          <w:tcPr>
            <w:tcW w:w="2496" w:type="dxa"/>
            <w:tcBorders>
              <w:top w:val="nil"/>
              <w:left w:val="nil"/>
              <w:bottom w:val="single" w:sz="4" w:space="0" w:color="auto"/>
              <w:right w:val="single" w:sz="4" w:space="0" w:color="auto"/>
            </w:tcBorders>
            <w:shd w:val="clear" w:color="auto" w:fill="auto"/>
            <w:noWrap/>
            <w:vAlign w:val="center"/>
            <w:hideMark/>
          </w:tcPr>
          <w:p w:rsidR="00A3126E" w:rsidRPr="00A3126E" w:rsidRDefault="00A3126E" w:rsidP="00A3126E">
            <w:pPr>
              <w:widowControl/>
              <w:jc w:val="left"/>
              <w:rPr>
                <w:rFonts w:ascii="宋体" w:hAnsi="宋体" w:cs="宋体" w:hint="eastAsia"/>
                <w:color w:val="000000"/>
                <w:kern w:val="0"/>
                <w:sz w:val="18"/>
                <w:szCs w:val="18"/>
              </w:rPr>
            </w:pPr>
            <w:r w:rsidRPr="00A3126E">
              <w:rPr>
                <w:rFonts w:ascii="宋体" w:hAnsi="宋体" w:cs="宋体" w:hint="eastAsia"/>
                <w:color w:val="000000"/>
                <w:kern w:val="0"/>
                <w:sz w:val="18"/>
                <w:szCs w:val="18"/>
              </w:rPr>
              <w:t>营业厅编码</w:t>
            </w:r>
          </w:p>
        </w:tc>
      </w:tr>
      <w:tr w:rsidR="00A3126E" w:rsidRPr="00A3126E"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CheckDate</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是</w:t>
            </w:r>
          </w:p>
        </w:tc>
        <w:tc>
          <w:tcPr>
            <w:tcW w:w="2496"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检查时间</w:t>
            </w:r>
          </w:p>
        </w:tc>
      </w:tr>
      <w:tr w:rsidR="00A3126E" w:rsidRPr="00A3126E"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center"/>
            <w:hideMark/>
          </w:tcPr>
          <w:p w:rsidR="00A3126E" w:rsidRPr="00A3126E" w:rsidRDefault="00A3126E" w:rsidP="00A3126E">
            <w:pPr>
              <w:widowControl/>
              <w:jc w:val="left"/>
              <w:rPr>
                <w:rFonts w:ascii="宋体" w:hAnsi="宋体" w:cs="宋体" w:hint="eastAsia"/>
                <w:color w:val="000000"/>
                <w:kern w:val="0"/>
                <w:sz w:val="18"/>
                <w:szCs w:val="18"/>
              </w:rPr>
            </w:pPr>
            <w:r w:rsidRPr="00A3126E">
              <w:rPr>
                <w:rFonts w:ascii="宋体" w:hAnsi="宋体" w:cs="宋体" w:hint="eastAsia"/>
                <w:color w:val="000000"/>
                <w:kern w:val="0"/>
                <w:sz w:val="18"/>
                <w:szCs w:val="18"/>
              </w:rPr>
              <w:t>CheckScore</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Number(7,2)</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是</w:t>
            </w:r>
          </w:p>
        </w:tc>
        <w:tc>
          <w:tcPr>
            <w:tcW w:w="2496" w:type="dxa"/>
            <w:tcBorders>
              <w:top w:val="nil"/>
              <w:left w:val="nil"/>
              <w:bottom w:val="single" w:sz="4" w:space="0" w:color="auto"/>
              <w:right w:val="single" w:sz="4" w:space="0" w:color="auto"/>
            </w:tcBorders>
            <w:shd w:val="clear" w:color="auto" w:fill="auto"/>
            <w:noWrap/>
            <w:vAlign w:val="center"/>
            <w:hideMark/>
          </w:tcPr>
          <w:p w:rsidR="00A3126E" w:rsidRPr="00A3126E" w:rsidRDefault="00A3126E" w:rsidP="00A3126E">
            <w:pPr>
              <w:widowControl/>
              <w:jc w:val="left"/>
              <w:rPr>
                <w:rFonts w:ascii="宋体" w:hAnsi="宋体" w:cs="宋体" w:hint="eastAsia"/>
                <w:color w:val="000000"/>
                <w:kern w:val="0"/>
                <w:sz w:val="18"/>
                <w:szCs w:val="18"/>
              </w:rPr>
            </w:pPr>
            <w:r w:rsidRPr="00A3126E">
              <w:rPr>
                <w:rFonts w:ascii="宋体" w:hAnsi="宋体" w:cs="宋体" w:hint="eastAsia"/>
                <w:color w:val="000000"/>
                <w:kern w:val="0"/>
                <w:sz w:val="18"/>
                <w:szCs w:val="18"/>
              </w:rPr>
              <w:t>检查成绩</w:t>
            </w:r>
          </w:p>
        </w:tc>
      </w:tr>
      <w:tr w:rsidR="00A3126E" w:rsidRPr="00A3126E"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lastRenderedPageBreak/>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CreatedBy</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 xml:space="preserve">　</w:t>
            </w:r>
          </w:p>
        </w:tc>
        <w:tc>
          <w:tcPr>
            <w:tcW w:w="2496"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创建人</w:t>
            </w:r>
          </w:p>
        </w:tc>
      </w:tr>
      <w:tr w:rsidR="00A3126E" w:rsidRPr="00A3126E"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CreatedTime</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 xml:space="preserve">　</w:t>
            </w:r>
          </w:p>
        </w:tc>
        <w:tc>
          <w:tcPr>
            <w:tcW w:w="2496"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创建时间</w:t>
            </w:r>
          </w:p>
        </w:tc>
      </w:tr>
      <w:tr w:rsidR="00A3126E" w:rsidRPr="00A3126E"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ModifiedBy</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 xml:space="preserve">　</w:t>
            </w:r>
          </w:p>
        </w:tc>
        <w:tc>
          <w:tcPr>
            <w:tcW w:w="2496"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最后修改人</w:t>
            </w:r>
          </w:p>
        </w:tc>
      </w:tr>
      <w:tr w:rsidR="00A3126E" w:rsidRPr="00A3126E"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ModifiedTime</w:t>
            </w:r>
          </w:p>
        </w:tc>
        <w:tc>
          <w:tcPr>
            <w:tcW w:w="2460"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 xml:space="preserve">　</w:t>
            </w:r>
          </w:p>
        </w:tc>
        <w:tc>
          <w:tcPr>
            <w:tcW w:w="2496"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最后修改时间</w:t>
            </w:r>
          </w:p>
        </w:tc>
      </w:tr>
    </w:tbl>
    <w:p w:rsidR="00AE329E" w:rsidRDefault="00AE329E" w:rsidP="00AE329E">
      <w:pPr>
        <w:pStyle w:val="3"/>
        <w:numPr>
          <w:ilvl w:val="0"/>
          <w:numId w:val="0"/>
        </w:numPr>
      </w:pPr>
      <w:r>
        <w:rPr>
          <w:rFonts w:ascii="Times New Roman" w:eastAsia="宋体" w:hAnsi="Times New Roman"/>
        </w:rPr>
        <w:t>9.2.</w:t>
      </w:r>
      <w:r w:rsidR="00362256">
        <w:rPr>
          <w:rFonts w:ascii="Times New Roman" w:eastAsia="宋体" w:hAnsi="Times New Roman"/>
        </w:rPr>
        <w:t>27</w:t>
      </w:r>
      <w:r>
        <w:t xml:space="preserve"> </w:t>
      </w:r>
      <w:r w:rsidR="00A3126E" w:rsidRPr="00A3126E">
        <w:rPr>
          <w:rFonts w:hint="eastAsia"/>
        </w:rPr>
        <w:t>监控检查成绩表</w:t>
      </w:r>
    </w:p>
    <w:tbl>
      <w:tblPr>
        <w:tblW w:w="9356" w:type="dxa"/>
        <w:tblInd w:w="-5" w:type="dxa"/>
        <w:tblLook w:val="04A0" w:firstRow="1" w:lastRow="0" w:firstColumn="1" w:lastColumn="0" w:noHBand="0" w:noVBand="1"/>
      </w:tblPr>
      <w:tblGrid>
        <w:gridCol w:w="727"/>
        <w:gridCol w:w="1722"/>
        <w:gridCol w:w="1417"/>
        <w:gridCol w:w="1288"/>
        <w:gridCol w:w="4202"/>
      </w:tblGrid>
      <w:tr w:rsidR="00A3126E" w:rsidRPr="00A3126E" w:rsidTr="00533096">
        <w:trPr>
          <w:trHeight w:val="203"/>
        </w:trPr>
        <w:tc>
          <w:tcPr>
            <w:tcW w:w="727" w:type="dxa"/>
            <w:tcBorders>
              <w:top w:val="single" w:sz="4" w:space="0" w:color="auto"/>
              <w:left w:val="single" w:sz="4" w:space="0" w:color="auto"/>
              <w:bottom w:val="nil"/>
              <w:right w:val="single" w:sz="4" w:space="0" w:color="auto"/>
            </w:tcBorders>
            <w:shd w:val="clear" w:color="FFFFFF" w:fill="C0C0C0"/>
            <w:noWrap/>
            <w:hideMark/>
          </w:tcPr>
          <w:p w:rsidR="00A3126E" w:rsidRPr="00A3126E" w:rsidRDefault="00A3126E" w:rsidP="00A3126E">
            <w:pPr>
              <w:widowControl/>
              <w:jc w:val="center"/>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Key</w:t>
            </w:r>
          </w:p>
        </w:tc>
        <w:tc>
          <w:tcPr>
            <w:tcW w:w="1722" w:type="dxa"/>
            <w:tcBorders>
              <w:top w:val="single" w:sz="4" w:space="0" w:color="auto"/>
              <w:left w:val="nil"/>
              <w:bottom w:val="nil"/>
              <w:right w:val="single" w:sz="4" w:space="0" w:color="auto"/>
            </w:tcBorders>
            <w:shd w:val="clear" w:color="FFFFFF" w:fill="C0C0C0"/>
            <w:noWrap/>
            <w:hideMark/>
          </w:tcPr>
          <w:p w:rsidR="00A3126E" w:rsidRPr="00A3126E" w:rsidRDefault="00A3126E" w:rsidP="00A3126E">
            <w:pPr>
              <w:widowControl/>
              <w:jc w:val="center"/>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字段名称</w:t>
            </w:r>
          </w:p>
        </w:tc>
        <w:tc>
          <w:tcPr>
            <w:tcW w:w="1417" w:type="dxa"/>
            <w:tcBorders>
              <w:top w:val="single" w:sz="4" w:space="0" w:color="auto"/>
              <w:left w:val="nil"/>
              <w:bottom w:val="nil"/>
              <w:right w:val="single" w:sz="4" w:space="0" w:color="auto"/>
            </w:tcBorders>
            <w:shd w:val="clear" w:color="FFFFFF" w:fill="C0C0C0"/>
            <w:noWrap/>
            <w:hideMark/>
          </w:tcPr>
          <w:p w:rsidR="00A3126E" w:rsidRPr="00A3126E" w:rsidRDefault="00A3126E" w:rsidP="00A3126E">
            <w:pPr>
              <w:widowControl/>
              <w:jc w:val="center"/>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属性</w:t>
            </w:r>
          </w:p>
        </w:tc>
        <w:tc>
          <w:tcPr>
            <w:tcW w:w="1288" w:type="dxa"/>
            <w:tcBorders>
              <w:top w:val="single" w:sz="4" w:space="0" w:color="auto"/>
              <w:left w:val="nil"/>
              <w:bottom w:val="nil"/>
              <w:right w:val="single" w:sz="4" w:space="0" w:color="auto"/>
            </w:tcBorders>
            <w:shd w:val="clear" w:color="FFFFFF" w:fill="C0C0C0"/>
            <w:noWrap/>
            <w:hideMark/>
          </w:tcPr>
          <w:p w:rsidR="00A3126E" w:rsidRPr="00A3126E" w:rsidRDefault="00A3126E" w:rsidP="00A3126E">
            <w:pPr>
              <w:widowControl/>
              <w:jc w:val="center"/>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NOT NULL</w:t>
            </w:r>
          </w:p>
        </w:tc>
        <w:tc>
          <w:tcPr>
            <w:tcW w:w="4202" w:type="dxa"/>
            <w:tcBorders>
              <w:top w:val="single" w:sz="4" w:space="0" w:color="auto"/>
              <w:left w:val="nil"/>
              <w:bottom w:val="nil"/>
              <w:right w:val="single" w:sz="4" w:space="0" w:color="auto"/>
            </w:tcBorders>
            <w:shd w:val="clear" w:color="FFFFFF" w:fill="C0C0C0"/>
            <w:noWrap/>
            <w:hideMark/>
          </w:tcPr>
          <w:p w:rsidR="00A3126E" w:rsidRPr="00A3126E" w:rsidRDefault="00A3126E" w:rsidP="00A3126E">
            <w:pPr>
              <w:widowControl/>
              <w:jc w:val="center"/>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字段说明</w:t>
            </w:r>
          </w:p>
        </w:tc>
      </w:tr>
      <w:tr w:rsidR="00A3126E" w:rsidRPr="00A3126E" w:rsidTr="00533096">
        <w:trPr>
          <w:trHeight w:val="203"/>
        </w:trPr>
        <w:tc>
          <w:tcPr>
            <w:tcW w:w="727" w:type="dxa"/>
            <w:tcBorders>
              <w:top w:val="single" w:sz="4" w:space="0" w:color="auto"/>
              <w:left w:val="single" w:sz="4" w:space="0" w:color="auto"/>
              <w:bottom w:val="single" w:sz="4" w:space="0" w:color="auto"/>
              <w:right w:val="single" w:sz="4" w:space="0" w:color="auto"/>
            </w:tcBorders>
            <w:shd w:val="clear" w:color="auto" w:fill="auto"/>
            <w:noWrap/>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w:t>
            </w:r>
          </w:p>
        </w:tc>
        <w:tc>
          <w:tcPr>
            <w:tcW w:w="1722" w:type="dxa"/>
            <w:tcBorders>
              <w:top w:val="single" w:sz="4" w:space="0" w:color="auto"/>
              <w:left w:val="nil"/>
              <w:bottom w:val="single" w:sz="4" w:space="0" w:color="auto"/>
              <w:right w:val="single" w:sz="4" w:space="0" w:color="auto"/>
            </w:tcBorders>
            <w:shd w:val="clear" w:color="auto" w:fill="auto"/>
            <w:noWrap/>
            <w:vAlign w:val="center"/>
            <w:hideMark/>
          </w:tcPr>
          <w:p w:rsidR="00A3126E" w:rsidRPr="00A3126E" w:rsidRDefault="00A3126E" w:rsidP="00A3126E">
            <w:pPr>
              <w:widowControl/>
              <w:jc w:val="left"/>
              <w:rPr>
                <w:rFonts w:ascii="宋体" w:hAnsi="宋体" w:cs="宋体" w:hint="eastAsia"/>
                <w:color w:val="000000"/>
                <w:kern w:val="0"/>
                <w:sz w:val="18"/>
                <w:szCs w:val="18"/>
              </w:rPr>
            </w:pPr>
            <w:r w:rsidRPr="00A3126E">
              <w:rPr>
                <w:rFonts w:ascii="宋体" w:hAnsi="宋体" w:cs="宋体" w:hint="eastAsia"/>
                <w:color w:val="000000"/>
                <w:kern w:val="0"/>
                <w:sz w:val="18"/>
                <w:szCs w:val="18"/>
              </w:rPr>
              <w:t>MonitorCheckId</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A3126E" w:rsidRPr="00A3126E" w:rsidRDefault="00A3126E" w:rsidP="00A3126E">
            <w:pPr>
              <w:widowControl/>
              <w:jc w:val="left"/>
              <w:rPr>
                <w:rFonts w:ascii="宋体" w:hAnsi="宋体" w:cs="宋体" w:hint="eastAsia"/>
                <w:color w:val="000000"/>
                <w:kern w:val="0"/>
                <w:sz w:val="18"/>
                <w:szCs w:val="18"/>
              </w:rPr>
            </w:pPr>
            <w:r w:rsidRPr="00A3126E">
              <w:rPr>
                <w:rFonts w:ascii="宋体" w:hAnsi="宋体" w:cs="宋体" w:hint="eastAsia"/>
                <w:color w:val="000000"/>
                <w:kern w:val="0"/>
                <w:sz w:val="18"/>
                <w:szCs w:val="18"/>
              </w:rPr>
              <w:t>Varchar2(10)</w:t>
            </w:r>
          </w:p>
        </w:tc>
        <w:tc>
          <w:tcPr>
            <w:tcW w:w="1288" w:type="dxa"/>
            <w:tcBorders>
              <w:top w:val="single" w:sz="4" w:space="0" w:color="auto"/>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是</w:t>
            </w:r>
          </w:p>
        </w:tc>
        <w:tc>
          <w:tcPr>
            <w:tcW w:w="4202" w:type="dxa"/>
            <w:tcBorders>
              <w:top w:val="single" w:sz="4" w:space="0" w:color="auto"/>
              <w:left w:val="nil"/>
              <w:bottom w:val="single" w:sz="4" w:space="0" w:color="auto"/>
              <w:right w:val="single" w:sz="4" w:space="0" w:color="auto"/>
            </w:tcBorders>
            <w:shd w:val="clear" w:color="auto" w:fill="auto"/>
            <w:noWrap/>
            <w:vAlign w:val="center"/>
            <w:hideMark/>
          </w:tcPr>
          <w:p w:rsidR="00A3126E" w:rsidRPr="00A3126E" w:rsidRDefault="00A3126E" w:rsidP="00A3126E">
            <w:pPr>
              <w:widowControl/>
              <w:jc w:val="left"/>
              <w:rPr>
                <w:rFonts w:ascii="宋体" w:hAnsi="宋体" w:cs="宋体" w:hint="eastAsia"/>
                <w:color w:val="000000"/>
                <w:kern w:val="0"/>
                <w:sz w:val="18"/>
                <w:szCs w:val="18"/>
              </w:rPr>
            </w:pPr>
            <w:r w:rsidRPr="00A3126E">
              <w:rPr>
                <w:rFonts w:ascii="宋体" w:hAnsi="宋体" w:cs="宋体" w:hint="eastAsia"/>
                <w:color w:val="000000"/>
                <w:kern w:val="0"/>
                <w:sz w:val="18"/>
                <w:szCs w:val="18"/>
              </w:rPr>
              <w:t>系统PK，由系统产生</w:t>
            </w:r>
          </w:p>
        </w:tc>
      </w:tr>
      <w:tr w:rsidR="00A3126E" w:rsidRPr="00A3126E" w:rsidTr="00533096">
        <w:trPr>
          <w:trHeight w:val="203"/>
        </w:trPr>
        <w:tc>
          <w:tcPr>
            <w:tcW w:w="727" w:type="dxa"/>
            <w:tcBorders>
              <w:top w:val="nil"/>
              <w:left w:val="single" w:sz="4" w:space="0" w:color="auto"/>
              <w:bottom w:val="single" w:sz="4" w:space="0" w:color="auto"/>
              <w:right w:val="single" w:sz="4" w:space="0" w:color="auto"/>
            </w:tcBorders>
            <w:shd w:val="clear" w:color="auto" w:fill="auto"/>
            <w:noWrap/>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 xml:space="preserve">　</w:t>
            </w:r>
          </w:p>
        </w:tc>
        <w:tc>
          <w:tcPr>
            <w:tcW w:w="1722" w:type="dxa"/>
            <w:tcBorders>
              <w:top w:val="nil"/>
              <w:left w:val="nil"/>
              <w:bottom w:val="single" w:sz="4" w:space="0" w:color="auto"/>
              <w:right w:val="single" w:sz="4" w:space="0" w:color="auto"/>
            </w:tcBorders>
            <w:shd w:val="clear" w:color="auto" w:fill="auto"/>
            <w:noWrap/>
            <w:vAlign w:val="center"/>
            <w:hideMark/>
          </w:tcPr>
          <w:p w:rsidR="00A3126E" w:rsidRPr="00A3126E" w:rsidRDefault="00A3126E" w:rsidP="00A3126E">
            <w:pPr>
              <w:widowControl/>
              <w:jc w:val="left"/>
              <w:rPr>
                <w:rFonts w:ascii="宋体" w:hAnsi="宋体" w:cs="宋体" w:hint="eastAsia"/>
                <w:color w:val="000000"/>
                <w:kern w:val="0"/>
                <w:sz w:val="18"/>
                <w:szCs w:val="18"/>
              </w:rPr>
            </w:pPr>
            <w:r w:rsidRPr="00A3126E">
              <w:rPr>
                <w:rFonts w:ascii="宋体" w:hAnsi="宋体" w:cs="宋体" w:hint="eastAsia"/>
                <w:color w:val="000000"/>
                <w:kern w:val="0"/>
                <w:sz w:val="18"/>
                <w:szCs w:val="18"/>
              </w:rPr>
              <w:t>OrgId</w:t>
            </w:r>
          </w:p>
        </w:tc>
        <w:tc>
          <w:tcPr>
            <w:tcW w:w="1417"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Number(8)</w:t>
            </w:r>
          </w:p>
        </w:tc>
        <w:tc>
          <w:tcPr>
            <w:tcW w:w="1288"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是</w:t>
            </w:r>
          </w:p>
        </w:tc>
        <w:tc>
          <w:tcPr>
            <w:tcW w:w="4202" w:type="dxa"/>
            <w:tcBorders>
              <w:top w:val="nil"/>
              <w:left w:val="nil"/>
              <w:bottom w:val="single" w:sz="4" w:space="0" w:color="auto"/>
              <w:right w:val="single" w:sz="4" w:space="0" w:color="auto"/>
            </w:tcBorders>
            <w:shd w:val="clear" w:color="auto" w:fill="auto"/>
            <w:noWrap/>
            <w:vAlign w:val="center"/>
            <w:hideMark/>
          </w:tcPr>
          <w:p w:rsidR="00A3126E" w:rsidRPr="00A3126E" w:rsidRDefault="00A3126E" w:rsidP="00A3126E">
            <w:pPr>
              <w:widowControl/>
              <w:jc w:val="left"/>
              <w:rPr>
                <w:rFonts w:ascii="宋体" w:hAnsi="宋体" w:cs="宋体" w:hint="eastAsia"/>
                <w:color w:val="000000"/>
                <w:kern w:val="0"/>
                <w:sz w:val="18"/>
                <w:szCs w:val="18"/>
              </w:rPr>
            </w:pPr>
            <w:r w:rsidRPr="00A3126E">
              <w:rPr>
                <w:rFonts w:ascii="宋体" w:hAnsi="宋体" w:cs="宋体" w:hint="eastAsia"/>
                <w:color w:val="000000"/>
                <w:kern w:val="0"/>
                <w:sz w:val="18"/>
                <w:szCs w:val="18"/>
              </w:rPr>
              <w:t>营业厅编码</w:t>
            </w:r>
          </w:p>
        </w:tc>
      </w:tr>
      <w:tr w:rsidR="00A3126E" w:rsidRPr="00A3126E" w:rsidTr="00533096">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 xml:space="preserve">　</w:t>
            </w:r>
          </w:p>
        </w:tc>
        <w:tc>
          <w:tcPr>
            <w:tcW w:w="172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CheckDate</w:t>
            </w:r>
          </w:p>
        </w:tc>
        <w:tc>
          <w:tcPr>
            <w:tcW w:w="1417"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Date</w:t>
            </w:r>
          </w:p>
        </w:tc>
        <w:tc>
          <w:tcPr>
            <w:tcW w:w="1288"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是</w:t>
            </w:r>
          </w:p>
        </w:tc>
        <w:tc>
          <w:tcPr>
            <w:tcW w:w="420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检查时间</w:t>
            </w:r>
          </w:p>
        </w:tc>
      </w:tr>
      <w:tr w:rsidR="00A3126E" w:rsidRPr="00A3126E" w:rsidTr="00533096">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 xml:space="preserve">　</w:t>
            </w:r>
          </w:p>
        </w:tc>
        <w:tc>
          <w:tcPr>
            <w:tcW w:w="172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CheckType</w:t>
            </w:r>
          </w:p>
        </w:tc>
        <w:tc>
          <w:tcPr>
            <w:tcW w:w="1417"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Varchar2(6)</w:t>
            </w:r>
          </w:p>
        </w:tc>
        <w:tc>
          <w:tcPr>
            <w:tcW w:w="1288"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是</w:t>
            </w:r>
          </w:p>
        </w:tc>
        <w:tc>
          <w:tcPr>
            <w:tcW w:w="420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监控类别 tb_Master.Type=MonitorType的key值</w:t>
            </w:r>
          </w:p>
        </w:tc>
      </w:tr>
      <w:tr w:rsidR="00A3126E" w:rsidRPr="00A3126E" w:rsidTr="00533096">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 xml:space="preserve">　</w:t>
            </w:r>
          </w:p>
        </w:tc>
        <w:tc>
          <w:tcPr>
            <w:tcW w:w="172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Detail</w:t>
            </w:r>
          </w:p>
        </w:tc>
        <w:tc>
          <w:tcPr>
            <w:tcW w:w="1417"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Varchar2(500)</w:t>
            </w:r>
          </w:p>
        </w:tc>
        <w:tc>
          <w:tcPr>
            <w:tcW w:w="1288"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 xml:space="preserve">　</w:t>
            </w:r>
          </w:p>
        </w:tc>
        <w:tc>
          <w:tcPr>
            <w:tcW w:w="420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明细</w:t>
            </w:r>
          </w:p>
        </w:tc>
      </w:tr>
      <w:tr w:rsidR="00A3126E" w:rsidRPr="00A3126E" w:rsidTr="00533096">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 xml:space="preserve">　</w:t>
            </w:r>
          </w:p>
        </w:tc>
        <w:tc>
          <w:tcPr>
            <w:tcW w:w="172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CreatedBy</w:t>
            </w:r>
          </w:p>
        </w:tc>
        <w:tc>
          <w:tcPr>
            <w:tcW w:w="1417"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Varchar2(6)</w:t>
            </w:r>
          </w:p>
        </w:tc>
        <w:tc>
          <w:tcPr>
            <w:tcW w:w="1288"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 xml:space="preserve">　</w:t>
            </w:r>
          </w:p>
        </w:tc>
        <w:tc>
          <w:tcPr>
            <w:tcW w:w="420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创建人</w:t>
            </w:r>
          </w:p>
        </w:tc>
      </w:tr>
      <w:tr w:rsidR="00A3126E" w:rsidRPr="00A3126E" w:rsidTr="00533096">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 xml:space="preserve">　</w:t>
            </w:r>
          </w:p>
        </w:tc>
        <w:tc>
          <w:tcPr>
            <w:tcW w:w="172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CreatedTime</w:t>
            </w:r>
          </w:p>
        </w:tc>
        <w:tc>
          <w:tcPr>
            <w:tcW w:w="1417"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Date</w:t>
            </w:r>
          </w:p>
        </w:tc>
        <w:tc>
          <w:tcPr>
            <w:tcW w:w="1288"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 xml:space="preserve">　</w:t>
            </w:r>
          </w:p>
        </w:tc>
        <w:tc>
          <w:tcPr>
            <w:tcW w:w="420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创建时间</w:t>
            </w:r>
          </w:p>
        </w:tc>
      </w:tr>
      <w:tr w:rsidR="00A3126E" w:rsidRPr="00A3126E" w:rsidTr="00533096">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 xml:space="preserve">　</w:t>
            </w:r>
          </w:p>
        </w:tc>
        <w:tc>
          <w:tcPr>
            <w:tcW w:w="172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ModifiedBy</w:t>
            </w:r>
          </w:p>
        </w:tc>
        <w:tc>
          <w:tcPr>
            <w:tcW w:w="1417"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Varchar2(6)</w:t>
            </w:r>
          </w:p>
        </w:tc>
        <w:tc>
          <w:tcPr>
            <w:tcW w:w="1288"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 xml:space="preserve">　</w:t>
            </w:r>
          </w:p>
        </w:tc>
        <w:tc>
          <w:tcPr>
            <w:tcW w:w="420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最后修改人</w:t>
            </w:r>
          </w:p>
        </w:tc>
      </w:tr>
      <w:tr w:rsidR="00A3126E" w:rsidRPr="00A3126E" w:rsidTr="00533096">
        <w:trPr>
          <w:trHeight w:val="203"/>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 xml:space="preserve">　</w:t>
            </w:r>
          </w:p>
        </w:tc>
        <w:tc>
          <w:tcPr>
            <w:tcW w:w="172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ModifiedTime</w:t>
            </w:r>
          </w:p>
        </w:tc>
        <w:tc>
          <w:tcPr>
            <w:tcW w:w="1417"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Date</w:t>
            </w:r>
          </w:p>
        </w:tc>
        <w:tc>
          <w:tcPr>
            <w:tcW w:w="1288"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 xml:space="preserve">　</w:t>
            </w:r>
          </w:p>
        </w:tc>
        <w:tc>
          <w:tcPr>
            <w:tcW w:w="4202"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最后修改时间</w:t>
            </w:r>
          </w:p>
        </w:tc>
      </w:tr>
    </w:tbl>
    <w:p w:rsidR="00A3126E" w:rsidRDefault="00A3126E" w:rsidP="00A3126E">
      <w:pPr>
        <w:pStyle w:val="3"/>
        <w:numPr>
          <w:ilvl w:val="0"/>
          <w:numId w:val="0"/>
        </w:numPr>
      </w:pPr>
      <w:r>
        <w:rPr>
          <w:rFonts w:ascii="Times New Roman" w:eastAsia="宋体" w:hAnsi="Times New Roman"/>
        </w:rPr>
        <w:t>9.2.</w:t>
      </w:r>
      <w:r w:rsidR="008B10DC">
        <w:rPr>
          <w:rFonts w:ascii="Times New Roman" w:eastAsia="宋体" w:hAnsi="Times New Roman"/>
        </w:rPr>
        <w:t>8</w:t>
      </w:r>
      <w:r>
        <w:t xml:space="preserve"> </w:t>
      </w:r>
      <w:r w:rsidRPr="00A3126E">
        <w:rPr>
          <w:rFonts w:hint="eastAsia"/>
        </w:rPr>
        <w:t>暗访检查成绩表</w:t>
      </w:r>
    </w:p>
    <w:tbl>
      <w:tblPr>
        <w:tblW w:w="9114" w:type="dxa"/>
        <w:tblInd w:w="-5" w:type="dxa"/>
        <w:tblLook w:val="04A0" w:firstRow="1" w:lastRow="0" w:firstColumn="1" w:lastColumn="0" w:noHBand="0" w:noVBand="1"/>
      </w:tblPr>
      <w:tblGrid>
        <w:gridCol w:w="627"/>
        <w:gridCol w:w="1656"/>
        <w:gridCol w:w="1779"/>
        <w:gridCol w:w="1001"/>
        <w:gridCol w:w="4333"/>
      </w:tblGrid>
      <w:tr w:rsidR="00A3126E" w:rsidRPr="00A3126E" w:rsidTr="00A3126E">
        <w:trPr>
          <w:trHeight w:val="203"/>
        </w:trPr>
        <w:tc>
          <w:tcPr>
            <w:tcW w:w="627" w:type="dxa"/>
            <w:tcBorders>
              <w:top w:val="single" w:sz="4" w:space="0" w:color="auto"/>
              <w:left w:val="single" w:sz="4" w:space="0" w:color="auto"/>
              <w:bottom w:val="nil"/>
              <w:right w:val="single" w:sz="4" w:space="0" w:color="auto"/>
            </w:tcBorders>
            <w:shd w:val="clear" w:color="FFFFFF" w:fill="C0C0C0"/>
            <w:noWrap/>
            <w:hideMark/>
          </w:tcPr>
          <w:p w:rsidR="00A3126E" w:rsidRPr="00A3126E" w:rsidRDefault="00A3126E" w:rsidP="00A3126E">
            <w:pPr>
              <w:widowControl/>
              <w:jc w:val="center"/>
              <w:rPr>
                <w:rFonts w:ascii="新宋体" w:eastAsia="新宋体" w:hAnsi="新宋体" w:cs="宋体"/>
                <w:color w:val="000000"/>
                <w:kern w:val="0"/>
                <w:sz w:val="18"/>
                <w:szCs w:val="18"/>
              </w:rPr>
            </w:pPr>
            <w:r w:rsidRPr="00A3126E">
              <w:rPr>
                <w:rFonts w:ascii="新宋体" w:eastAsia="新宋体" w:hAnsi="新宋体" w:cs="宋体" w:hint="eastAsia"/>
                <w:color w:val="000000"/>
                <w:kern w:val="0"/>
                <w:sz w:val="18"/>
                <w:szCs w:val="18"/>
              </w:rPr>
              <w:t>Key</w:t>
            </w:r>
          </w:p>
        </w:tc>
        <w:tc>
          <w:tcPr>
            <w:tcW w:w="1374" w:type="dxa"/>
            <w:tcBorders>
              <w:top w:val="single" w:sz="4" w:space="0" w:color="auto"/>
              <w:left w:val="nil"/>
              <w:bottom w:val="nil"/>
              <w:right w:val="single" w:sz="4" w:space="0" w:color="auto"/>
            </w:tcBorders>
            <w:shd w:val="clear" w:color="FFFFFF" w:fill="C0C0C0"/>
            <w:noWrap/>
            <w:hideMark/>
          </w:tcPr>
          <w:p w:rsidR="00A3126E" w:rsidRPr="00A3126E" w:rsidRDefault="00A3126E" w:rsidP="00A3126E">
            <w:pPr>
              <w:widowControl/>
              <w:jc w:val="center"/>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字段名称</w:t>
            </w:r>
          </w:p>
        </w:tc>
        <w:tc>
          <w:tcPr>
            <w:tcW w:w="1779" w:type="dxa"/>
            <w:tcBorders>
              <w:top w:val="single" w:sz="4" w:space="0" w:color="auto"/>
              <w:left w:val="nil"/>
              <w:bottom w:val="nil"/>
              <w:right w:val="single" w:sz="4" w:space="0" w:color="auto"/>
            </w:tcBorders>
            <w:shd w:val="clear" w:color="FFFFFF" w:fill="C0C0C0"/>
            <w:noWrap/>
            <w:hideMark/>
          </w:tcPr>
          <w:p w:rsidR="00A3126E" w:rsidRPr="00A3126E" w:rsidRDefault="00A3126E" w:rsidP="00A3126E">
            <w:pPr>
              <w:widowControl/>
              <w:jc w:val="center"/>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属性</w:t>
            </w:r>
          </w:p>
        </w:tc>
        <w:tc>
          <w:tcPr>
            <w:tcW w:w="1001" w:type="dxa"/>
            <w:tcBorders>
              <w:top w:val="single" w:sz="4" w:space="0" w:color="auto"/>
              <w:left w:val="nil"/>
              <w:bottom w:val="nil"/>
              <w:right w:val="single" w:sz="4" w:space="0" w:color="auto"/>
            </w:tcBorders>
            <w:shd w:val="clear" w:color="FFFFFF" w:fill="C0C0C0"/>
            <w:noWrap/>
            <w:hideMark/>
          </w:tcPr>
          <w:p w:rsidR="00A3126E" w:rsidRPr="00A3126E" w:rsidRDefault="00A3126E" w:rsidP="00A3126E">
            <w:pPr>
              <w:widowControl/>
              <w:jc w:val="center"/>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NOT NULL</w:t>
            </w:r>
          </w:p>
        </w:tc>
        <w:tc>
          <w:tcPr>
            <w:tcW w:w="4333" w:type="dxa"/>
            <w:tcBorders>
              <w:top w:val="single" w:sz="4" w:space="0" w:color="auto"/>
              <w:left w:val="nil"/>
              <w:bottom w:val="nil"/>
              <w:right w:val="single" w:sz="4" w:space="0" w:color="auto"/>
            </w:tcBorders>
            <w:shd w:val="clear" w:color="FFFFFF" w:fill="C0C0C0"/>
            <w:noWrap/>
            <w:hideMark/>
          </w:tcPr>
          <w:p w:rsidR="00A3126E" w:rsidRPr="00A3126E" w:rsidRDefault="00A3126E" w:rsidP="00A3126E">
            <w:pPr>
              <w:widowControl/>
              <w:jc w:val="center"/>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字段说明</w:t>
            </w:r>
          </w:p>
        </w:tc>
      </w:tr>
      <w:tr w:rsidR="00A3126E" w:rsidRPr="00A3126E" w:rsidTr="00A3126E">
        <w:trPr>
          <w:trHeight w:val="203"/>
        </w:trPr>
        <w:tc>
          <w:tcPr>
            <w:tcW w:w="627" w:type="dxa"/>
            <w:tcBorders>
              <w:top w:val="single" w:sz="4" w:space="0" w:color="auto"/>
              <w:left w:val="single" w:sz="4" w:space="0" w:color="auto"/>
              <w:bottom w:val="single" w:sz="4" w:space="0" w:color="auto"/>
              <w:right w:val="single" w:sz="4" w:space="0" w:color="auto"/>
            </w:tcBorders>
            <w:shd w:val="clear" w:color="auto" w:fill="auto"/>
            <w:noWrap/>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w:t>
            </w:r>
          </w:p>
        </w:tc>
        <w:tc>
          <w:tcPr>
            <w:tcW w:w="1374" w:type="dxa"/>
            <w:tcBorders>
              <w:top w:val="single" w:sz="4" w:space="0" w:color="auto"/>
              <w:left w:val="nil"/>
              <w:bottom w:val="single" w:sz="4" w:space="0" w:color="auto"/>
              <w:right w:val="single" w:sz="4" w:space="0" w:color="auto"/>
            </w:tcBorders>
            <w:shd w:val="clear" w:color="auto" w:fill="auto"/>
            <w:noWrap/>
            <w:vAlign w:val="center"/>
            <w:hideMark/>
          </w:tcPr>
          <w:p w:rsidR="00A3126E" w:rsidRPr="00A3126E" w:rsidRDefault="00A3126E" w:rsidP="00A3126E">
            <w:pPr>
              <w:widowControl/>
              <w:jc w:val="left"/>
              <w:rPr>
                <w:rFonts w:ascii="宋体" w:hAnsi="宋体" w:cs="宋体" w:hint="eastAsia"/>
                <w:color w:val="000000"/>
                <w:kern w:val="0"/>
                <w:sz w:val="18"/>
                <w:szCs w:val="18"/>
              </w:rPr>
            </w:pPr>
            <w:r w:rsidRPr="00A3126E">
              <w:rPr>
                <w:rFonts w:ascii="宋体" w:hAnsi="宋体" w:cs="宋体" w:hint="eastAsia"/>
                <w:color w:val="000000"/>
                <w:kern w:val="0"/>
                <w:sz w:val="18"/>
                <w:szCs w:val="18"/>
              </w:rPr>
              <w:t>VisitCheckId</w:t>
            </w:r>
          </w:p>
        </w:tc>
        <w:tc>
          <w:tcPr>
            <w:tcW w:w="1779" w:type="dxa"/>
            <w:tcBorders>
              <w:top w:val="single" w:sz="4" w:space="0" w:color="auto"/>
              <w:left w:val="nil"/>
              <w:bottom w:val="single" w:sz="4" w:space="0" w:color="auto"/>
              <w:right w:val="single" w:sz="4" w:space="0" w:color="auto"/>
            </w:tcBorders>
            <w:shd w:val="clear" w:color="auto" w:fill="auto"/>
            <w:noWrap/>
            <w:vAlign w:val="center"/>
            <w:hideMark/>
          </w:tcPr>
          <w:p w:rsidR="00A3126E" w:rsidRPr="00A3126E" w:rsidRDefault="00A3126E" w:rsidP="00A3126E">
            <w:pPr>
              <w:widowControl/>
              <w:jc w:val="left"/>
              <w:rPr>
                <w:rFonts w:ascii="宋体" w:hAnsi="宋体" w:cs="宋体" w:hint="eastAsia"/>
                <w:color w:val="000000"/>
                <w:kern w:val="0"/>
                <w:sz w:val="18"/>
                <w:szCs w:val="18"/>
              </w:rPr>
            </w:pPr>
            <w:r w:rsidRPr="00A3126E">
              <w:rPr>
                <w:rFonts w:ascii="宋体" w:hAnsi="宋体" w:cs="宋体" w:hint="eastAsia"/>
                <w:color w:val="000000"/>
                <w:kern w:val="0"/>
                <w:sz w:val="18"/>
                <w:szCs w:val="18"/>
              </w:rPr>
              <w:t>Varchar2(10)</w:t>
            </w:r>
          </w:p>
        </w:tc>
        <w:tc>
          <w:tcPr>
            <w:tcW w:w="1001" w:type="dxa"/>
            <w:tcBorders>
              <w:top w:val="single" w:sz="4" w:space="0" w:color="auto"/>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是</w:t>
            </w:r>
          </w:p>
        </w:tc>
        <w:tc>
          <w:tcPr>
            <w:tcW w:w="4333" w:type="dxa"/>
            <w:tcBorders>
              <w:top w:val="single" w:sz="4" w:space="0" w:color="auto"/>
              <w:left w:val="nil"/>
              <w:bottom w:val="single" w:sz="4" w:space="0" w:color="auto"/>
              <w:right w:val="single" w:sz="4" w:space="0" w:color="auto"/>
            </w:tcBorders>
            <w:shd w:val="clear" w:color="auto" w:fill="auto"/>
            <w:noWrap/>
            <w:vAlign w:val="center"/>
            <w:hideMark/>
          </w:tcPr>
          <w:p w:rsidR="00A3126E" w:rsidRPr="00A3126E" w:rsidRDefault="00A3126E" w:rsidP="00A3126E">
            <w:pPr>
              <w:widowControl/>
              <w:jc w:val="left"/>
              <w:rPr>
                <w:rFonts w:ascii="宋体" w:hAnsi="宋体" w:cs="宋体" w:hint="eastAsia"/>
                <w:color w:val="000000"/>
                <w:kern w:val="0"/>
                <w:sz w:val="18"/>
                <w:szCs w:val="18"/>
              </w:rPr>
            </w:pPr>
            <w:r w:rsidRPr="00A3126E">
              <w:rPr>
                <w:rFonts w:ascii="宋体" w:hAnsi="宋体" w:cs="宋体" w:hint="eastAsia"/>
                <w:color w:val="000000"/>
                <w:kern w:val="0"/>
                <w:sz w:val="18"/>
                <w:szCs w:val="18"/>
              </w:rPr>
              <w:t>系统PK，由系统产生</w:t>
            </w:r>
          </w:p>
        </w:tc>
      </w:tr>
      <w:tr w:rsidR="00A3126E" w:rsidRPr="00A3126E" w:rsidTr="00A3126E">
        <w:trPr>
          <w:trHeight w:val="203"/>
        </w:trPr>
        <w:tc>
          <w:tcPr>
            <w:tcW w:w="627" w:type="dxa"/>
            <w:tcBorders>
              <w:top w:val="nil"/>
              <w:left w:val="single" w:sz="4" w:space="0" w:color="auto"/>
              <w:bottom w:val="single" w:sz="4" w:space="0" w:color="auto"/>
              <w:right w:val="single" w:sz="4" w:space="0" w:color="auto"/>
            </w:tcBorders>
            <w:shd w:val="clear" w:color="auto" w:fill="auto"/>
            <w:noWrap/>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 xml:space="preserve">　</w:t>
            </w:r>
          </w:p>
        </w:tc>
        <w:tc>
          <w:tcPr>
            <w:tcW w:w="1374" w:type="dxa"/>
            <w:tcBorders>
              <w:top w:val="nil"/>
              <w:left w:val="nil"/>
              <w:bottom w:val="single" w:sz="4" w:space="0" w:color="auto"/>
              <w:right w:val="single" w:sz="4" w:space="0" w:color="auto"/>
            </w:tcBorders>
            <w:shd w:val="clear" w:color="auto" w:fill="auto"/>
            <w:noWrap/>
            <w:vAlign w:val="center"/>
            <w:hideMark/>
          </w:tcPr>
          <w:p w:rsidR="00A3126E" w:rsidRPr="00A3126E" w:rsidRDefault="00A3126E" w:rsidP="00A3126E">
            <w:pPr>
              <w:widowControl/>
              <w:jc w:val="left"/>
              <w:rPr>
                <w:rFonts w:ascii="宋体" w:hAnsi="宋体" w:cs="宋体" w:hint="eastAsia"/>
                <w:color w:val="000000"/>
                <w:kern w:val="0"/>
                <w:sz w:val="18"/>
                <w:szCs w:val="18"/>
              </w:rPr>
            </w:pPr>
            <w:r w:rsidRPr="00A3126E">
              <w:rPr>
                <w:rFonts w:ascii="宋体" w:hAnsi="宋体" w:cs="宋体" w:hint="eastAsia"/>
                <w:color w:val="000000"/>
                <w:kern w:val="0"/>
                <w:sz w:val="18"/>
                <w:szCs w:val="18"/>
              </w:rPr>
              <w:t>OrgId</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Number(8)</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是</w:t>
            </w:r>
          </w:p>
        </w:tc>
        <w:tc>
          <w:tcPr>
            <w:tcW w:w="4333" w:type="dxa"/>
            <w:tcBorders>
              <w:top w:val="nil"/>
              <w:left w:val="nil"/>
              <w:bottom w:val="single" w:sz="4" w:space="0" w:color="auto"/>
              <w:right w:val="single" w:sz="4" w:space="0" w:color="auto"/>
            </w:tcBorders>
            <w:shd w:val="clear" w:color="auto" w:fill="auto"/>
            <w:noWrap/>
            <w:vAlign w:val="center"/>
            <w:hideMark/>
          </w:tcPr>
          <w:p w:rsidR="00A3126E" w:rsidRPr="00A3126E" w:rsidRDefault="00A3126E" w:rsidP="00A3126E">
            <w:pPr>
              <w:widowControl/>
              <w:jc w:val="left"/>
              <w:rPr>
                <w:rFonts w:ascii="宋体" w:hAnsi="宋体" w:cs="宋体" w:hint="eastAsia"/>
                <w:color w:val="000000"/>
                <w:kern w:val="0"/>
                <w:sz w:val="18"/>
                <w:szCs w:val="18"/>
              </w:rPr>
            </w:pPr>
            <w:r w:rsidRPr="00A3126E">
              <w:rPr>
                <w:rFonts w:ascii="宋体" w:hAnsi="宋体" w:cs="宋体" w:hint="eastAsia"/>
                <w:color w:val="000000"/>
                <w:kern w:val="0"/>
                <w:sz w:val="18"/>
                <w:szCs w:val="18"/>
              </w:rPr>
              <w:t>营业厅编码</w:t>
            </w:r>
          </w:p>
        </w:tc>
      </w:tr>
      <w:tr w:rsidR="00A3126E" w:rsidRPr="00A3126E" w:rsidTr="00A3126E">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 xml:space="preserve">　</w:t>
            </w:r>
          </w:p>
        </w:tc>
        <w:tc>
          <w:tcPr>
            <w:tcW w:w="1374"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CheckDate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Date</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是</w:t>
            </w: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暗访检查时间</w:t>
            </w:r>
          </w:p>
        </w:tc>
      </w:tr>
      <w:tr w:rsidR="00A3126E" w:rsidRPr="00A3126E" w:rsidTr="00A3126E">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 xml:space="preserve">　</w:t>
            </w:r>
          </w:p>
        </w:tc>
        <w:tc>
          <w:tcPr>
            <w:tcW w:w="1374"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FirstScore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Number(7,2)</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是</w:t>
            </w: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第一次成绩</w:t>
            </w:r>
          </w:p>
        </w:tc>
      </w:tr>
      <w:tr w:rsidR="00A3126E" w:rsidRPr="00A3126E" w:rsidTr="00A3126E">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 xml:space="preserve">　</w:t>
            </w:r>
          </w:p>
        </w:tc>
        <w:tc>
          <w:tcPr>
            <w:tcW w:w="1374"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SecondScore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Number(7,2)</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是</w:t>
            </w: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第二次成绩</w:t>
            </w:r>
          </w:p>
        </w:tc>
      </w:tr>
      <w:tr w:rsidR="00A3126E" w:rsidRPr="00A3126E" w:rsidTr="00A3126E">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 xml:space="preserve">　</w:t>
            </w:r>
          </w:p>
        </w:tc>
        <w:tc>
          <w:tcPr>
            <w:tcW w:w="1374"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ConsistencyScore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Number(7,2)</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是</w:t>
            </w: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一致性成绩</w:t>
            </w:r>
          </w:p>
        </w:tc>
      </w:tr>
      <w:tr w:rsidR="00A3126E" w:rsidRPr="00A3126E" w:rsidTr="00A3126E">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 xml:space="preserve">　</w:t>
            </w:r>
          </w:p>
        </w:tc>
        <w:tc>
          <w:tcPr>
            <w:tcW w:w="1374"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AverageScore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Number(7,2)</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是</w:t>
            </w: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均分（由第一次成绩、第二次成绩、一致性成绩计算得出）</w:t>
            </w:r>
          </w:p>
        </w:tc>
      </w:tr>
      <w:tr w:rsidR="00A3126E" w:rsidRPr="00A3126E" w:rsidTr="00A3126E">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 xml:space="preserve">　</w:t>
            </w:r>
          </w:p>
        </w:tc>
        <w:tc>
          <w:tcPr>
            <w:tcW w:w="1374"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CreatedBy</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Varchar2(6)</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 xml:space="preserve">　</w:t>
            </w: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创建人</w:t>
            </w:r>
          </w:p>
        </w:tc>
      </w:tr>
      <w:tr w:rsidR="00A3126E" w:rsidRPr="00A3126E" w:rsidTr="00A3126E">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 xml:space="preserve">　</w:t>
            </w:r>
          </w:p>
        </w:tc>
        <w:tc>
          <w:tcPr>
            <w:tcW w:w="1374"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CreatedTime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Date</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 xml:space="preserve">　</w:t>
            </w: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创建时间</w:t>
            </w:r>
          </w:p>
        </w:tc>
      </w:tr>
      <w:tr w:rsidR="00A3126E" w:rsidRPr="00A3126E" w:rsidTr="00A3126E">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 xml:space="preserve">　</w:t>
            </w:r>
          </w:p>
        </w:tc>
        <w:tc>
          <w:tcPr>
            <w:tcW w:w="1374"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ModifiedBy</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Varchar2(6)</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 xml:space="preserve">　</w:t>
            </w: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最后修改人</w:t>
            </w:r>
          </w:p>
        </w:tc>
      </w:tr>
      <w:tr w:rsidR="00A3126E" w:rsidRPr="00A3126E" w:rsidTr="00A3126E">
        <w:trPr>
          <w:trHeight w:val="203"/>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 xml:space="preserve">　</w:t>
            </w:r>
          </w:p>
        </w:tc>
        <w:tc>
          <w:tcPr>
            <w:tcW w:w="1374"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ModifiedTime</w:t>
            </w:r>
          </w:p>
        </w:tc>
        <w:tc>
          <w:tcPr>
            <w:tcW w:w="1779"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Date</w:t>
            </w:r>
          </w:p>
        </w:tc>
        <w:tc>
          <w:tcPr>
            <w:tcW w:w="1001"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center"/>
              <w:rPr>
                <w:rFonts w:ascii="宋体" w:hAnsi="宋体" w:cs="宋体" w:hint="eastAsia"/>
                <w:color w:val="000000"/>
                <w:kern w:val="0"/>
                <w:sz w:val="18"/>
                <w:szCs w:val="18"/>
              </w:rPr>
            </w:pPr>
            <w:r w:rsidRPr="00A3126E">
              <w:rPr>
                <w:rFonts w:ascii="宋体" w:hAnsi="宋体" w:cs="宋体" w:hint="eastAsia"/>
                <w:color w:val="000000"/>
                <w:kern w:val="0"/>
                <w:sz w:val="18"/>
                <w:szCs w:val="18"/>
              </w:rPr>
              <w:t xml:space="preserve">　</w:t>
            </w:r>
          </w:p>
        </w:tc>
        <w:tc>
          <w:tcPr>
            <w:tcW w:w="4333" w:type="dxa"/>
            <w:tcBorders>
              <w:top w:val="nil"/>
              <w:left w:val="nil"/>
              <w:bottom w:val="single" w:sz="4" w:space="0" w:color="auto"/>
              <w:right w:val="single" w:sz="4" w:space="0" w:color="auto"/>
            </w:tcBorders>
            <w:shd w:val="clear" w:color="auto" w:fill="auto"/>
            <w:noWrap/>
            <w:vAlign w:val="bottom"/>
            <w:hideMark/>
          </w:tcPr>
          <w:p w:rsidR="00A3126E" w:rsidRPr="00A3126E" w:rsidRDefault="00A3126E" w:rsidP="00A3126E">
            <w:pPr>
              <w:widowControl/>
              <w:jc w:val="left"/>
              <w:rPr>
                <w:rFonts w:ascii="新宋体" w:eastAsia="新宋体" w:hAnsi="新宋体" w:cs="宋体" w:hint="eastAsia"/>
                <w:color w:val="000000"/>
                <w:kern w:val="0"/>
                <w:sz w:val="18"/>
                <w:szCs w:val="18"/>
              </w:rPr>
            </w:pPr>
            <w:r w:rsidRPr="00A3126E">
              <w:rPr>
                <w:rFonts w:ascii="新宋体" w:eastAsia="新宋体" w:hAnsi="新宋体" w:cs="宋体" w:hint="eastAsia"/>
                <w:color w:val="000000"/>
                <w:kern w:val="0"/>
                <w:sz w:val="18"/>
                <w:szCs w:val="18"/>
              </w:rPr>
              <w:t>最后修改时间</w:t>
            </w:r>
          </w:p>
        </w:tc>
      </w:tr>
    </w:tbl>
    <w:p w:rsidR="00A3126E" w:rsidRDefault="00A3126E" w:rsidP="00A3126E">
      <w:pPr>
        <w:pStyle w:val="3"/>
        <w:numPr>
          <w:ilvl w:val="0"/>
          <w:numId w:val="0"/>
        </w:numPr>
      </w:pPr>
      <w:r>
        <w:rPr>
          <w:rFonts w:ascii="Times New Roman" w:eastAsia="宋体" w:hAnsi="Times New Roman"/>
        </w:rPr>
        <w:t>9.2.</w:t>
      </w:r>
      <w:r w:rsidR="008B10DC">
        <w:rPr>
          <w:rFonts w:ascii="Times New Roman" w:eastAsia="宋体" w:hAnsi="Times New Roman"/>
        </w:rPr>
        <w:t>29</w:t>
      </w:r>
      <w:r>
        <w:t xml:space="preserve"> </w:t>
      </w:r>
      <w:r w:rsidR="00670A55" w:rsidRPr="00670A55">
        <w:rPr>
          <w:rFonts w:hint="eastAsia"/>
        </w:rPr>
        <w:t>业务差错检查成绩表</w:t>
      </w:r>
    </w:p>
    <w:tbl>
      <w:tblPr>
        <w:tblW w:w="9356" w:type="dxa"/>
        <w:tblInd w:w="-5" w:type="dxa"/>
        <w:tblLook w:val="04A0" w:firstRow="1" w:lastRow="0" w:firstColumn="1" w:lastColumn="0" w:noHBand="0" w:noVBand="1"/>
      </w:tblPr>
      <w:tblGrid>
        <w:gridCol w:w="651"/>
        <w:gridCol w:w="2016"/>
        <w:gridCol w:w="1386"/>
        <w:gridCol w:w="921"/>
        <w:gridCol w:w="4440"/>
      </w:tblGrid>
      <w:tr w:rsidR="00670A55" w:rsidRPr="00670A55" w:rsidTr="00533096">
        <w:trPr>
          <w:trHeight w:val="189"/>
        </w:trPr>
        <w:tc>
          <w:tcPr>
            <w:tcW w:w="651" w:type="dxa"/>
            <w:tcBorders>
              <w:top w:val="single" w:sz="4" w:space="0" w:color="auto"/>
              <w:left w:val="single" w:sz="4" w:space="0" w:color="auto"/>
              <w:bottom w:val="nil"/>
              <w:right w:val="single" w:sz="4" w:space="0" w:color="auto"/>
            </w:tcBorders>
            <w:shd w:val="clear" w:color="FFFFFF" w:fill="C0C0C0"/>
            <w:noWrap/>
            <w:hideMark/>
          </w:tcPr>
          <w:p w:rsidR="00670A55" w:rsidRPr="00670A55" w:rsidRDefault="00670A55" w:rsidP="00670A55">
            <w:pPr>
              <w:widowControl/>
              <w:jc w:val="center"/>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Key</w:t>
            </w:r>
          </w:p>
        </w:tc>
        <w:tc>
          <w:tcPr>
            <w:tcW w:w="1981" w:type="dxa"/>
            <w:tcBorders>
              <w:top w:val="single" w:sz="4" w:space="0" w:color="auto"/>
              <w:left w:val="nil"/>
              <w:bottom w:val="nil"/>
              <w:right w:val="single" w:sz="4" w:space="0" w:color="auto"/>
            </w:tcBorders>
            <w:shd w:val="clear" w:color="FFFFFF" w:fill="C0C0C0"/>
            <w:noWrap/>
            <w:hideMark/>
          </w:tcPr>
          <w:p w:rsidR="00670A55" w:rsidRPr="00670A55" w:rsidRDefault="00670A55" w:rsidP="00670A55">
            <w:pPr>
              <w:widowControl/>
              <w:jc w:val="center"/>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字段名称</w:t>
            </w:r>
          </w:p>
        </w:tc>
        <w:tc>
          <w:tcPr>
            <w:tcW w:w="1363" w:type="dxa"/>
            <w:tcBorders>
              <w:top w:val="single" w:sz="4" w:space="0" w:color="auto"/>
              <w:left w:val="nil"/>
              <w:bottom w:val="nil"/>
              <w:right w:val="single" w:sz="4" w:space="0" w:color="auto"/>
            </w:tcBorders>
            <w:shd w:val="clear" w:color="FFFFFF" w:fill="C0C0C0"/>
            <w:noWrap/>
            <w:hideMark/>
          </w:tcPr>
          <w:p w:rsidR="00670A55" w:rsidRPr="00670A55" w:rsidRDefault="00670A55" w:rsidP="00670A55">
            <w:pPr>
              <w:widowControl/>
              <w:jc w:val="center"/>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属性</w:t>
            </w:r>
          </w:p>
        </w:tc>
        <w:tc>
          <w:tcPr>
            <w:tcW w:w="921" w:type="dxa"/>
            <w:tcBorders>
              <w:top w:val="single" w:sz="4" w:space="0" w:color="auto"/>
              <w:left w:val="nil"/>
              <w:bottom w:val="nil"/>
              <w:right w:val="single" w:sz="4" w:space="0" w:color="auto"/>
            </w:tcBorders>
            <w:shd w:val="clear" w:color="FFFFFF" w:fill="C0C0C0"/>
            <w:noWrap/>
            <w:hideMark/>
          </w:tcPr>
          <w:p w:rsidR="00670A55" w:rsidRPr="00670A55" w:rsidRDefault="00670A55" w:rsidP="00670A55">
            <w:pPr>
              <w:widowControl/>
              <w:jc w:val="center"/>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NOT NULL</w:t>
            </w:r>
          </w:p>
        </w:tc>
        <w:tc>
          <w:tcPr>
            <w:tcW w:w="4440" w:type="dxa"/>
            <w:tcBorders>
              <w:top w:val="single" w:sz="4" w:space="0" w:color="auto"/>
              <w:left w:val="nil"/>
              <w:bottom w:val="nil"/>
              <w:right w:val="single" w:sz="4" w:space="0" w:color="auto"/>
            </w:tcBorders>
            <w:shd w:val="clear" w:color="FFFFFF" w:fill="C0C0C0"/>
            <w:noWrap/>
            <w:hideMark/>
          </w:tcPr>
          <w:p w:rsidR="00670A55" w:rsidRPr="00670A55" w:rsidRDefault="00670A55" w:rsidP="00670A55">
            <w:pPr>
              <w:widowControl/>
              <w:jc w:val="center"/>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字段说明</w:t>
            </w:r>
          </w:p>
        </w:tc>
      </w:tr>
      <w:tr w:rsidR="00670A55" w:rsidRPr="00670A55" w:rsidTr="00533096">
        <w:trPr>
          <w:trHeight w:val="189"/>
        </w:trPr>
        <w:tc>
          <w:tcPr>
            <w:tcW w:w="651" w:type="dxa"/>
            <w:tcBorders>
              <w:top w:val="single" w:sz="4" w:space="0" w:color="auto"/>
              <w:left w:val="single" w:sz="4" w:space="0" w:color="auto"/>
              <w:bottom w:val="single" w:sz="4" w:space="0" w:color="auto"/>
              <w:right w:val="single" w:sz="4" w:space="0" w:color="auto"/>
            </w:tcBorders>
            <w:shd w:val="clear" w:color="auto" w:fill="auto"/>
            <w:noWrap/>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w:t>
            </w:r>
          </w:p>
        </w:tc>
        <w:tc>
          <w:tcPr>
            <w:tcW w:w="1981" w:type="dxa"/>
            <w:tcBorders>
              <w:top w:val="single" w:sz="4" w:space="0" w:color="auto"/>
              <w:left w:val="nil"/>
              <w:bottom w:val="single" w:sz="4" w:space="0" w:color="auto"/>
              <w:right w:val="single" w:sz="4" w:space="0" w:color="auto"/>
            </w:tcBorders>
            <w:shd w:val="clear" w:color="auto" w:fill="auto"/>
            <w:noWrap/>
            <w:vAlign w:val="center"/>
            <w:hideMark/>
          </w:tcPr>
          <w:p w:rsidR="00670A55" w:rsidRPr="00670A55" w:rsidRDefault="00670A55" w:rsidP="00670A55">
            <w:pPr>
              <w:widowControl/>
              <w:jc w:val="left"/>
              <w:rPr>
                <w:rFonts w:ascii="宋体" w:hAnsi="宋体" w:cs="宋体" w:hint="eastAsia"/>
                <w:color w:val="000000"/>
                <w:kern w:val="0"/>
                <w:sz w:val="18"/>
                <w:szCs w:val="18"/>
              </w:rPr>
            </w:pPr>
            <w:r w:rsidRPr="00670A55">
              <w:rPr>
                <w:rFonts w:ascii="宋体" w:hAnsi="宋体" w:cs="宋体" w:hint="eastAsia"/>
                <w:color w:val="000000"/>
                <w:kern w:val="0"/>
                <w:sz w:val="18"/>
                <w:szCs w:val="18"/>
              </w:rPr>
              <w:t>OperationCheckId</w:t>
            </w:r>
          </w:p>
        </w:tc>
        <w:tc>
          <w:tcPr>
            <w:tcW w:w="1363" w:type="dxa"/>
            <w:tcBorders>
              <w:top w:val="single" w:sz="4" w:space="0" w:color="auto"/>
              <w:left w:val="nil"/>
              <w:bottom w:val="single" w:sz="4" w:space="0" w:color="auto"/>
              <w:right w:val="single" w:sz="4" w:space="0" w:color="auto"/>
            </w:tcBorders>
            <w:shd w:val="clear" w:color="auto" w:fill="auto"/>
            <w:noWrap/>
            <w:vAlign w:val="center"/>
            <w:hideMark/>
          </w:tcPr>
          <w:p w:rsidR="00670A55" w:rsidRPr="00670A55" w:rsidRDefault="00670A55" w:rsidP="00670A55">
            <w:pPr>
              <w:widowControl/>
              <w:jc w:val="left"/>
              <w:rPr>
                <w:rFonts w:ascii="宋体" w:hAnsi="宋体" w:cs="宋体" w:hint="eastAsia"/>
                <w:color w:val="000000"/>
                <w:kern w:val="0"/>
                <w:sz w:val="18"/>
                <w:szCs w:val="18"/>
              </w:rPr>
            </w:pPr>
            <w:r w:rsidRPr="00670A55">
              <w:rPr>
                <w:rFonts w:ascii="宋体" w:hAnsi="宋体" w:cs="宋体" w:hint="eastAsia"/>
                <w:color w:val="000000"/>
                <w:kern w:val="0"/>
                <w:sz w:val="18"/>
                <w:szCs w:val="18"/>
              </w:rPr>
              <w:t>Varchar2(10)</w:t>
            </w:r>
          </w:p>
        </w:tc>
        <w:tc>
          <w:tcPr>
            <w:tcW w:w="921" w:type="dxa"/>
            <w:tcBorders>
              <w:top w:val="single" w:sz="4" w:space="0" w:color="auto"/>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是</w:t>
            </w:r>
          </w:p>
        </w:tc>
        <w:tc>
          <w:tcPr>
            <w:tcW w:w="4440" w:type="dxa"/>
            <w:tcBorders>
              <w:top w:val="single" w:sz="4" w:space="0" w:color="auto"/>
              <w:left w:val="nil"/>
              <w:bottom w:val="single" w:sz="4" w:space="0" w:color="auto"/>
              <w:right w:val="single" w:sz="4" w:space="0" w:color="auto"/>
            </w:tcBorders>
            <w:shd w:val="clear" w:color="auto" w:fill="auto"/>
            <w:noWrap/>
            <w:vAlign w:val="center"/>
            <w:hideMark/>
          </w:tcPr>
          <w:p w:rsidR="00670A55" w:rsidRPr="00670A55" w:rsidRDefault="00670A55" w:rsidP="00670A55">
            <w:pPr>
              <w:widowControl/>
              <w:jc w:val="left"/>
              <w:rPr>
                <w:rFonts w:ascii="宋体" w:hAnsi="宋体" w:cs="宋体" w:hint="eastAsia"/>
                <w:color w:val="000000"/>
                <w:kern w:val="0"/>
                <w:sz w:val="18"/>
                <w:szCs w:val="18"/>
              </w:rPr>
            </w:pPr>
            <w:r w:rsidRPr="00670A55">
              <w:rPr>
                <w:rFonts w:ascii="宋体" w:hAnsi="宋体" w:cs="宋体" w:hint="eastAsia"/>
                <w:color w:val="000000"/>
                <w:kern w:val="0"/>
                <w:sz w:val="18"/>
                <w:szCs w:val="18"/>
              </w:rPr>
              <w:t>系统PK，由系统产生</w:t>
            </w:r>
          </w:p>
        </w:tc>
      </w:tr>
      <w:tr w:rsidR="00670A55" w:rsidRPr="00670A55" w:rsidTr="00533096">
        <w:trPr>
          <w:trHeight w:val="189"/>
        </w:trPr>
        <w:tc>
          <w:tcPr>
            <w:tcW w:w="651" w:type="dxa"/>
            <w:tcBorders>
              <w:top w:val="nil"/>
              <w:left w:val="single" w:sz="4" w:space="0" w:color="auto"/>
              <w:bottom w:val="single" w:sz="4" w:space="0" w:color="auto"/>
              <w:right w:val="single" w:sz="4" w:space="0" w:color="auto"/>
            </w:tcBorders>
            <w:shd w:val="clear" w:color="auto" w:fill="auto"/>
            <w:noWrap/>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1981" w:type="dxa"/>
            <w:tcBorders>
              <w:top w:val="nil"/>
              <w:left w:val="nil"/>
              <w:bottom w:val="single" w:sz="4" w:space="0" w:color="auto"/>
              <w:right w:val="single" w:sz="4" w:space="0" w:color="auto"/>
            </w:tcBorders>
            <w:shd w:val="clear" w:color="auto" w:fill="auto"/>
            <w:noWrap/>
            <w:vAlign w:val="center"/>
            <w:hideMark/>
          </w:tcPr>
          <w:p w:rsidR="00670A55" w:rsidRPr="00670A55" w:rsidRDefault="00670A55" w:rsidP="00670A55">
            <w:pPr>
              <w:widowControl/>
              <w:jc w:val="left"/>
              <w:rPr>
                <w:rFonts w:ascii="宋体" w:hAnsi="宋体" w:cs="宋体" w:hint="eastAsia"/>
                <w:color w:val="000000"/>
                <w:kern w:val="0"/>
                <w:sz w:val="18"/>
                <w:szCs w:val="18"/>
              </w:rPr>
            </w:pPr>
            <w:r w:rsidRPr="00670A55">
              <w:rPr>
                <w:rFonts w:ascii="宋体" w:hAnsi="宋体" w:cs="宋体" w:hint="eastAsia"/>
                <w:color w:val="000000"/>
                <w:kern w:val="0"/>
                <w:sz w:val="18"/>
                <w:szCs w:val="18"/>
              </w:rPr>
              <w:t>EmployeeId</w:t>
            </w:r>
          </w:p>
        </w:tc>
        <w:tc>
          <w:tcPr>
            <w:tcW w:w="1363" w:type="dxa"/>
            <w:tcBorders>
              <w:top w:val="nil"/>
              <w:left w:val="nil"/>
              <w:bottom w:val="single" w:sz="4" w:space="0" w:color="auto"/>
              <w:right w:val="single" w:sz="4" w:space="0" w:color="auto"/>
            </w:tcBorders>
            <w:shd w:val="clear" w:color="auto" w:fill="auto"/>
            <w:noWrap/>
            <w:vAlign w:val="center"/>
            <w:hideMark/>
          </w:tcPr>
          <w:p w:rsidR="00670A55" w:rsidRPr="00670A55" w:rsidRDefault="00670A55" w:rsidP="00670A55">
            <w:pPr>
              <w:widowControl/>
              <w:jc w:val="left"/>
              <w:rPr>
                <w:rFonts w:ascii="宋体" w:hAnsi="宋体" w:cs="宋体" w:hint="eastAsia"/>
                <w:color w:val="000000"/>
                <w:kern w:val="0"/>
                <w:sz w:val="18"/>
                <w:szCs w:val="18"/>
              </w:rPr>
            </w:pPr>
            <w:r w:rsidRPr="00670A55">
              <w:rPr>
                <w:rFonts w:ascii="宋体" w:hAnsi="宋体" w:cs="宋体" w:hint="eastAsia"/>
                <w:color w:val="000000"/>
                <w:kern w:val="0"/>
                <w:sz w:val="18"/>
                <w:szCs w:val="18"/>
              </w:rPr>
              <w:t>Varchar2(6)</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是</w:t>
            </w:r>
          </w:p>
        </w:tc>
        <w:tc>
          <w:tcPr>
            <w:tcW w:w="4440" w:type="dxa"/>
            <w:tcBorders>
              <w:top w:val="nil"/>
              <w:left w:val="nil"/>
              <w:bottom w:val="single" w:sz="4" w:space="0" w:color="auto"/>
              <w:right w:val="single" w:sz="4" w:space="0" w:color="auto"/>
            </w:tcBorders>
            <w:shd w:val="clear" w:color="auto" w:fill="auto"/>
            <w:noWrap/>
            <w:vAlign w:val="center"/>
            <w:hideMark/>
          </w:tcPr>
          <w:p w:rsidR="00670A55" w:rsidRPr="00670A55" w:rsidRDefault="00670A55" w:rsidP="00670A55">
            <w:pPr>
              <w:widowControl/>
              <w:jc w:val="left"/>
              <w:rPr>
                <w:rFonts w:ascii="宋体" w:hAnsi="宋体" w:cs="宋体" w:hint="eastAsia"/>
                <w:color w:val="000000"/>
                <w:kern w:val="0"/>
                <w:sz w:val="18"/>
                <w:szCs w:val="18"/>
              </w:rPr>
            </w:pPr>
            <w:r w:rsidRPr="00670A55">
              <w:rPr>
                <w:rFonts w:ascii="宋体" w:hAnsi="宋体" w:cs="宋体" w:hint="eastAsia"/>
                <w:color w:val="000000"/>
                <w:kern w:val="0"/>
                <w:sz w:val="18"/>
                <w:szCs w:val="18"/>
              </w:rPr>
              <w:t>员工Id</w:t>
            </w:r>
          </w:p>
        </w:tc>
      </w:tr>
      <w:tr w:rsidR="00670A55" w:rsidRPr="00670A55" w:rsidTr="00533096">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8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OrgId</w:t>
            </w:r>
          </w:p>
        </w:tc>
        <w:tc>
          <w:tcPr>
            <w:tcW w:w="136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Number(8)</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所属营业厅编码（员工当时所属营业厅）</w:t>
            </w:r>
          </w:p>
        </w:tc>
      </w:tr>
      <w:tr w:rsidR="00670A55" w:rsidRPr="00670A55" w:rsidTr="00533096">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8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OperationDate</w:t>
            </w:r>
          </w:p>
        </w:tc>
        <w:tc>
          <w:tcPr>
            <w:tcW w:w="136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Date</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是</w:t>
            </w: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操作日期</w:t>
            </w:r>
          </w:p>
        </w:tc>
      </w:tr>
      <w:tr w:rsidR="00670A55" w:rsidRPr="00670A55" w:rsidTr="00533096">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8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CustomerMobileNumber</w:t>
            </w:r>
          </w:p>
        </w:tc>
        <w:tc>
          <w:tcPr>
            <w:tcW w:w="136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Varchar2(11)</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用户手机号码</w:t>
            </w:r>
          </w:p>
        </w:tc>
      </w:tr>
      <w:tr w:rsidR="00670A55" w:rsidRPr="00670A55" w:rsidTr="00533096">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lastRenderedPageBreak/>
              <w:t xml:space="preserve">　</w:t>
            </w:r>
          </w:p>
        </w:tc>
        <w:tc>
          <w:tcPr>
            <w:tcW w:w="198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OperationType</w:t>
            </w:r>
          </w:p>
        </w:tc>
        <w:tc>
          <w:tcPr>
            <w:tcW w:w="136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Varchar2(100)</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业务类型</w:t>
            </w:r>
          </w:p>
        </w:tc>
      </w:tr>
      <w:tr w:rsidR="00670A55" w:rsidRPr="00670A55" w:rsidTr="00533096">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8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PunishResult</w:t>
            </w:r>
          </w:p>
        </w:tc>
        <w:tc>
          <w:tcPr>
            <w:tcW w:w="136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Varchar2(100)</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处罚结果</w:t>
            </w:r>
          </w:p>
        </w:tc>
      </w:tr>
      <w:tr w:rsidR="00670A55" w:rsidRPr="00670A55" w:rsidTr="00533096">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8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CreatedBy</w:t>
            </w:r>
          </w:p>
        </w:tc>
        <w:tc>
          <w:tcPr>
            <w:tcW w:w="136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Varchar2(6)</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创建人</w:t>
            </w:r>
          </w:p>
        </w:tc>
      </w:tr>
      <w:tr w:rsidR="00670A55" w:rsidRPr="00670A55" w:rsidTr="00533096">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8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CreatedTime</w:t>
            </w:r>
          </w:p>
        </w:tc>
        <w:tc>
          <w:tcPr>
            <w:tcW w:w="136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Date</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创建时间</w:t>
            </w:r>
          </w:p>
        </w:tc>
      </w:tr>
      <w:tr w:rsidR="00670A55" w:rsidRPr="00670A55" w:rsidTr="00533096">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8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ModifiedBy</w:t>
            </w:r>
          </w:p>
        </w:tc>
        <w:tc>
          <w:tcPr>
            <w:tcW w:w="136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Varchar2(6)</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最后修改人</w:t>
            </w:r>
          </w:p>
        </w:tc>
      </w:tr>
      <w:tr w:rsidR="00670A55" w:rsidRPr="00670A55" w:rsidTr="00533096">
        <w:trPr>
          <w:trHeight w:val="189"/>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8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ModifiedTime</w:t>
            </w:r>
          </w:p>
        </w:tc>
        <w:tc>
          <w:tcPr>
            <w:tcW w:w="136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Date</w:t>
            </w:r>
          </w:p>
        </w:tc>
        <w:tc>
          <w:tcPr>
            <w:tcW w:w="921"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4440"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最后修改时间</w:t>
            </w:r>
          </w:p>
        </w:tc>
      </w:tr>
    </w:tbl>
    <w:p w:rsidR="00A3126E" w:rsidRDefault="00A3126E" w:rsidP="00A3126E">
      <w:pPr>
        <w:pStyle w:val="3"/>
        <w:numPr>
          <w:ilvl w:val="0"/>
          <w:numId w:val="0"/>
        </w:numPr>
      </w:pPr>
      <w:r>
        <w:rPr>
          <w:rFonts w:ascii="Times New Roman" w:eastAsia="宋体" w:hAnsi="Times New Roman"/>
        </w:rPr>
        <w:t>9.2.</w:t>
      </w:r>
      <w:r w:rsidR="008B10DC">
        <w:rPr>
          <w:rFonts w:ascii="Times New Roman" w:eastAsia="宋体" w:hAnsi="Times New Roman"/>
        </w:rPr>
        <w:t>30</w:t>
      </w:r>
      <w:r>
        <w:t xml:space="preserve"> </w:t>
      </w:r>
      <w:r w:rsidR="00670A55" w:rsidRPr="00670A55">
        <w:rPr>
          <w:rFonts w:hint="eastAsia"/>
        </w:rPr>
        <w:t>积分表</w:t>
      </w:r>
    </w:p>
    <w:tbl>
      <w:tblPr>
        <w:tblW w:w="9498" w:type="dxa"/>
        <w:tblInd w:w="-5" w:type="dxa"/>
        <w:tblLook w:val="04A0" w:firstRow="1" w:lastRow="0" w:firstColumn="1" w:lastColumn="0" w:noHBand="0" w:noVBand="1"/>
      </w:tblPr>
      <w:tblGrid>
        <w:gridCol w:w="693"/>
        <w:gridCol w:w="1926"/>
        <w:gridCol w:w="1447"/>
        <w:gridCol w:w="983"/>
        <w:gridCol w:w="4449"/>
      </w:tblGrid>
      <w:tr w:rsidR="00670A55" w:rsidRPr="00670A55" w:rsidTr="00533096">
        <w:trPr>
          <w:trHeight w:val="188"/>
        </w:trPr>
        <w:tc>
          <w:tcPr>
            <w:tcW w:w="693" w:type="dxa"/>
            <w:tcBorders>
              <w:top w:val="single" w:sz="4" w:space="0" w:color="auto"/>
              <w:left w:val="single" w:sz="4" w:space="0" w:color="auto"/>
              <w:bottom w:val="nil"/>
              <w:right w:val="single" w:sz="4" w:space="0" w:color="auto"/>
            </w:tcBorders>
            <w:shd w:val="clear" w:color="FFFFFF" w:fill="C0C0C0"/>
            <w:noWrap/>
            <w:hideMark/>
          </w:tcPr>
          <w:p w:rsidR="00670A55" w:rsidRPr="00670A55" w:rsidRDefault="00670A55" w:rsidP="00670A55">
            <w:pPr>
              <w:widowControl/>
              <w:jc w:val="center"/>
              <w:rPr>
                <w:rFonts w:ascii="新宋体" w:eastAsia="新宋体" w:hAnsi="新宋体" w:cs="宋体"/>
                <w:color w:val="000000"/>
                <w:kern w:val="0"/>
                <w:sz w:val="18"/>
                <w:szCs w:val="18"/>
              </w:rPr>
            </w:pPr>
            <w:r w:rsidRPr="00670A55">
              <w:rPr>
                <w:rFonts w:ascii="新宋体" w:eastAsia="新宋体" w:hAnsi="新宋体" w:cs="宋体" w:hint="eastAsia"/>
                <w:color w:val="000000"/>
                <w:kern w:val="0"/>
                <w:sz w:val="18"/>
                <w:szCs w:val="18"/>
              </w:rPr>
              <w:t>Key</w:t>
            </w:r>
          </w:p>
        </w:tc>
        <w:tc>
          <w:tcPr>
            <w:tcW w:w="1926" w:type="dxa"/>
            <w:tcBorders>
              <w:top w:val="single" w:sz="4" w:space="0" w:color="auto"/>
              <w:left w:val="nil"/>
              <w:bottom w:val="nil"/>
              <w:right w:val="single" w:sz="4" w:space="0" w:color="auto"/>
            </w:tcBorders>
            <w:shd w:val="clear" w:color="FFFFFF" w:fill="C0C0C0"/>
            <w:noWrap/>
            <w:hideMark/>
          </w:tcPr>
          <w:p w:rsidR="00670A55" w:rsidRPr="00670A55" w:rsidRDefault="00670A55" w:rsidP="00670A55">
            <w:pPr>
              <w:widowControl/>
              <w:jc w:val="center"/>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字段名称</w:t>
            </w:r>
          </w:p>
        </w:tc>
        <w:tc>
          <w:tcPr>
            <w:tcW w:w="1447" w:type="dxa"/>
            <w:tcBorders>
              <w:top w:val="single" w:sz="4" w:space="0" w:color="auto"/>
              <w:left w:val="nil"/>
              <w:bottom w:val="nil"/>
              <w:right w:val="single" w:sz="4" w:space="0" w:color="auto"/>
            </w:tcBorders>
            <w:shd w:val="clear" w:color="FFFFFF" w:fill="C0C0C0"/>
            <w:noWrap/>
            <w:hideMark/>
          </w:tcPr>
          <w:p w:rsidR="00670A55" w:rsidRPr="00670A55" w:rsidRDefault="00670A55" w:rsidP="00670A55">
            <w:pPr>
              <w:widowControl/>
              <w:jc w:val="center"/>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属性</w:t>
            </w:r>
          </w:p>
        </w:tc>
        <w:tc>
          <w:tcPr>
            <w:tcW w:w="983" w:type="dxa"/>
            <w:tcBorders>
              <w:top w:val="single" w:sz="4" w:space="0" w:color="auto"/>
              <w:left w:val="nil"/>
              <w:bottom w:val="nil"/>
              <w:right w:val="single" w:sz="4" w:space="0" w:color="auto"/>
            </w:tcBorders>
            <w:shd w:val="clear" w:color="FFFFFF" w:fill="C0C0C0"/>
            <w:noWrap/>
            <w:hideMark/>
          </w:tcPr>
          <w:p w:rsidR="00670A55" w:rsidRPr="00670A55" w:rsidRDefault="00670A55" w:rsidP="00670A55">
            <w:pPr>
              <w:widowControl/>
              <w:jc w:val="center"/>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NOT NULL</w:t>
            </w:r>
          </w:p>
        </w:tc>
        <w:tc>
          <w:tcPr>
            <w:tcW w:w="4449" w:type="dxa"/>
            <w:tcBorders>
              <w:top w:val="single" w:sz="4" w:space="0" w:color="auto"/>
              <w:left w:val="nil"/>
              <w:bottom w:val="nil"/>
              <w:right w:val="single" w:sz="4" w:space="0" w:color="auto"/>
            </w:tcBorders>
            <w:shd w:val="clear" w:color="FFFFFF" w:fill="C0C0C0"/>
            <w:noWrap/>
            <w:hideMark/>
          </w:tcPr>
          <w:p w:rsidR="00670A55" w:rsidRPr="00670A55" w:rsidRDefault="00670A55" w:rsidP="00670A55">
            <w:pPr>
              <w:widowControl/>
              <w:jc w:val="center"/>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字段说明</w:t>
            </w:r>
          </w:p>
        </w:tc>
      </w:tr>
      <w:tr w:rsidR="00670A55" w:rsidRPr="00670A55" w:rsidTr="00533096">
        <w:trPr>
          <w:trHeight w:val="188"/>
        </w:trPr>
        <w:tc>
          <w:tcPr>
            <w:tcW w:w="693" w:type="dxa"/>
            <w:tcBorders>
              <w:top w:val="single" w:sz="4" w:space="0" w:color="auto"/>
              <w:left w:val="single" w:sz="4" w:space="0" w:color="auto"/>
              <w:bottom w:val="single" w:sz="4" w:space="0" w:color="auto"/>
              <w:right w:val="single" w:sz="4" w:space="0" w:color="auto"/>
            </w:tcBorders>
            <w:shd w:val="clear" w:color="auto" w:fill="auto"/>
            <w:noWrap/>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w:t>
            </w:r>
          </w:p>
        </w:tc>
        <w:tc>
          <w:tcPr>
            <w:tcW w:w="1926" w:type="dxa"/>
            <w:tcBorders>
              <w:top w:val="single" w:sz="4" w:space="0" w:color="auto"/>
              <w:left w:val="nil"/>
              <w:bottom w:val="single" w:sz="4" w:space="0" w:color="auto"/>
              <w:right w:val="single" w:sz="4" w:space="0" w:color="auto"/>
            </w:tcBorders>
            <w:shd w:val="clear" w:color="auto" w:fill="auto"/>
            <w:noWrap/>
            <w:vAlign w:val="center"/>
            <w:hideMark/>
          </w:tcPr>
          <w:p w:rsidR="00670A55" w:rsidRPr="00670A55" w:rsidRDefault="00670A55" w:rsidP="00670A55">
            <w:pPr>
              <w:widowControl/>
              <w:jc w:val="left"/>
              <w:rPr>
                <w:rFonts w:ascii="宋体" w:hAnsi="宋体" w:cs="宋体" w:hint="eastAsia"/>
                <w:color w:val="000000"/>
                <w:kern w:val="0"/>
                <w:sz w:val="18"/>
                <w:szCs w:val="18"/>
              </w:rPr>
            </w:pPr>
            <w:r w:rsidRPr="00670A55">
              <w:rPr>
                <w:rFonts w:ascii="宋体" w:hAnsi="宋体" w:cs="宋体" w:hint="eastAsia"/>
                <w:color w:val="000000"/>
                <w:kern w:val="0"/>
                <w:sz w:val="18"/>
                <w:szCs w:val="18"/>
              </w:rPr>
              <w:t>PointId</w:t>
            </w:r>
          </w:p>
        </w:tc>
        <w:tc>
          <w:tcPr>
            <w:tcW w:w="1447" w:type="dxa"/>
            <w:tcBorders>
              <w:top w:val="single" w:sz="4" w:space="0" w:color="auto"/>
              <w:left w:val="nil"/>
              <w:bottom w:val="single" w:sz="4" w:space="0" w:color="auto"/>
              <w:right w:val="single" w:sz="4" w:space="0" w:color="auto"/>
            </w:tcBorders>
            <w:shd w:val="clear" w:color="auto" w:fill="auto"/>
            <w:noWrap/>
            <w:vAlign w:val="center"/>
            <w:hideMark/>
          </w:tcPr>
          <w:p w:rsidR="00670A55" w:rsidRPr="00670A55" w:rsidRDefault="00670A55" w:rsidP="00670A55">
            <w:pPr>
              <w:widowControl/>
              <w:jc w:val="left"/>
              <w:rPr>
                <w:rFonts w:ascii="宋体" w:hAnsi="宋体" w:cs="宋体" w:hint="eastAsia"/>
                <w:color w:val="000000"/>
                <w:kern w:val="0"/>
                <w:sz w:val="18"/>
                <w:szCs w:val="18"/>
              </w:rPr>
            </w:pPr>
            <w:r w:rsidRPr="00670A55">
              <w:rPr>
                <w:rFonts w:ascii="宋体" w:hAnsi="宋体" w:cs="宋体" w:hint="eastAsia"/>
                <w:color w:val="000000"/>
                <w:kern w:val="0"/>
                <w:sz w:val="18"/>
                <w:szCs w:val="18"/>
              </w:rPr>
              <w:t>Varchar2(10)</w:t>
            </w:r>
          </w:p>
        </w:tc>
        <w:tc>
          <w:tcPr>
            <w:tcW w:w="983" w:type="dxa"/>
            <w:tcBorders>
              <w:top w:val="single" w:sz="4" w:space="0" w:color="auto"/>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是</w:t>
            </w:r>
          </w:p>
        </w:tc>
        <w:tc>
          <w:tcPr>
            <w:tcW w:w="4449" w:type="dxa"/>
            <w:tcBorders>
              <w:top w:val="single" w:sz="4" w:space="0" w:color="auto"/>
              <w:left w:val="nil"/>
              <w:bottom w:val="single" w:sz="4" w:space="0" w:color="auto"/>
              <w:right w:val="single" w:sz="4" w:space="0" w:color="auto"/>
            </w:tcBorders>
            <w:shd w:val="clear" w:color="auto" w:fill="auto"/>
            <w:noWrap/>
            <w:vAlign w:val="center"/>
            <w:hideMark/>
          </w:tcPr>
          <w:p w:rsidR="00670A55" w:rsidRPr="00670A55" w:rsidRDefault="00670A55" w:rsidP="00670A55">
            <w:pPr>
              <w:widowControl/>
              <w:jc w:val="left"/>
              <w:rPr>
                <w:rFonts w:ascii="宋体" w:hAnsi="宋体" w:cs="宋体" w:hint="eastAsia"/>
                <w:color w:val="000000"/>
                <w:kern w:val="0"/>
                <w:sz w:val="18"/>
                <w:szCs w:val="18"/>
              </w:rPr>
            </w:pPr>
            <w:r w:rsidRPr="00670A55">
              <w:rPr>
                <w:rFonts w:ascii="宋体" w:hAnsi="宋体" w:cs="宋体" w:hint="eastAsia"/>
                <w:color w:val="000000"/>
                <w:kern w:val="0"/>
                <w:sz w:val="18"/>
                <w:szCs w:val="18"/>
              </w:rPr>
              <w:t>系统PK，由系统产生</w:t>
            </w:r>
          </w:p>
        </w:tc>
      </w:tr>
      <w:tr w:rsidR="00670A55" w:rsidRPr="00670A55" w:rsidTr="00533096">
        <w:trPr>
          <w:trHeight w:val="188"/>
        </w:trPr>
        <w:tc>
          <w:tcPr>
            <w:tcW w:w="693" w:type="dxa"/>
            <w:tcBorders>
              <w:top w:val="nil"/>
              <w:left w:val="single" w:sz="4" w:space="0" w:color="auto"/>
              <w:bottom w:val="single" w:sz="4" w:space="0" w:color="auto"/>
              <w:right w:val="single" w:sz="4" w:space="0" w:color="auto"/>
            </w:tcBorders>
            <w:shd w:val="clear" w:color="auto" w:fill="auto"/>
            <w:noWrap/>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1926" w:type="dxa"/>
            <w:tcBorders>
              <w:top w:val="nil"/>
              <w:left w:val="nil"/>
              <w:bottom w:val="single" w:sz="4" w:space="0" w:color="auto"/>
              <w:right w:val="single" w:sz="4" w:space="0" w:color="auto"/>
            </w:tcBorders>
            <w:shd w:val="clear" w:color="auto" w:fill="auto"/>
            <w:noWrap/>
            <w:vAlign w:val="center"/>
            <w:hideMark/>
          </w:tcPr>
          <w:p w:rsidR="00670A55" w:rsidRPr="00670A55" w:rsidRDefault="00670A55" w:rsidP="00670A55">
            <w:pPr>
              <w:widowControl/>
              <w:jc w:val="left"/>
              <w:rPr>
                <w:rFonts w:ascii="宋体" w:hAnsi="宋体" w:cs="宋体" w:hint="eastAsia"/>
                <w:color w:val="000000"/>
                <w:kern w:val="0"/>
                <w:sz w:val="18"/>
                <w:szCs w:val="18"/>
              </w:rPr>
            </w:pPr>
            <w:r w:rsidRPr="00670A55">
              <w:rPr>
                <w:rFonts w:ascii="宋体" w:hAnsi="宋体" w:cs="宋体" w:hint="eastAsia"/>
                <w:color w:val="000000"/>
                <w:kern w:val="0"/>
                <w:sz w:val="18"/>
                <w:szCs w:val="18"/>
              </w:rPr>
              <w:t>EmployeeId</w:t>
            </w:r>
          </w:p>
        </w:tc>
        <w:tc>
          <w:tcPr>
            <w:tcW w:w="1447" w:type="dxa"/>
            <w:tcBorders>
              <w:top w:val="nil"/>
              <w:left w:val="nil"/>
              <w:bottom w:val="single" w:sz="4" w:space="0" w:color="auto"/>
              <w:right w:val="single" w:sz="4" w:space="0" w:color="auto"/>
            </w:tcBorders>
            <w:shd w:val="clear" w:color="auto" w:fill="auto"/>
            <w:noWrap/>
            <w:vAlign w:val="center"/>
            <w:hideMark/>
          </w:tcPr>
          <w:p w:rsidR="00670A55" w:rsidRPr="00670A55" w:rsidRDefault="00670A55" w:rsidP="00670A55">
            <w:pPr>
              <w:widowControl/>
              <w:jc w:val="left"/>
              <w:rPr>
                <w:rFonts w:ascii="宋体" w:hAnsi="宋体" w:cs="宋体" w:hint="eastAsia"/>
                <w:color w:val="000000"/>
                <w:kern w:val="0"/>
                <w:sz w:val="18"/>
                <w:szCs w:val="18"/>
              </w:rPr>
            </w:pPr>
            <w:r w:rsidRPr="00670A55">
              <w:rPr>
                <w:rFonts w:ascii="宋体" w:hAnsi="宋体" w:cs="宋体" w:hint="eastAsia"/>
                <w:color w:val="000000"/>
                <w:kern w:val="0"/>
                <w:sz w:val="18"/>
                <w:szCs w:val="18"/>
              </w:rPr>
              <w:t>Varchar2(6)</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是</w:t>
            </w:r>
          </w:p>
        </w:tc>
        <w:tc>
          <w:tcPr>
            <w:tcW w:w="4449" w:type="dxa"/>
            <w:tcBorders>
              <w:top w:val="nil"/>
              <w:left w:val="nil"/>
              <w:bottom w:val="single" w:sz="4" w:space="0" w:color="auto"/>
              <w:right w:val="single" w:sz="4" w:space="0" w:color="auto"/>
            </w:tcBorders>
            <w:shd w:val="clear" w:color="auto" w:fill="auto"/>
            <w:noWrap/>
            <w:vAlign w:val="center"/>
            <w:hideMark/>
          </w:tcPr>
          <w:p w:rsidR="00670A55" w:rsidRPr="00670A55" w:rsidRDefault="00670A55" w:rsidP="00670A55">
            <w:pPr>
              <w:widowControl/>
              <w:jc w:val="left"/>
              <w:rPr>
                <w:rFonts w:ascii="宋体" w:hAnsi="宋体" w:cs="宋体" w:hint="eastAsia"/>
                <w:color w:val="000000"/>
                <w:kern w:val="0"/>
                <w:sz w:val="18"/>
                <w:szCs w:val="18"/>
              </w:rPr>
            </w:pPr>
            <w:r w:rsidRPr="00670A55">
              <w:rPr>
                <w:rFonts w:ascii="宋体" w:hAnsi="宋体" w:cs="宋体" w:hint="eastAsia"/>
                <w:color w:val="000000"/>
                <w:kern w:val="0"/>
                <w:sz w:val="18"/>
                <w:szCs w:val="18"/>
              </w:rPr>
              <w:t>员工Id</w:t>
            </w:r>
          </w:p>
        </w:tc>
      </w:tr>
      <w:tr w:rsidR="00670A55" w:rsidRPr="00670A55" w:rsidTr="00533096">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26"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OrgId</w:t>
            </w:r>
          </w:p>
        </w:tc>
        <w:tc>
          <w:tcPr>
            <w:tcW w:w="1447"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Number(8)</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4449"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所属营业厅编码（员工当时所属营业厅）</w:t>
            </w:r>
          </w:p>
        </w:tc>
      </w:tr>
      <w:tr w:rsidR="00670A55" w:rsidRPr="00670A55" w:rsidTr="00533096">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26"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PointMonth</w:t>
            </w:r>
          </w:p>
        </w:tc>
        <w:tc>
          <w:tcPr>
            <w:tcW w:w="1447"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Date</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是</w:t>
            </w:r>
          </w:p>
        </w:tc>
        <w:tc>
          <w:tcPr>
            <w:tcW w:w="4449"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月份</w:t>
            </w:r>
          </w:p>
        </w:tc>
      </w:tr>
      <w:tr w:rsidR="00670A55" w:rsidRPr="00670A55" w:rsidTr="00533096">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26"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OrgType</w:t>
            </w:r>
          </w:p>
        </w:tc>
        <w:tc>
          <w:tcPr>
            <w:tcW w:w="1447" w:type="dxa"/>
            <w:tcBorders>
              <w:top w:val="nil"/>
              <w:left w:val="nil"/>
              <w:bottom w:val="single" w:sz="4" w:space="0" w:color="auto"/>
              <w:right w:val="single" w:sz="4" w:space="0" w:color="auto"/>
            </w:tcBorders>
            <w:shd w:val="clear" w:color="auto" w:fill="auto"/>
            <w:noWrap/>
            <w:vAlign w:val="center"/>
            <w:hideMark/>
          </w:tcPr>
          <w:p w:rsidR="00670A55" w:rsidRPr="00670A55" w:rsidRDefault="00670A55" w:rsidP="00670A55">
            <w:pPr>
              <w:widowControl/>
              <w:jc w:val="left"/>
              <w:rPr>
                <w:rFonts w:ascii="宋体" w:hAnsi="宋体" w:cs="宋体" w:hint="eastAsia"/>
                <w:color w:val="000000"/>
                <w:kern w:val="0"/>
                <w:sz w:val="18"/>
                <w:szCs w:val="18"/>
              </w:rPr>
            </w:pPr>
            <w:r w:rsidRPr="00670A55">
              <w:rPr>
                <w:rFonts w:ascii="宋体" w:hAnsi="宋体" w:cs="宋体" w:hint="eastAsia"/>
                <w:color w:val="000000"/>
                <w:kern w:val="0"/>
                <w:sz w:val="18"/>
                <w:szCs w:val="18"/>
              </w:rPr>
              <w:t>Varchar2(6)</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是</w:t>
            </w:r>
          </w:p>
        </w:tc>
        <w:tc>
          <w:tcPr>
            <w:tcW w:w="4449"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营业厅类型  tb_Master.Type=OrgType的key值</w:t>
            </w:r>
          </w:p>
        </w:tc>
      </w:tr>
      <w:tr w:rsidR="00670A55" w:rsidRPr="00670A55" w:rsidTr="00533096">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26"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JobId</w:t>
            </w:r>
          </w:p>
        </w:tc>
        <w:tc>
          <w:tcPr>
            <w:tcW w:w="1447"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Varchar2(6)</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4449"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岗位</w:t>
            </w:r>
          </w:p>
        </w:tc>
      </w:tr>
      <w:tr w:rsidR="00670A55" w:rsidRPr="00670A55" w:rsidTr="00533096">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26"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EmployeePoint</w:t>
            </w:r>
          </w:p>
        </w:tc>
        <w:tc>
          <w:tcPr>
            <w:tcW w:w="1447"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Number(10,2)</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4449"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积分</w:t>
            </w:r>
          </w:p>
        </w:tc>
      </w:tr>
      <w:tr w:rsidR="00670A55" w:rsidRPr="00670A55" w:rsidTr="00533096">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26"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EmployeePerformance</w:t>
            </w:r>
          </w:p>
        </w:tc>
        <w:tc>
          <w:tcPr>
            <w:tcW w:w="1447"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Number(7,2)</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4449"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营业员绩效</w:t>
            </w:r>
          </w:p>
        </w:tc>
      </w:tr>
      <w:tr w:rsidR="00670A55" w:rsidRPr="00670A55" w:rsidTr="00533096">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26"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OrgPerformance</w:t>
            </w:r>
          </w:p>
        </w:tc>
        <w:tc>
          <w:tcPr>
            <w:tcW w:w="1447"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Number(7,2)</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4449"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营业厅绩效</w:t>
            </w:r>
          </w:p>
        </w:tc>
      </w:tr>
      <w:tr w:rsidR="00670A55" w:rsidRPr="00670A55" w:rsidTr="00533096">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26"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RegulatePoint</w:t>
            </w:r>
          </w:p>
        </w:tc>
        <w:tc>
          <w:tcPr>
            <w:tcW w:w="1447"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Number(10,2)</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4449"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调整后积分</w:t>
            </w:r>
          </w:p>
        </w:tc>
      </w:tr>
      <w:tr w:rsidR="00670A55" w:rsidRPr="00670A55" w:rsidTr="00533096">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26"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RankSeq</w:t>
            </w:r>
          </w:p>
        </w:tc>
        <w:tc>
          <w:tcPr>
            <w:tcW w:w="1447"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Number(5)</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4449"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排名</w:t>
            </w:r>
          </w:p>
        </w:tc>
      </w:tr>
      <w:tr w:rsidR="00670A55" w:rsidRPr="00670A55" w:rsidTr="00533096">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26"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EncouragementMoney</w:t>
            </w:r>
          </w:p>
        </w:tc>
        <w:tc>
          <w:tcPr>
            <w:tcW w:w="1447"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Number(10,2)</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4449"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奖励金额</w:t>
            </w:r>
          </w:p>
        </w:tc>
      </w:tr>
      <w:tr w:rsidR="00670A55" w:rsidRPr="00670A55" w:rsidTr="00533096">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26"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Tax</w:t>
            </w:r>
          </w:p>
        </w:tc>
        <w:tc>
          <w:tcPr>
            <w:tcW w:w="1447"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Number(8,2)</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4449"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税金</w:t>
            </w:r>
          </w:p>
        </w:tc>
      </w:tr>
      <w:tr w:rsidR="00670A55" w:rsidRPr="00670A55" w:rsidTr="00533096">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26"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NetIncome</w:t>
            </w:r>
          </w:p>
        </w:tc>
        <w:tc>
          <w:tcPr>
            <w:tcW w:w="1447"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Number(10,2)</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4449"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税后金额</w:t>
            </w:r>
          </w:p>
        </w:tc>
      </w:tr>
      <w:tr w:rsidR="00670A55" w:rsidRPr="00670A55" w:rsidTr="00533096">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26"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OrgLevel</w:t>
            </w:r>
          </w:p>
        </w:tc>
        <w:tc>
          <w:tcPr>
            <w:tcW w:w="1447"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Number(6,2)</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4449"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营业厅星级</w:t>
            </w:r>
          </w:p>
        </w:tc>
      </w:tr>
      <w:tr w:rsidR="00670A55" w:rsidRPr="00670A55" w:rsidTr="00533096">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26"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BreachDeductPoint</w:t>
            </w:r>
          </w:p>
        </w:tc>
        <w:tc>
          <w:tcPr>
            <w:tcW w:w="1447"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Number(10,2)</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4449"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违规扣分</w:t>
            </w:r>
          </w:p>
        </w:tc>
      </w:tr>
      <w:tr w:rsidR="00670A55" w:rsidRPr="00670A55" w:rsidTr="00533096">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26"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LastPoint</w:t>
            </w:r>
          </w:p>
        </w:tc>
        <w:tc>
          <w:tcPr>
            <w:tcW w:w="1447"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Number(10,2)</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4449"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最终奖励积分</w:t>
            </w:r>
          </w:p>
        </w:tc>
      </w:tr>
      <w:tr w:rsidR="00670A55" w:rsidRPr="00670A55" w:rsidTr="00533096">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26"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DeductTax</w:t>
            </w:r>
          </w:p>
        </w:tc>
        <w:tc>
          <w:tcPr>
            <w:tcW w:w="1447"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Number(8,2)</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4449"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扣减税金</w:t>
            </w:r>
          </w:p>
        </w:tc>
      </w:tr>
      <w:tr w:rsidR="00670A55" w:rsidRPr="00670A55" w:rsidTr="00533096">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26"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CreatedBy</w:t>
            </w:r>
          </w:p>
        </w:tc>
        <w:tc>
          <w:tcPr>
            <w:tcW w:w="1447"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Varchar2(6)</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4449"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创建人</w:t>
            </w:r>
          </w:p>
        </w:tc>
      </w:tr>
      <w:tr w:rsidR="00670A55" w:rsidRPr="00670A55" w:rsidTr="00533096">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26"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CreatedTime</w:t>
            </w:r>
          </w:p>
        </w:tc>
        <w:tc>
          <w:tcPr>
            <w:tcW w:w="1447"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Date</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4449"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创建时间</w:t>
            </w:r>
          </w:p>
        </w:tc>
      </w:tr>
      <w:tr w:rsidR="00670A55" w:rsidRPr="00670A55" w:rsidTr="00533096">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26"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ModifiedBy</w:t>
            </w:r>
          </w:p>
        </w:tc>
        <w:tc>
          <w:tcPr>
            <w:tcW w:w="1447"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Varchar2(6)</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4449"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最后修改人</w:t>
            </w:r>
          </w:p>
        </w:tc>
      </w:tr>
      <w:tr w:rsidR="00670A55" w:rsidRPr="00670A55" w:rsidTr="00533096">
        <w:trPr>
          <w:trHeight w:val="188"/>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 xml:space="preserve">　</w:t>
            </w:r>
          </w:p>
        </w:tc>
        <w:tc>
          <w:tcPr>
            <w:tcW w:w="1926"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ModifiedTime</w:t>
            </w:r>
          </w:p>
        </w:tc>
        <w:tc>
          <w:tcPr>
            <w:tcW w:w="1447"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Date</w:t>
            </w:r>
          </w:p>
        </w:tc>
        <w:tc>
          <w:tcPr>
            <w:tcW w:w="983"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center"/>
              <w:rPr>
                <w:rFonts w:ascii="宋体" w:hAnsi="宋体" w:cs="宋体" w:hint="eastAsia"/>
                <w:color w:val="000000"/>
                <w:kern w:val="0"/>
                <w:sz w:val="18"/>
                <w:szCs w:val="18"/>
              </w:rPr>
            </w:pPr>
            <w:r w:rsidRPr="00670A55">
              <w:rPr>
                <w:rFonts w:ascii="宋体" w:hAnsi="宋体" w:cs="宋体" w:hint="eastAsia"/>
                <w:color w:val="000000"/>
                <w:kern w:val="0"/>
                <w:sz w:val="18"/>
                <w:szCs w:val="18"/>
              </w:rPr>
              <w:t xml:space="preserve">　</w:t>
            </w:r>
          </w:p>
        </w:tc>
        <w:tc>
          <w:tcPr>
            <w:tcW w:w="4449" w:type="dxa"/>
            <w:tcBorders>
              <w:top w:val="nil"/>
              <w:left w:val="nil"/>
              <w:bottom w:val="single" w:sz="4" w:space="0" w:color="auto"/>
              <w:right w:val="single" w:sz="4" w:space="0" w:color="auto"/>
            </w:tcBorders>
            <w:shd w:val="clear" w:color="auto" w:fill="auto"/>
            <w:noWrap/>
            <w:vAlign w:val="bottom"/>
            <w:hideMark/>
          </w:tcPr>
          <w:p w:rsidR="00670A55" w:rsidRPr="00670A55" w:rsidRDefault="00670A55" w:rsidP="00670A55">
            <w:pPr>
              <w:widowControl/>
              <w:jc w:val="left"/>
              <w:rPr>
                <w:rFonts w:ascii="新宋体" w:eastAsia="新宋体" w:hAnsi="新宋体" w:cs="宋体" w:hint="eastAsia"/>
                <w:color w:val="000000"/>
                <w:kern w:val="0"/>
                <w:sz w:val="18"/>
                <w:szCs w:val="18"/>
              </w:rPr>
            </w:pPr>
            <w:r w:rsidRPr="00670A55">
              <w:rPr>
                <w:rFonts w:ascii="新宋体" w:eastAsia="新宋体" w:hAnsi="新宋体" w:cs="宋体" w:hint="eastAsia"/>
                <w:color w:val="000000"/>
                <w:kern w:val="0"/>
                <w:sz w:val="18"/>
                <w:szCs w:val="18"/>
              </w:rPr>
              <w:t>最后修改时间</w:t>
            </w:r>
          </w:p>
        </w:tc>
      </w:tr>
    </w:tbl>
    <w:p w:rsidR="00A3126E" w:rsidRDefault="00A3126E" w:rsidP="00A3126E">
      <w:pPr>
        <w:pStyle w:val="3"/>
        <w:numPr>
          <w:ilvl w:val="0"/>
          <w:numId w:val="0"/>
        </w:numPr>
      </w:pPr>
      <w:r>
        <w:rPr>
          <w:rFonts w:ascii="Times New Roman" w:eastAsia="宋体" w:hAnsi="Times New Roman"/>
        </w:rPr>
        <w:t>9.2.</w:t>
      </w:r>
      <w:r w:rsidR="008B10DC">
        <w:rPr>
          <w:rFonts w:ascii="Times New Roman" w:eastAsia="宋体" w:hAnsi="Times New Roman"/>
        </w:rPr>
        <w:t>31</w:t>
      </w:r>
      <w:r>
        <w:t xml:space="preserve"> </w:t>
      </w:r>
      <w:r w:rsidR="00141A54" w:rsidRPr="00141A54">
        <w:rPr>
          <w:rFonts w:hint="eastAsia"/>
        </w:rPr>
        <w:t>积分明细表</w:t>
      </w:r>
    </w:p>
    <w:tbl>
      <w:tblPr>
        <w:tblW w:w="9480" w:type="dxa"/>
        <w:tblInd w:w="-5" w:type="dxa"/>
        <w:tblLook w:val="04A0" w:firstRow="1" w:lastRow="0" w:firstColumn="1" w:lastColumn="0" w:noHBand="0" w:noVBand="1"/>
      </w:tblPr>
      <w:tblGrid>
        <w:gridCol w:w="800"/>
        <w:gridCol w:w="2520"/>
        <w:gridCol w:w="2460"/>
        <w:gridCol w:w="1080"/>
        <w:gridCol w:w="2620"/>
      </w:tblGrid>
      <w:tr w:rsidR="00141A54" w:rsidRPr="00141A54" w:rsidTr="00141A54">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141A54" w:rsidRPr="00141A54" w:rsidRDefault="00141A54" w:rsidP="00141A54">
            <w:pPr>
              <w:widowControl/>
              <w:jc w:val="center"/>
              <w:rPr>
                <w:rFonts w:ascii="新宋体" w:eastAsia="新宋体" w:hAnsi="新宋体" w:cs="宋体"/>
                <w:color w:val="000000"/>
                <w:kern w:val="0"/>
                <w:sz w:val="18"/>
                <w:szCs w:val="18"/>
              </w:rPr>
            </w:pPr>
            <w:r w:rsidRPr="00141A54">
              <w:rPr>
                <w:rFonts w:ascii="新宋体" w:eastAsia="新宋体" w:hAnsi="新宋体" w:cs="宋体" w:hint="eastAsia"/>
                <w:color w:val="000000"/>
                <w:kern w:val="0"/>
                <w:sz w:val="18"/>
                <w:szCs w:val="18"/>
              </w:rPr>
              <w:t>Key</w:t>
            </w:r>
          </w:p>
        </w:tc>
        <w:tc>
          <w:tcPr>
            <w:tcW w:w="2520" w:type="dxa"/>
            <w:tcBorders>
              <w:top w:val="single" w:sz="4" w:space="0" w:color="auto"/>
              <w:left w:val="nil"/>
              <w:bottom w:val="nil"/>
              <w:right w:val="single" w:sz="4" w:space="0" w:color="auto"/>
            </w:tcBorders>
            <w:shd w:val="clear" w:color="FFFFFF" w:fill="C0C0C0"/>
            <w:noWrap/>
            <w:hideMark/>
          </w:tcPr>
          <w:p w:rsidR="00141A54" w:rsidRPr="00141A54" w:rsidRDefault="00141A54" w:rsidP="00141A54">
            <w:pPr>
              <w:widowControl/>
              <w:jc w:val="center"/>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字段名称</w:t>
            </w:r>
          </w:p>
        </w:tc>
        <w:tc>
          <w:tcPr>
            <w:tcW w:w="2460" w:type="dxa"/>
            <w:tcBorders>
              <w:top w:val="single" w:sz="4" w:space="0" w:color="auto"/>
              <w:left w:val="nil"/>
              <w:bottom w:val="nil"/>
              <w:right w:val="single" w:sz="4" w:space="0" w:color="auto"/>
            </w:tcBorders>
            <w:shd w:val="clear" w:color="FFFFFF" w:fill="C0C0C0"/>
            <w:noWrap/>
            <w:hideMark/>
          </w:tcPr>
          <w:p w:rsidR="00141A54" w:rsidRPr="00141A54" w:rsidRDefault="00141A54" w:rsidP="00141A54">
            <w:pPr>
              <w:widowControl/>
              <w:jc w:val="center"/>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属性</w:t>
            </w:r>
          </w:p>
        </w:tc>
        <w:tc>
          <w:tcPr>
            <w:tcW w:w="1080" w:type="dxa"/>
            <w:tcBorders>
              <w:top w:val="single" w:sz="4" w:space="0" w:color="auto"/>
              <w:left w:val="nil"/>
              <w:bottom w:val="nil"/>
              <w:right w:val="single" w:sz="4" w:space="0" w:color="auto"/>
            </w:tcBorders>
            <w:shd w:val="clear" w:color="FFFFFF" w:fill="C0C0C0"/>
            <w:noWrap/>
            <w:hideMark/>
          </w:tcPr>
          <w:p w:rsidR="00141A54" w:rsidRPr="00141A54" w:rsidRDefault="00141A54" w:rsidP="00141A54">
            <w:pPr>
              <w:widowControl/>
              <w:jc w:val="center"/>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NOT NULL</w:t>
            </w:r>
          </w:p>
        </w:tc>
        <w:tc>
          <w:tcPr>
            <w:tcW w:w="2620" w:type="dxa"/>
            <w:tcBorders>
              <w:top w:val="single" w:sz="4" w:space="0" w:color="auto"/>
              <w:left w:val="nil"/>
              <w:bottom w:val="nil"/>
              <w:right w:val="single" w:sz="4" w:space="0" w:color="auto"/>
            </w:tcBorders>
            <w:shd w:val="clear" w:color="FFFFFF" w:fill="C0C0C0"/>
            <w:noWrap/>
            <w:hideMark/>
          </w:tcPr>
          <w:p w:rsidR="00141A54" w:rsidRPr="00141A54" w:rsidRDefault="00141A54" w:rsidP="00141A54">
            <w:pPr>
              <w:widowControl/>
              <w:jc w:val="center"/>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字段说明</w:t>
            </w:r>
          </w:p>
        </w:tc>
      </w:tr>
      <w:tr w:rsidR="00141A54" w:rsidRPr="00141A54" w:rsidTr="00141A54">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141A54" w:rsidRPr="00141A54" w:rsidRDefault="00141A54" w:rsidP="00141A54">
            <w:pPr>
              <w:widowControl/>
              <w:jc w:val="center"/>
              <w:rPr>
                <w:rFonts w:ascii="宋体" w:hAnsi="宋体" w:cs="宋体" w:hint="eastAsia"/>
                <w:color w:val="000000"/>
                <w:kern w:val="0"/>
                <w:sz w:val="18"/>
                <w:szCs w:val="18"/>
              </w:rPr>
            </w:pPr>
            <w:r w:rsidRPr="00141A54">
              <w:rPr>
                <w:rFonts w:ascii="宋体" w:hAnsi="宋体" w:cs="宋体" w:hint="eastAsia"/>
                <w:color w:val="000000"/>
                <w:kern w:val="0"/>
                <w:sz w:val="18"/>
                <w:szCs w:val="18"/>
              </w:rPr>
              <w:t>●</w:t>
            </w: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rsidR="00141A54" w:rsidRPr="00141A54" w:rsidRDefault="00141A54" w:rsidP="00141A54">
            <w:pPr>
              <w:widowControl/>
              <w:jc w:val="left"/>
              <w:rPr>
                <w:rFonts w:ascii="宋体" w:hAnsi="宋体" w:cs="宋体" w:hint="eastAsia"/>
                <w:color w:val="000000"/>
                <w:kern w:val="0"/>
                <w:sz w:val="18"/>
                <w:szCs w:val="18"/>
              </w:rPr>
            </w:pPr>
            <w:r w:rsidRPr="00141A54">
              <w:rPr>
                <w:rFonts w:ascii="宋体" w:hAnsi="宋体" w:cs="宋体" w:hint="eastAsia"/>
                <w:color w:val="000000"/>
                <w:kern w:val="0"/>
                <w:sz w:val="18"/>
                <w:szCs w:val="18"/>
              </w:rPr>
              <w:t>PointId</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141A54" w:rsidRPr="00141A54" w:rsidRDefault="00141A54" w:rsidP="00141A54">
            <w:pPr>
              <w:widowControl/>
              <w:jc w:val="left"/>
              <w:rPr>
                <w:rFonts w:ascii="宋体" w:hAnsi="宋体" w:cs="宋体" w:hint="eastAsia"/>
                <w:color w:val="000000"/>
                <w:kern w:val="0"/>
                <w:sz w:val="18"/>
                <w:szCs w:val="18"/>
              </w:rPr>
            </w:pPr>
            <w:r w:rsidRPr="00141A54">
              <w:rPr>
                <w:rFonts w:ascii="宋体" w:hAnsi="宋体" w:cs="宋体" w:hint="eastAsia"/>
                <w:color w:val="000000"/>
                <w:kern w:val="0"/>
                <w:sz w:val="18"/>
                <w:szCs w:val="18"/>
              </w:rPr>
              <w:t>Varchar2(10)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center"/>
              <w:rPr>
                <w:rFonts w:ascii="宋体" w:hAnsi="宋体" w:cs="宋体" w:hint="eastAsia"/>
                <w:color w:val="000000"/>
                <w:kern w:val="0"/>
                <w:sz w:val="18"/>
                <w:szCs w:val="18"/>
              </w:rPr>
            </w:pPr>
            <w:r w:rsidRPr="00141A54">
              <w:rPr>
                <w:rFonts w:ascii="宋体" w:hAnsi="宋体" w:cs="宋体" w:hint="eastAsia"/>
                <w:color w:val="000000"/>
                <w:kern w:val="0"/>
                <w:sz w:val="18"/>
                <w:szCs w:val="18"/>
              </w:rPr>
              <w:t>是</w:t>
            </w:r>
          </w:p>
        </w:tc>
        <w:tc>
          <w:tcPr>
            <w:tcW w:w="2620" w:type="dxa"/>
            <w:tcBorders>
              <w:top w:val="single" w:sz="4" w:space="0" w:color="auto"/>
              <w:left w:val="nil"/>
              <w:bottom w:val="single" w:sz="4" w:space="0" w:color="auto"/>
              <w:right w:val="single" w:sz="4" w:space="0" w:color="auto"/>
            </w:tcBorders>
            <w:shd w:val="clear" w:color="auto" w:fill="auto"/>
            <w:noWrap/>
            <w:vAlign w:val="center"/>
            <w:hideMark/>
          </w:tcPr>
          <w:p w:rsidR="00141A54" w:rsidRPr="00141A54" w:rsidRDefault="00141A54" w:rsidP="00141A54">
            <w:pPr>
              <w:widowControl/>
              <w:jc w:val="left"/>
              <w:rPr>
                <w:rFonts w:ascii="宋体" w:hAnsi="宋体" w:cs="宋体" w:hint="eastAsia"/>
                <w:color w:val="000000"/>
                <w:kern w:val="0"/>
                <w:sz w:val="18"/>
                <w:szCs w:val="18"/>
              </w:rPr>
            </w:pPr>
            <w:r w:rsidRPr="00141A54">
              <w:rPr>
                <w:rFonts w:ascii="宋体" w:hAnsi="宋体" w:cs="宋体" w:hint="eastAsia"/>
                <w:color w:val="000000"/>
                <w:kern w:val="0"/>
                <w:sz w:val="18"/>
                <w:szCs w:val="18"/>
              </w:rPr>
              <w:t>积分Id tb_Point.PointId</w:t>
            </w:r>
          </w:p>
        </w:tc>
      </w:tr>
      <w:tr w:rsidR="00141A54" w:rsidRPr="00141A54" w:rsidTr="00141A54">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141A54" w:rsidRPr="00141A54" w:rsidRDefault="00141A54" w:rsidP="00141A54">
            <w:pPr>
              <w:widowControl/>
              <w:jc w:val="center"/>
              <w:rPr>
                <w:rFonts w:ascii="宋体" w:hAnsi="宋体" w:cs="宋体" w:hint="eastAsia"/>
                <w:color w:val="000000"/>
                <w:kern w:val="0"/>
                <w:sz w:val="18"/>
                <w:szCs w:val="18"/>
              </w:rPr>
            </w:pPr>
            <w:r w:rsidRPr="00141A54">
              <w:rPr>
                <w:rFonts w:ascii="宋体" w:hAnsi="宋体" w:cs="宋体" w:hint="eastAsia"/>
                <w:color w:val="000000"/>
                <w:kern w:val="0"/>
                <w:sz w:val="18"/>
                <w:szCs w:val="18"/>
              </w:rPr>
              <w:t>●</w:t>
            </w:r>
          </w:p>
        </w:tc>
        <w:tc>
          <w:tcPr>
            <w:tcW w:w="2520" w:type="dxa"/>
            <w:tcBorders>
              <w:top w:val="nil"/>
              <w:left w:val="nil"/>
              <w:bottom w:val="single" w:sz="4" w:space="0" w:color="auto"/>
              <w:right w:val="single" w:sz="4" w:space="0" w:color="auto"/>
            </w:tcBorders>
            <w:shd w:val="clear" w:color="auto" w:fill="auto"/>
            <w:noWrap/>
            <w:vAlign w:val="center"/>
            <w:hideMark/>
          </w:tcPr>
          <w:p w:rsidR="00141A54" w:rsidRPr="00141A54" w:rsidRDefault="00141A54" w:rsidP="00141A54">
            <w:pPr>
              <w:widowControl/>
              <w:jc w:val="left"/>
              <w:rPr>
                <w:rFonts w:ascii="宋体" w:hAnsi="宋体" w:cs="宋体" w:hint="eastAsia"/>
                <w:color w:val="000000"/>
                <w:kern w:val="0"/>
                <w:sz w:val="18"/>
                <w:szCs w:val="18"/>
              </w:rPr>
            </w:pPr>
            <w:r w:rsidRPr="00141A54">
              <w:rPr>
                <w:rFonts w:ascii="宋体" w:hAnsi="宋体" w:cs="宋体" w:hint="eastAsia"/>
                <w:color w:val="000000"/>
                <w:kern w:val="0"/>
                <w:sz w:val="18"/>
                <w:szCs w:val="18"/>
              </w:rPr>
              <w:t>OperationName</w:t>
            </w:r>
          </w:p>
        </w:tc>
        <w:tc>
          <w:tcPr>
            <w:tcW w:w="2460" w:type="dxa"/>
            <w:tcBorders>
              <w:top w:val="nil"/>
              <w:left w:val="nil"/>
              <w:bottom w:val="single" w:sz="4" w:space="0" w:color="auto"/>
              <w:right w:val="single" w:sz="4" w:space="0" w:color="auto"/>
            </w:tcBorders>
            <w:shd w:val="clear" w:color="auto" w:fill="auto"/>
            <w:noWrap/>
            <w:vAlign w:val="center"/>
            <w:hideMark/>
          </w:tcPr>
          <w:p w:rsidR="00141A54" w:rsidRPr="00141A54" w:rsidRDefault="00141A54" w:rsidP="00141A54">
            <w:pPr>
              <w:widowControl/>
              <w:jc w:val="left"/>
              <w:rPr>
                <w:rFonts w:ascii="宋体" w:hAnsi="宋体" w:cs="宋体" w:hint="eastAsia"/>
                <w:color w:val="000000"/>
                <w:kern w:val="0"/>
                <w:sz w:val="18"/>
                <w:szCs w:val="18"/>
              </w:rPr>
            </w:pPr>
            <w:r w:rsidRPr="00141A54">
              <w:rPr>
                <w:rFonts w:ascii="宋体" w:hAnsi="宋体" w:cs="宋体" w:hint="eastAsia"/>
                <w:color w:val="000000"/>
                <w:kern w:val="0"/>
                <w:sz w:val="18"/>
                <w:szCs w:val="18"/>
              </w:rPr>
              <w:t>Varchar2(256)</w:t>
            </w:r>
          </w:p>
        </w:tc>
        <w:tc>
          <w:tcPr>
            <w:tcW w:w="108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center"/>
              <w:rPr>
                <w:rFonts w:ascii="宋体" w:hAnsi="宋体" w:cs="宋体" w:hint="eastAsia"/>
                <w:color w:val="000000"/>
                <w:kern w:val="0"/>
                <w:sz w:val="18"/>
                <w:szCs w:val="18"/>
              </w:rPr>
            </w:pPr>
            <w:r w:rsidRPr="00141A54">
              <w:rPr>
                <w:rFonts w:ascii="宋体" w:hAnsi="宋体" w:cs="宋体" w:hint="eastAsia"/>
                <w:color w:val="000000"/>
                <w:kern w:val="0"/>
                <w:sz w:val="18"/>
                <w:szCs w:val="18"/>
              </w:rPr>
              <w:t>是</w:t>
            </w:r>
          </w:p>
        </w:tc>
        <w:tc>
          <w:tcPr>
            <w:tcW w:w="2620" w:type="dxa"/>
            <w:tcBorders>
              <w:top w:val="nil"/>
              <w:left w:val="nil"/>
              <w:bottom w:val="single" w:sz="4" w:space="0" w:color="auto"/>
              <w:right w:val="single" w:sz="4" w:space="0" w:color="auto"/>
            </w:tcBorders>
            <w:shd w:val="clear" w:color="auto" w:fill="auto"/>
            <w:noWrap/>
            <w:vAlign w:val="center"/>
            <w:hideMark/>
          </w:tcPr>
          <w:p w:rsidR="00141A54" w:rsidRPr="00141A54" w:rsidRDefault="00141A54" w:rsidP="00141A54">
            <w:pPr>
              <w:widowControl/>
              <w:jc w:val="left"/>
              <w:rPr>
                <w:rFonts w:ascii="宋体" w:hAnsi="宋体" w:cs="宋体" w:hint="eastAsia"/>
                <w:color w:val="000000"/>
                <w:kern w:val="0"/>
                <w:sz w:val="18"/>
                <w:szCs w:val="18"/>
              </w:rPr>
            </w:pPr>
            <w:r w:rsidRPr="00141A54">
              <w:rPr>
                <w:rFonts w:ascii="宋体" w:hAnsi="宋体" w:cs="宋体" w:hint="eastAsia"/>
                <w:color w:val="000000"/>
                <w:kern w:val="0"/>
                <w:sz w:val="18"/>
                <w:szCs w:val="18"/>
              </w:rPr>
              <w:t>业务名称</w:t>
            </w:r>
          </w:p>
        </w:tc>
      </w:tr>
      <w:tr w:rsidR="00141A54" w:rsidRPr="00141A54" w:rsidTr="00141A54">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141A54" w:rsidRPr="00141A54" w:rsidRDefault="00141A54" w:rsidP="00141A54">
            <w:pPr>
              <w:widowControl/>
              <w:jc w:val="center"/>
              <w:rPr>
                <w:rFonts w:ascii="宋体" w:hAnsi="宋体" w:cs="宋体" w:hint="eastAsia"/>
                <w:color w:val="000000"/>
                <w:kern w:val="0"/>
                <w:sz w:val="18"/>
                <w:szCs w:val="18"/>
              </w:rPr>
            </w:pPr>
            <w:r w:rsidRPr="00141A54">
              <w:rPr>
                <w:rFonts w:ascii="宋体" w:hAnsi="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center"/>
            <w:hideMark/>
          </w:tcPr>
          <w:p w:rsidR="00141A54" w:rsidRPr="00141A54" w:rsidRDefault="00141A54" w:rsidP="00141A54">
            <w:pPr>
              <w:widowControl/>
              <w:jc w:val="left"/>
              <w:rPr>
                <w:rFonts w:ascii="宋体" w:hAnsi="宋体" w:cs="宋体" w:hint="eastAsia"/>
                <w:color w:val="000000"/>
                <w:kern w:val="0"/>
                <w:sz w:val="18"/>
                <w:szCs w:val="18"/>
              </w:rPr>
            </w:pPr>
            <w:r w:rsidRPr="00141A54">
              <w:rPr>
                <w:rFonts w:ascii="宋体" w:hAnsi="宋体" w:cs="宋体" w:hint="eastAsia"/>
                <w:color w:val="000000"/>
                <w:kern w:val="0"/>
                <w:sz w:val="18"/>
                <w:szCs w:val="18"/>
              </w:rPr>
              <w:t>OperationScore</w:t>
            </w:r>
          </w:p>
        </w:tc>
        <w:tc>
          <w:tcPr>
            <w:tcW w:w="2460" w:type="dxa"/>
            <w:tcBorders>
              <w:top w:val="nil"/>
              <w:left w:val="nil"/>
              <w:bottom w:val="single" w:sz="4" w:space="0" w:color="auto"/>
              <w:right w:val="single" w:sz="4" w:space="0" w:color="auto"/>
            </w:tcBorders>
            <w:shd w:val="clear" w:color="auto" w:fill="auto"/>
            <w:noWrap/>
            <w:vAlign w:val="center"/>
            <w:hideMark/>
          </w:tcPr>
          <w:p w:rsidR="00141A54" w:rsidRPr="00141A54" w:rsidRDefault="00141A54" w:rsidP="00141A54">
            <w:pPr>
              <w:widowControl/>
              <w:jc w:val="left"/>
              <w:rPr>
                <w:rFonts w:ascii="宋体" w:hAnsi="宋体" w:cs="宋体" w:hint="eastAsia"/>
                <w:color w:val="000000"/>
                <w:kern w:val="0"/>
                <w:sz w:val="18"/>
                <w:szCs w:val="18"/>
              </w:rPr>
            </w:pPr>
            <w:r w:rsidRPr="00141A54">
              <w:rPr>
                <w:rFonts w:ascii="宋体" w:hAnsi="宋体" w:cs="宋体" w:hint="eastAsia"/>
                <w:color w:val="000000"/>
                <w:kern w:val="0"/>
                <w:sz w:val="18"/>
                <w:szCs w:val="18"/>
              </w:rPr>
              <w:t>Number(12,2)</w:t>
            </w:r>
          </w:p>
        </w:tc>
        <w:tc>
          <w:tcPr>
            <w:tcW w:w="108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center"/>
              <w:rPr>
                <w:rFonts w:ascii="宋体" w:hAnsi="宋体" w:cs="宋体" w:hint="eastAsia"/>
                <w:color w:val="000000"/>
                <w:kern w:val="0"/>
                <w:sz w:val="18"/>
                <w:szCs w:val="18"/>
              </w:rPr>
            </w:pPr>
            <w:r w:rsidRPr="00141A54">
              <w:rPr>
                <w:rFonts w:ascii="宋体" w:hAnsi="宋体" w:cs="宋体" w:hint="eastAsia"/>
                <w:color w:val="000000"/>
                <w:kern w:val="0"/>
                <w:sz w:val="18"/>
                <w:szCs w:val="18"/>
              </w:rPr>
              <w:t>是</w:t>
            </w:r>
          </w:p>
        </w:tc>
        <w:tc>
          <w:tcPr>
            <w:tcW w:w="2620" w:type="dxa"/>
            <w:tcBorders>
              <w:top w:val="nil"/>
              <w:left w:val="nil"/>
              <w:bottom w:val="single" w:sz="4" w:space="0" w:color="auto"/>
              <w:right w:val="single" w:sz="4" w:space="0" w:color="auto"/>
            </w:tcBorders>
            <w:shd w:val="clear" w:color="auto" w:fill="auto"/>
            <w:noWrap/>
            <w:vAlign w:val="center"/>
            <w:hideMark/>
          </w:tcPr>
          <w:p w:rsidR="00141A54" w:rsidRPr="00141A54" w:rsidRDefault="00141A54" w:rsidP="00141A54">
            <w:pPr>
              <w:widowControl/>
              <w:jc w:val="left"/>
              <w:rPr>
                <w:rFonts w:ascii="宋体" w:hAnsi="宋体" w:cs="宋体" w:hint="eastAsia"/>
                <w:color w:val="000000"/>
                <w:kern w:val="0"/>
                <w:sz w:val="18"/>
                <w:szCs w:val="18"/>
              </w:rPr>
            </w:pPr>
            <w:r w:rsidRPr="00141A54">
              <w:rPr>
                <w:rFonts w:ascii="宋体" w:hAnsi="宋体" w:cs="宋体" w:hint="eastAsia"/>
                <w:color w:val="000000"/>
                <w:kern w:val="0"/>
                <w:sz w:val="18"/>
                <w:szCs w:val="18"/>
              </w:rPr>
              <w:t>业务成绩</w:t>
            </w:r>
          </w:p>
        </w:tc>
      </w:tr>
      <w:tr w:rsidR="00141A54" w:rsidRPr="00141A54" w:rsidTr="00141A54">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宋体" w:hAnsi="宋体" w:cs="宋体" w:hint="eastAsia"/>
                <w:color w:val="000000"/>
                <w:kern w:val="0"/>
                <w:sz w:val="18"/>
                <w:szCs w:val="18"/>
              </w:rPr>
            </w:pPr>
            <w:r w:rsidRPr="00141A54">
              <w:rPr>
                <w:rFonts w:ascii="宋体" w:hAnsi="宋体" w:cs="宋体" w:hint="eastAsia"/>
                <w:color w:val="000000"/>
                <w:kern w:val="0"/>
                <w:sz w:val="18"/>
                <w:szCs w:val="18"/>
              </w:rPr>
              <w:t>Seq</w:t>
            </w:r>
          </w:p>
        </w:tc>
        <w:tc>
          <w:tcPr>
            <w:tcW w:w="246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宋体" w:hAnsi="宋体" w:cs="宋体" w:hint="eastAsia"/>
                <w:color w:val="000000"/>
                <w:kern w:val="0"/>
                <w:sz w:val="18"/>
                <w:szCs w:val="18"/>
              </w:rPr>
            </w:pPr>
            <w:r w:rsidRPr="00141A54">
              <w:rPr>
                <w:rFonts w:ascii="宋体" w:hAnsi="宋体" w:cs="宋体" w:hint="eastAsia"/>
                <w:color w:val="000000"/>
                <w:kern w:val="0"/>
                <w:sz w:val="18"/>
                <w:szCs w:val="18"/>
              </w:rPr>
              <w:t>Varchar2(20)</w:t>
            </w:r>
          </w:p>
        </w:tc>
        <w:tc>
          <w:tcPr>
            <w:tcW w:w="108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center"/>
              <w:rPr>
                <w:rFonts w:ascii="宋体" w:hAnsi="宋体" w:cs="宋体" w:hint="eastAsia"/>
                <w:color w:val="000000"/>
                <w:kern w:val="0"/>
                <w:sz w:val="18"/>
                <w:szCs w:val="18"/>
              </w:rPr>
            </w:pPr>
            <w:r w:rsidRPr="00141A54">
              <w:rPr>
                <w:rFonts w:ascii="宋体" w:hAnsi="宋体" w:cs="宋体" w:hint="eastAsia"/>
                <w:color w:val="000000"/>
                <w:kern w:val="0"/>
                <w:sz w:val="18"/>
                <w:szCs w:val="18"/>
              </w:rPr>
              <w:t xml:space="preserve">　</w:t>
            </w:r>
          </w:p>
        </w:tc>
        <w:tc>
          <w:tcPr>
            <w:tcW w:w="262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宋体" w:hAnsi="宋体" w:cs="宋体" w:hint="eastAsia"/>
                <w:color w:val="000000"/>
                <w:kern w:val="0"/>
                <w:sz w:val="18"/>
                <w:szCs w:val="18"/>
              </w:rPr>
            </w:pPr>
            <w:r w:rsidRPr="00141A54">
              <w:rPr>
                <w:rFonts w:ascii="宋体" w:hAnsi="宋体" w:cs="宋体" w:hint="eastAsia"/>
                <w:color w:val="000000"/>
                <w:kern w:val="0"/>
                <w:sz w:val="18"/>
                <w:szCs w:val="18"/>
              </w:rPr>
              <w:t>排序号</w:t>
            </w:r>
          </w:p>
        </w:tc>
      </w:tr>
      <w:tr w:rsidR="00141A54" w:rsidRPr="00141A54" w:rsidTr="00141A54">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CreatedBy</w:t>
            </w:r>
          </w:p>
        </w:tc>
        <w:tc>
          <w:tcPr>
            <w:tcW w:w="246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center"/>
              <w:rPr>
                <w:rFonts w:ascii="宋体" w:hAnsi="宋体" w:cs="宋体" w:hint="eastAsia"/>
                <w:color w:val="000000"/>
                <w:kern w:val="0"/>
                <w:sz w:val="18"/>
                <w:szCs w:val="18"/>
              </w:rPr>
            </w:pPr>
            <w:r w:rsidRPr="00141A54">
              <w:rPr>
                <w:rFonts w:ascii="宋体" w:hAnsi="宋体" w:cs="宋体" w:hint="eastAsia"/>
                <w:color w:val="000000"/>
                <w:kern w:val="0"/>
                <w:sz w:val="18"/>
                <w:szCs w:val="18"/>
              </w:rPr>
              <w:t xml:space="preserve">　</w:t>
            </w:r>
          </w:p>
        </w:tc>
        <w:tc>
          <w:tcPr>
            <w:tcW w:w="262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创建人</w:t>
            </w:r>
          </w:p>
        </w:tc>
      </w:tr>
      <w:tr w:rsidR="00141A54" w:rsidRPr="00141A54" w:rsidTr="00141A54">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CreatedTime</w:t>
            </w:r>
          </w:p>
        </w:tc>
        <w:tc>
          <w:tcPr>
            <w:tcW w:w="246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center"/>
              <w:rPr>
                <w:rFonts w:ascii="宋体" w:hAnsi="宋体" w:cs="宋体" w:hint="eastAsia"/>
                <w:color w:val="000000"/>
                <w:kern w:val="0"/>
                <w:sz w:val="18"/>
                <w:szCs w:val="18"/>
              </w:rPr>
            </w:pPr>
            <w:r w:rsidRPr="00141A54">
              <w:rPr>
                <w:rFonts w:ascii="宋体" w:hAnsi="宋体" w:cs="宋体" w:hint="eastAsia"/>
                <w:color w:val="000000"/>
                <w:kern w:val="0"/>
                <w:sz w:val="18"/>
                <w:szCs w:val="18"/>
              </w:rPr>
              <w:t xml:space="preserve">　</w:t>
            </w:r>
          </w:p>
        </w:tc>
        <w:tc>
          <w:tcPr>
            <w:tcW w:w="262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创建时间</w:t>
            </w:r>
          </w:p>
        </w:tc>
      </w:tr>
      <w:tr w:rsidR="00141A54" w:rsidRPr="00141A54" w:rsidTr="00141A54">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ModifiedBy</w:t>
            </w:r>
          </w:p>
        </w:tc>
        <w:tc>
          <w:tcPr>
            <w:tcW w:w="246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center"/>
              <w:rPr>
                <w:rFonts w:ascii="宋体" w:hAnsi="宋体" w:cs="宋体" w:hint="eastAsia"/>
                <w:color w:val="000000"/>
                <w:kern w:val="0"/>
                <w:sz w:val="18"/>
                <w:szCs w:val="18"/>
              </w:rPr>
            </w:pPr>
            <w:r w:rsidRPr="00141A54">
              <w:rPr>
                <w:rFonts w:ascii="宋体" w:hAnsi="宋体" w:cs="宋体" w:hint="eastAsia"/>
                <w:color w:val="000000"/>
                <w:kern w:val="0"/>
                <w:sz w:val="18"/>
                <w:szCs w:val="18"/>
              </w:rPr>
              <w:t xml:space="preserve">　</w:t>
            </w:r>
          </w:p>
        </w:tc>
        <w:tc>
          <w:tcPr>
            <w:tcW w:w="262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最后修改人</w:t>
            </w:r>
          </w:p>
        </w:tc>
      </w:tr>
      <w:tr w:rsidR="00141A54" w:rsidRPr="00141A54" w:rsidTr="00141A54">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lastRenderedPageBreak/>
              <w:t xml:space="preserve">　</w:t>
            </w:r>
          </w:p>
        </w:tc>
        <w:tc>
          <w:tcPr>
            <w:tcW w:w="252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ModifiedTime</w:t>
            </w:r>
          </w:p>
        </w:tc>
        <w:tc>
          <w:tcPr>
            <w:tcW w:w="246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center"/>
              <w:rPr>
                <w:rFonts w:ascii="宋体" w:hAnsi="宋体" w:cs="宋体" w:hint="eastAsia"/>
                <w:color w:val="000000"/>
                <w:kern w:val="0"/>
                <w:sz w:val="18"/>
                <w:szCs w:val="18"/>
              </w:rPr>
            </w:pPr>
            <w:r w:rsidRPr="00141A54">
              <w:rPr>
                <w:rFonts w:ascii="宋体" w:hAnsi="宋体" w:cs="宋体" w:hint="eastAsia"/>
                <w:color w:val="000000"/>
                <w:kern w:val="0"/>
                <w:sz w:val="18"/>
                <w:szCs w:val="18"/>
              </w:rPr>
              <w:t xml:space="preserve">　</w:t>
            </w:r>
          </w:p>
        </w:tc>
        <w:tc>
          <w:tcPr>
            <w:tcW w:w="262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最后修改时间</w:t>
            </w:r>
          </w:p>
        </w:tc>
      </w:tr>
    </w:tbl>
    <w:p w:rsidR="00A3126E" w:rsidRDefault="00A3126E" w:rsidP="00A3126E">
      <w:pPr>
        <w:pStyle w:val="3"/>
        <w:numPr>
          <w:ilvl w:val="0"/>
          <w:numId w:val="0"/>
        </w:numPr>
      </w:pPr>
      <w:r>
        <w:rPr>
          <w:rFonts w:ascii="Times New Roman" w:eastAsia="宋体" w:hAnsi="Times New Roman"/>
        </w:rPr>
        <w:t>9.2.</w:t>
      </w:r>
      <w:r w:rsidR="008B10DC">
        <w:rPr>
          <w:rFonts w:ascii="Times New Roman" w:eastAsia="宋体" w:hAnsi="Times New Roman"/>
        </w:rPr>
        <w:t>32</w:t>
      </w:r>
      <w:r>
        <w:t xml:space="preserve"> </w:t>
      </w:r>
      <w:r w:rsidR="00141A54" w:rsidRPr="00141A54">
        <w:rPr>
          <w:rFonts w:hint="eastAsia"/>
        </w:rPr>
        <w:t>创新提案表</w:t>
      </w:r>
    </w:p>
    <w:tbl>
      <w:tblPr>
        <w:tblW w:w="9498" w:type="dxa"/>
        <w:tblInd w:w="-5" w:type="dxa"/>
        <w:tblLook w:val="04A0" w:firstRow="1" w:lastRow="0" w:firstColumn="1" w:lastColumn="0" w:noHBand="0" w:noVBand="1"/>
      </w:tblPr>
      <w:tblGrid>
        <w:gridCol w:w="664"/>
        <w:gridCol w:w="1746"/>
        <w:gridCol w:w="1386"/>
        <w:gridCol w:w="942"/>
        <w:gridCol w:w="4760"/>
      </w:tblGrid>
      <w:tr w:rsidR="00141A54" w:rsidRPr="00141A54" w:rsidTr="00533096">
        <w:trPr>
          <w:trHeight w:val="191"/>
        </w:trPr>
        <w:tc>
          <w:tcPr>
            <w:tcW w:w="664" w:type="dxa"/>
            <w:tcBorders>
              <w:top w:val="single" w:sz="4" w:space="0" w:color="auto"/>
              <w:left w:val="single" w:sz="4" w:space="0" w:color="auto"/>
              <w:bottom w:val="nil"/>
              <w:right w:val="single" w:sz="4" w:space="0" w:color="auto"/>
            </w:tcBorders>
            <w:shd w:val="clear" w:color="FFFFFF" w:fill="C0C0C0"/>
            <w:noWrap/>
            <w:hideMark/>
          </w:tcPr>
          <w:p w:rsidR="00141A54" w:rsidRPr="00141A54" w:rsidRDefault="00141A54" w:rsidP="00141A54">
            <w:pPr>
              <w:widowControl/>
              <w:jc w:val="center"/>
              <w:rPr>
                <w:rFonts w:ascii="新宋体" w:eastAsia="新宋体" w:hAnsi="新宋体" w:cs="宋体"/>
                <w:color w:val="000000"/>
                <w:kern w:val="0"/>
                <w:sz w:val="18"/>
                <w:szCs w:val="18"/>
              </w:rPr>
            </w:pPr>
            <w:r w:rsidRPr="00141A54">
              <w:rPr>
                <w:rFonts w:ascii="新宋体" w:eastAsia="新宋体" w:hAnsi="新宋体" w:cs="宋体" w:hint="eastAsia"/>
                <w:color w:val="000000"/>
                <w:kern w:val="0"/>
                <w:sz w:val="18"/>
                <w:szCs w:val="18"/>
              </w:rPr>
              <w:t>Key</w:t>
            </w:r>
          </w:p>
        </w:tc>
        <w:tc>
          <w:tcPr>
            <w:tcW w:w="1746" w:type="dxa"/>
            <w:tcBorders>
              <w:top w:val="single" w:sz="4" w:space="0" w:color="auto"/>
              <w:left w:val="nil"/>
              <w:bottom w:val="nil"/>
              <w:right w:val="single" w:sz="4" w:space="0" w:color="auto"/>
            </w:tcBorders>
            <w:shd w:val="clear" w:color="FFFFFF" w:fill="C0C0C0"/>
            <w:noWrap/>
            <w:hideMark/>
          </w:tcPr>
          <w:p w:rsidR="00141A54" w:rsidRPr="00141A54" w:rsidRDefault="00141A54" w:rsidP="00141A54">
            <w:pPr>
              <w:widowControl/>
              <w:jc w:val="center"/>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字段名称</w:t>
            </w:r>
          </w:p>
        </w:tc>
        <w:tc>
          <w:tcPr>
            <w:tcW w:w="1386" w:type="dxa"/>
            <w:tcBorders>
              <w:top w:val="single" w:sz="4" w:space="0" w:color="auto"/>
              <w:left w:val="nil"/>
              <w:bottom w:val="nil"/>
              <w:right w:val="single" w:sz="4" w:space="0" w:color="auto"/>
            </w:tcBorders>
            <w:shd w:val="clear" w:color="FFFFFF" w:fill="C0C0C0"/>
            <w:noWrap/>
            <w:hideMark/>
          </w:tcPr>
          <w:p w:rsidR="00141A54" w:rsidRPr="00141A54" w:rsidRDefault="00141A54" w:rsidP="00141A54">
            <w:pPr>
              <w:widowControl/>
              <w:jc w:val="center"/>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属性</w:t>
            </w:r>
          </w:p>
        </w:tc>
        <w:tc>
          <w:tcPr>
            <w:tcW w:w="942" w:type="dxa"/>
            <w:tcBorders>
              <w:top w:val="single" w:sz="4" w:space="0" w:color="auto"/>
              <w:left w:val="nil"/>
              <w:bottom w:val="nil"/>
              <w:right w:val="single" w:sz="4" w:space="0" w:color="auto"/>
            </w:tcBorders>
            <w:shd w:val="clear" w:color="FFFFFF" w:fill="C0C0C0"/>
            <w:noWrap/>
            <w:hideMark/>
          </w:tcPr>
          <w:p w:rsidR="00141A54" w:rsidRPr="00141A54" w:rsidRDefault="00141A54" w:rsidP="00141A54">
            <w:pPr>
              <w:widowControl/>
              <w:jc w:val="center"/>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NOT NULL</w:t>
            </w:r>
          </w:p>
        </w:tc>
        <w:tc>
          <w:tcPr>
            <w:tcW w:w="4760" w:type="dxa"/>
            <w:tcBorders>
              <w:top w:val="single" w:sz="4" w:space="0" w:color="auto"/>
              <w:left w:val="nil"/>
              <w:bottom w:val="nil"/>
              <w:right w:val="single" w:sz="4" w:space="0" w:color="auto"/>
            </w:tcBorders>
            <w:shd w:val="clear" w:color="FFFFFF" w:fill="C0C0C0"/>
            <w:noWrap/>
            <w:hideMark/>
          </w:tcPr>
          <w:p w:rsidR="00141A54" w:rsidRPr="00141A54" w:rsidRDefault="00141A54" w:rsidP="00141A54">
            <w:pPr>
              <w:widowControl/>
              <w:jc w:val="center"/>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字段说明</w:t>
            </w:r>
          </w:p>
        </w:tc>
      </w:tr>
      <w:tr w:rsidR="00141A54" w:rsidRPr="00141A54" w:rsidTr="00533096">
        <w:trPr>
          <w:trHeight w:val="191"/>
        </w:trPr>
        <w:tc>
          <w:tcPr>
            <w:tcW w:w="664" w:type="dxa"/>
            <w:tcBorders>
              <w:top w:val="single" w:sz="4" w:space="0" w:color="auto"/>
              <w:left w:val="single" w:sz="4" w:space="0" w:color="auto"/>
              <w:bottom w:val="single" w:sz="4" w:space="0" w:color="auto"/>
              <w:right w:val="single" w:sz="4" w:space="0" w:color="auto"/>
            </w:tcBorders>
            <w:shd w:val="clear" w:color="auto" w:fill="auto"/>
            <w:noWrap/>
            <w:hideMark/>
          </w:tcPr>
          <w:p w:rsidR="00141A54" w:rsidRPr="00141A54" w:rsidRDefault="00141A54" w:rsidP="00141A54">
            <w:pPr>
              <w:widowControl/>
              <w:jc w:val="center"/>
              <w:rPr>
                <w:rFonts w:ascii="宋体" w:hAnsi="宋体" w:cs="宋体" w:hint="eastAsia"/>
                <w:color w:val="000000"/>
                <w:kern w:val="0"/>
                <w:sz w:val="18"/>
                <w:szCs w:val="18"/>
              </w:rPr>
            </w:pPr>
            <w:r w:rsidRPr="00141A54">
              <w:rPr>
                <w:rFonts w:ascii="宋体" w:hAnsi="宋体" w:cs="宋体" w:hint="eastAsia"/>
                <w:color w:val="000000"/>
                <w:kern w:val="0"/>
                <w:sz w:val="18"/>
                <w:szCs w:val="18"/>
              </w:rPr>
              <w:t>●</w:t>
            </w:r>
          </w:p>
        </w:tc>
        <w:tc>
          <w:tcPr>
            <w:tcW w:w="1746" w:type="dxa"/>
            <w:tcBorders>
              <w:top w:val="single" w:sz="4" w:space="0" w:color="auto"/>
              <w:left w:val="nil"/>
              <w:bottom w:val="single" w:sz="4" w:space="0" w:color="auto"/>
              <w:right w:val="single" w:sz="4" w:space="0" w:color="auto"/>
            </w:tcBorders>
            <w:shd w:val="clear" w:color="auto" w:fill="auto"/>
            <w:noWrap/>
            <w:vAlign w:val="center"/>
            <w:hideMark/>
          </w:tcPr>
          <w:p w:rsidR="00141A54" w:rsidRPr="00141A54" w:rsidRDefault="00141A54" w:rsidP="00141A54">
            <w:pPr>
              <w:widowControl/>
              <w:jc w:val="left"/>
              <w:rPr>
                <w:rFonts w:ascii="宋体" w:hAnsi="宋体" w:cs="宋体" w:hint="eastAsia"/>
                <w:color w:val="000000"/>
                <w:kern w:val="0"/>
                <w:sz w:val="18"/>
                <w:szCs w:val="18"/>
              </w:rPr>
            </w:pPr>
            <w:r w:rsidRPr="00141A54">
              <w:rPr>
                <w:rFonts w:ascii="宋体" w:hAnsi="宋体" w:cs="宋体" w:hint="eastAsia"/>
                <w:color w:val="000000"/>
                <w:kern w:val="0"/>
                <w:sz w:val="18"/>
                <w:szCs w:val="18"/>
              </w:rPr>
              <w:t>InnovationId</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141A54" w:rsidRPr="00141A54" w:rsidRDefault="00141A54" w:rsidP="00141A54">
            <w:pPr>
              <w:widowControl/>
              <w:jc w:val="left"/>
              <w:rPr>
                <w:rFonts w:ascii="宋体" w:hAnsi="宋体" w:cs="宋体" w:hint="eastAsia"/>
                <w:color w:val="000000"/>
                <w:kern w:val="0"/>
                <w:sz w:val="18"/>
                <w:szCs w:val="18"/>
              </w:rPr>
            </w:pPr>
            <w:r w:rsidRPr="00141A54">
              <w:rPr>
                <w:rFonts w:ascii="宋体" w:hAnsi="宋体" w:cs="宋体" w:hint="eastAsia"/>
                <w:color w:val="000000"/>
                <w:kern w:val="0"/>
                <w:sz w:val="18"/>
                <w:szCs w:val="18"/>
              </w:rPr>
              <w:t>Varchar2(10)</w:t>
            </w:r>
          </w:p>
        </w:tc>
        <w:tc>
          <w:tcPr>
            <w:tcW w:w="942" w:type="dxa"/>
            <w:tcBorders>
              <w:top w:val="single" w:sz="4" w:space="0" w:color="auto"/>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center"/>
              <w:rPr>
                <w:rFonts w:ascii="宋体" w:hAnsi="宋体" w:cs="宋体" w:hint="eastAsia"/>
                <w:color w:val="000000"/>
                <w:kern w:val="0"/>
                <w:sz w:val="18"/>
                <w:szCs w:val="18"/>
              </w:rPr>
            </w:pPr>
            <w:r w:rsidRPr="00141A54">
              <w:rPr>
                <w:rFonts w:ascii="宋体" w:hAnsi="宋体" w:cs="宋体" w:hint="eastAsia"/>
                <w:color w:val="000000"/>
                <w:kern w:val="0"/>
                <w:sz w:val="18"/>
                <w:szCs w:val="18"/>
              </w:rPr>
              <w:t>是</w:t>
            </w:r>
          </w:p>
        </w:tc>
        <w:tc>
          <w:tcPr>
            <w:tcW w:w="4760" w:type="dxa"/>
            <w:tcBorders>
              <w:top w:val="single" w:sz="4" w:space="0" w:color="auto"/>
              <w:left w:val="nil"/>
              <w:bottom w:val="single" w:sz="4" w:space="0" w:color="auto"/>
              <w:right w:val="single" w:sz="4" w:space="0" w:color="auto"/>
            </w:tcBorders>
            <w:shd w:val="clear" w:color="auto" w:fill="auto"/>
            <w:noWrap/>
            <w:vAlign w:val="center"/>
            <w:hideMark/>
          </w:tcPr>
          <w:p w:rsidR="00141A54" w:rsidRPr="00141A54" w:rsidRDefault="00141A54" w:rsidP="00141A54">
            <w:pPr>
              <w:widowControl/>
              <w:jc w:val="left"/>
              <w:rPr>
                <w:rFonts w:ascii="宋体" w:hAnsi="宋体" w:cs="宋体" w:hint="eastAsia"/>
                <w:color w:val="000000"/>
                <w:kern w:val="0"/>
                <w:sz w:val="18"/>
                <w:szCs w:val="18"/>
              </w:rPr>
            </w:pPr>
            <w:r w:rsidRPr="00141A54">
              <w:rPr>
                <w:rFonts w:ascii="宋体" w:hAnsi="宋体" w:cs="宋体" w:hint="eastAsia"/>
                <w:color w:val="000000"/>
                <w:kern w:val="0"/>
                <w:sz w:val="18"/>
                <w:szCs w:val="18"/>
              </w:rPr>
              <w:t>系统PK，由系统产生</w:t>
            </w:r>
          </w:p>
        </w:tc>
      </w:tr>
      <w:tr w:rsidR="00141A54" w:rsidRPr="00141A54" w:rsidTr="00533096">
        <w:trPr>
          <w:trHeight w:val="191"/>
        </w:trPr>
        <w:tc>
          <w:tcPr>
            <w:tcW w:w="664" w:type="dxa"/>
            <w:tcBorders>
              <w:top w:val="nil"/>
              <w:left w:val="single" w:sz="4" w:space="0" w:color="auto"/>
              <w:bottom w:val="single" w:sz="4" w:space="0" w:color="auto"/>
              <w:right w:val="single" w:sz="4" w:space="0" w:color="auto"/>
            </w:tcBorders>
            <w:shd w:val="clear" w:color="auto" w:fill="auto"/>
            <w:noWrap/>
            <w:hideMark/>
          </w:tcPr>
          <w:p w:rsidR="00141A54" w:rsidRPr="00141A54" w:rsidRDefault="00141A54" w:rsidP="00141A54">
            <w:pPr>
              <w:widowControl/>
              <w:jc w:val="center"/>
              <w:rPr>
                <w:rFonts w:ascii="宋体" w:hAnsi="宋体" w:cs="宋体" w:hint="eastAsia"/>
                <w:color w:val="000000"/>
                <w:kern w:val="0"/>
                <w:sz w:val="18"/>
                <w:szCs w:val="18"/>
              </w:rPr>
            </w:pPr>
            <w:r w:rsidRPr="00141A54">
              <w:rPr>
                <w:rFonts w:ascii="宋体" w:hAnsi="宋体" w:cs="宋体" w:hint="eastAsia"/>
                <w:color w:val="000000"/>
                <w:kern w:val="0"/>
                <w:sz w:val="18"/>
                <w:szCs w:val="18"/>
              </w:rPr>
              <w:t xml:space="preserve">　</w:t>
            </w:r>
          </w:p>
        </w:tc>
        <w:tc>
          <w:tcPr>
            <w:tcW w:w="1746" w:type="dxa"/>
            <w:tcBorders>
              <w:top w:val="nil"/>
              <w:left w:val="nil"/>
              <w:bottom w:val="single" w:sz="4" w:space="0" w:color="auto"/>
              <w:right w:val="single" w:sz="4" w:space="0" w:color="auto"/>
            </w:tcBorders>
            <w:shd w:val="clear" w:color="auto" w:fill="auto"/>
            <w:noWrap/>
            <w:vAlign w:val="center"/>
            <w:hideMark/>
          </w:tcPr>
          <w:p w:rsidR="00141A54" w:rsidRPr="00141A54" w:rsidRDefault="00141A54" w:rsidP="00141A54">
            <w:pPr>
              <w:widowControl/>
              <w:jc w:val="left"/>
              <w:rPr>
                <w:rFonts w:ascii="宋体" w:hAnsi="宋体" w:cs="宋体" w:hint="eastAsia"/>
                <w:color w:val="000000"/>
                <w:kern w:val="0"/>
                <w:sz w:val="18"/>
                <w:szCs w:val="18"/>
              </w:rPr>
            </w:pPr>
            <w:r w:rsidRPr="00141A54">
              <w:rPr>
                <w:rFonts w:ascii="宋体" w:hAnsi="宋体" w:cs="宋体" w:hint="eastAsia"/>
                <w:color w:val="000000"/>
                <w:kern w:val="0"/>
                <w:sz w:val="18"/>
                <w:szCs w:val="18"/>
              </w:rPr>
              <w:t>EmployeeId</w:t>
            </w:r>
          </w:p>
        </w:tc>
        <w:tc>
          <w:tcPr>
            <w:tcW w:w="1386" w:type="dxa"/>
            <w:tcBorders>
              <w:top w:val="nil"/>
              <w:left w:val="nil"/>
              <w:bottom w:val="single" w:sz="4" w:space="0" w:color="auto"/>
              <w:right w:val="single" w:sz="4" w:space="0" w:color="auto"/>
            </w:tcBorders>
            <w:shd w:val="clear" w:color="auto" w:fill="auto"/>
            <w:noWrap/>
            <w:vAlign w:val="center"/>
            <w:hideMark/>
          </w:tcPr>
          <w:p w:rsidR="00141A54" w:rsidRPr="00141A54" w:rsidRDefault="00141A54" w:rsidP="00141A54">
            <w:pPr>
              <w:widowControl/>
              <w:jc w:val="left"/>
              <w:rPr>
                <w:rFonts w:ascii="宋体" w:hAnsi="宋体" w:cs="宋体" w:hint="eastAsia"/>
                <w:color w:val="000000"/>
                <w:kern w:val="0"/>
                <w:sz w:val="18"/>
                <w:szCs w:val="18"/>
              </w:rPr>
            </w:pPr>
            <w:r w:rsidRPr="00141A54">
              <w:rPr>
                <w:rFonts w:ascii="宋体" w:hAnsi="宋体" w:cs="宋体" w:hint="eastAsia"/>
                <w:color w:val="000000"/>
                <w:kern w:val="0"/>
                <w:sz w:val="18"/>
                <w:szCs w:val="18"/>
              </w:rPr>
              <w:t>Varchar2(6)</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center"/>
              <w:rPr>
                <w:rFonts w:ascii="宋体" w:hAnsi="宋体" w:cs="宋体" w:hint="eastAsia"/>
                <w:color w:val="000000"/>
                <w:kern w:val="0"/>
                <w:sz w:val="18"/>
                <w:szCs w:val="18"/>
              </w:rPr>
            </w:pPr>
            <w:r w:rsidRPr="00141A54">
              <w:rPr>
                <w:rFonts w:ascii="宋体" w:hAnsi="宋体" w:cs="宋体" w:hint="eastAsia"/>
                <w:color w:val="000000"/>
                <w:kern w:val="0"/>
                <w:sz w:val="18"/>
                <w:szCs w:val="18"/>
              </w:rPr>
              <w:t xml:space="preserve">　</w:t>
            </w:r>
          </w:p>
        </w:tc>
        <w:tc>
          <w:tcPr>
            <w:tcW w:w="4760" w:type="dxa"/>
            <w:tcBorders>
              <w:top w:val="nil"/>
              <w:left w:val="nil"/>
              <w:bottom w:val="single" w:sz="4" w:space="0" w:color="auto"/>
              <w:right w:val="single" w:sz="4" w:space="0" w:color="auto"/>
            </w:tcBorders>
            <w:shd w:val="clear" w:color="auto" w:fill="auto"/>
            <w:noWrap/>
            <w:vAlign w:val="center"/>
            <w:hideMark/>
          </w:tcPr>
          <w:p w:rsidR="00141A54" w:rsidRPr="00141A54" w:rsidRDefault="00141A54" w:rsidP="00141A54">
            <w:pPr>
              <w:widowControl/>
              <w:jc w:val="left"/>
              <w:rPr>
                <w:rFonts w:ascii="宋体" w:hAnsi="宋体" w:cs="宋体" w:hint="eastAsia"/>
                <w:color w:val="000000"/>
                <w:kern w:val="0"/>
                <w:sz w:val="18"/>
                <w:szCs w:val="18"/>
              </w:rPr>
            </w:pPr>
            <w:r w:rsidRPr="00141A54">
              <w:rPr>
                <w:rFonts w:ascii="宋体" w:hAnsi="宋体" w:cs="宋体" w:hint="eastAsia"/>
                <w:color w:val="000000"/>
                <w:kern w:val="0"/>
                <w:sz w:val="18"/>
                <w:szCs w:val="18"/>
              </w:rPr>
              <w:t>员工Id (个人创新时填写)</w:t>
            </w:r>
          </w:p>
        </w:tc>
      </w:tr>
      <w:tr w:rsidR="00141A54" w:rsidRPr="00141A54" w:rsidTr="00533096">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 xml:space="preserve">　</w:t>
            </w:r>
          </w:p>
        </w:tc>
        <w:tc>
          <w:tcPr>
            <w:tcW w:w="1746"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EmployeeOrgId</w:t>
            </w:r>
          </w:p>
        </w:tc>
        <w:tc>
          <w:tcPr>
            <w:tcW w:w="1386"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Number(8)</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center"/>
              <w:rPr>
                <w:rFonts w:ascii="宋体" w:hAnsi="宋体" w:cs="宋体" w:hint="eastAsia"/>
                <w:color w:val="000000"/>
                <w:kern w:val="0"/>
                <w:sz w:val="18"/>
                <w:szCs w:val="18"/>
              </w:rPr>
            </w:pPr>
            <w:r w:rsidRPr="00141A54">
              <w:rPr>
                <w:rFonts w:ascii="宋体" w:hAnsi="宋体" w:cs="宋体" w:hint="eastAsia"/>
                <w:color w:val="000000"/>
                <w:kern w:val="0"/>
                <w:sz w:val="18"/>
                <w:szCs w:val="18"/>
              </w:rPr>
              <w:t xml:space="preserve">　</w:t>
            </w:r>
          </w:p>
        </w:tc>
        <w:tc>
          <w:tcPr>
            <w:tcW w:w="476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所属营业厅编码（员工当时所属营业厅）</w:t>
            </w:r>
          </w:p>
        </w:tc>
      </w:tr>
      <w:tr w:rsidR="00141A54" w:rsidRPr="00141A54" w:rsidTr="00533096">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 xml:space="preserve">　</w:t>
            </w:r>
          </w:p>
        </w:tc>
        <w:tc>
          <w:tcPr>
            <w:tcW w:w="1746"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OrgId</w:t>
            </w:r>
          </w:p>
        </w:tc>
        <w:tc>
          <w:tcPr>
            <w:tcW w:w="1386"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Number(8)</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center"/>
              <w:rPr>
                <w:rFonts w:ascii="宋体" w:hAnsi="宋体" w:cs="宋体" w:hint="eastAsia"/>
                <w:color w:val="000000"/>
                <w:kern w:val="0"/>
                <w:sz w:val="18"/>
                <w:szCs w:val="18"/>
              </w:rPr>
            </w:pPr>
            <w:r w:rsidRPr="00141A54">
              <w:rPr>
                <w:rFonts w:ascii="宋体" w:hAnsi="宋体" w:cs="宋体" w:hint="eastAsia"/>
                <w:color w:val="000000"/>
                <w:kern w:val="0"/>
                <w:sz w:val="18"/>
                <w:szCs w:val="18"/>
              </w:rPr>
              <w:t xml:space="preserve">　</w:t>
            </w:r>
          </w:p>
        </w:tc>
        <w:tc>
          <w:tcPr>
            <w:tcW w:w="476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营业厅Id (团队创新时填写)</w:t>
            </w:r>
          </w:p>
        </w:tc>
      </w:tr>
      <w:tr w:rsidR="00141A54" w:rsidRPr="00141A54" w:rsidTr="00533096">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 xml:space="preserve">　</w:t>
            </w:r>
          </w:p>
        </w:tc>
        <w:tc>
          <w:tcPr>
            <w:tcW w:w="1746"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InnovationContent</w:t>
            </w:r>
          </w:p>
        </w:tc>
        <w:tc>
          <w:tcPr>
            <w:tcW w:w="1386"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Varchar2(200)</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center"/>
              <w:rPr>
                <w:rFonts w:ascii="宋体" w:hAnsi="宋体" w:cs="宋体" w:hint="eastAsia"/>
                <w:color w:val="000000"/>
                <w:kern w:val="0"/>
                <w:sz w:val="18"/>
                <w:szCs w:val="18"/>
              </w:rPr>
            </w:pPr>
            <w:r w:rsidRPr="00141A54">
              <w:rPr>
                <w:rFonts w:ascii="宋体" w:hAnsi="宋体" w:cs="宋体" w:hint="eastAsia"/>
                <w:color w:val="000000"/>
                <w:kern w:val="0"/>
                <w:sz w:val="18"/>
                <w:szCs w:val="18"/>
              </w:rPr>
              <w:t>是</w:t>
            </w:r>
          </w:p>
        </w:tc>
        <w:tc>
          <w:tcPr>
            <w:tcW w:w="476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创新方案</w:t>
            </w:r>
          </w:p>
        </w:tc>
      </w:tr>
      <w:tr w:rsidR="00141A54" w:rsidRPr="00141A54" w:rsidTr="00533096">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 xml:space="preserve">　</w:t>
            </w:r>
          </w:p>
        </w:tc>
        <w:tc>
          <w:tcPr>
            <w:tcW w:w="1746"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AssessDate</w:t>
            </w:r>
          </w:p>
        </w:tc>
        <w:tc>
          <w:tcPr>
            <w:tcW w:w="1386"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Date</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center"/>
              <w:rPr>
                <w:rFonts w:ascii="宋体" w:hAnsi="宋体" w:cs="宋体" w:hint="eastAsia"/>
                <w:color w:val="000000"/>
                <w:kern w:val="0"/>
                <w:sz w:val="18"/>
                <w:szCs w:val="18"/>
              </w:rPr>
            </w:pPr>
            <w:r w:rsidRPr="00141A54">
              <w:rPr>
                <w:rFonts w:ascii="宋体" w:hAnsi="宋体" w:cs="宋体" w:hint="eastAsia"/>
                <w:color w:val="000000"/>
                <w:kern w:val="0"/>
                <w:sz w:val="18"/>
                <w:szCs w:val="18"/>
              </w:rPr>
              <w:t>是</w:t>
            </w:r>
          </w:p>
        </w:tc>
        <w:tc>
          <w:tcPr>
            <w:tcW w:w="476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评定时间</w:t>
            </w:r>
          </w:p>
        </w:tc>
      </w:tr>
      <w:tr w:rsidR="00141A54" w:rsidRPr="00141A54" w:rsidTr="00533096">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 xml:space="preserve">　</w:t>
            </w:r>
          </w:p>
        </w:tc>
        <w:tc>
          <w:tcPr>
            <w:tcW w:w="1746"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AssessResult</w:t>
            </w:r>
          </w:p>
        </w:tc>
        <w:tc>
          <w:tcPr>
            <w:tcW w:w="1386"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Varchar2(50)</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center"/>
              <w:rPr>
                <w:rFonts w:ascii="宋体" w:hAnsi="宋体" w:cs="宋体" w:hint="eastAsia"/>
                <w:color w:val="000000"/>
                <w:kern w:val="0"/>
                <w:sz w:val="18"/>
                <w:szCs w:val="18"/>
              </w:rPr>
            </w:pPr>
            <w:r w:rsidRPr="00141A54">
              <w:rPr>
                <w:rFonts w:ascii="宋体" w:hAnsi="宋体" w:cs="宋体" w:hint="eastAsia"/>
                <w:color w:val="000000"/>
                <w:kern w:val="0"/>
                <w:sz w:val="18"/>
                <w:szCs w:val="18"/>
              </w:rPr>
              <w:t>是</w:t>
            </w:r>
          </w:p>
        </w:tc>
        <w:tc>
          <w:tcPr>
            <w:tcW w:w="476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部门审核结果</w:t>
            </w:r>
          </w:p>
        </w:tc>
      </w:tr>
      <w:tr w:rsidR="00141A54" w:rsidRPr="00141A54" w:rsidTr="00533096">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 xml:space="preserve">　</w:t>
            </w:r>
          </w:p>
        </w:tc>
        <w:tc>
          <w:tcPr>
            <w:tcW w:w="1746"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AssessLevel</w:t>
            </w:r>
          </w:p>
        </w:tc>
        <w:tc>
          <w:tcPr>
            <w:tcW w:w="1386" w:type="dxa"/>
            <w:tcBorders>
              <w:top w:val="nil"/>
              <w:left w:val="nil"/>
              <w:bottom w:val="single" w:sz="4" w:space="0" w:color="auto"/>
              <w:right w:val="single" w:sz="4" w:space="0" w:color="auto"/>
            </w:tcBorders>
            <w:shd w:val="clear" w:color="auto" w:fill="auto"/>
            <w:noWrap/>
            <w:vAlign w:val="center"/>
            <w:hideMark/>
          </w:tcPr>
          <w:p w:rsidR="00141A54" w:rsidRPr="00141A54" w:rsidRDefault="00141A54" w:rsidP="00141A54">
            <w:pPr>
              <w:widowControl/>
              <w:jc w:val="left"/>
              <w:rPr>
                <w:rFonts w:ascii="宋体" w:hAnsi="宋体" w:cs="宋体" w:hint="eastAsia"/>
                <w:color w:val="000000"/>
                <w:kern w:val="0"/>
                <w:sz w:val="18"/>
                <w:szCs w:val="18"/>
              </w:rPr>
            </w:pPr>
            <w:r w:rsidRPr="00141A54">
              <w:rPr>
                <w:rFonts w:ascii="宋体" w:hAnsi="宋体" w:cs="宋体" w:hint="eastAsia"/>
                <w:color w:val="000000"/>
                <w:kern w:val="0"/>
                <w:sz w:val="18"/>
                <w:szCs w:val="18"/>
              </w:rPr>
              <w:t>Varchar2(6)</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center"/>
              <w:rPr>
                <w:rFonts w:ascii="宋体" w:hAnsi="宋体" w:cs="宋体" w:hint="eastAsia"/>
                <w:color w:val="000000"/>
                <w:kern w:val="0"/>
                <w:sz w:val="18"/>
                <w:szCs w:val="18"/>
              </w:rPr>
            </w:pPr>
            <w:r w:rsidRPr="00141A54">
              <w:rPr>
                <w:rFonts w:ascii="宋体" w:hAnsi="宋体" w:cs="宋体" w:hint="eastAsia"/>
                <w:color w:val="000000"/>
                <w:kern w:val="0"/>
                <w:sz w:val="18"/>
                <w:szCs w:val="18"/>
              </w:rPr>
              <w:t>是</w:t>
            </w:r>
          </w:p>
        </w:tc>
        <w:tc>
          <w:tcPr>
            <w:tcW w:w="476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层级 tb_Master.Type=InnovationLevel的key值</w:t>
            </w:r>
          </w:p>
        </w:tc>
      </w:tr>
      <w:tr w:rsidR="00141A54" w:rsidRPr="00141A54" w:rsidTr="00533096">
        <w:trPr>
          <w:trHeight w:val="382"/>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 xml:space="preserve">　</w:t>
            </w:r>
          </w:p>
        </w:tc>
        <w:tc>
          <w:tcPr>
            <w:tcW w:w="1746"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Encouragement</w:t>
            </w:r>
          </w:p>
        </w:tc>
        <w:tc>
          <w:tcPr>
            <w:tcW w:w="1386" w:type="dxa"/>
            <w:tcBorders>
              <w:top w:val="nil"/>
              <w:left w:val="nil"/>
              <w:bottom w:val="single" w:sz="4" w:space="0" w:color="auto"/>
              <w:right w:val="single" w:sz="4" w:space="0" w:color="auto"/>
            </w:tcBorders>
            <w:shd w:val="clear" w:color="auto" w:fill="auto"/>
            <w:noWrap/>
            <w:vAlign w:val="center"/>
            <w:hideMark/>
          </w:tcPr>
          <w:p w:rsidR="00141A54" w:rsidRPr="00141A54" w:rsidRDefault="00141A54" w:rsidP="00141A54">
            <w:pPr>
              <w:widowControl/>
              <w:jc w:val="left"/>
              <w:rPr>
                <w:rFonts w:ascii="宋体" w:hAnsi="宋体" w:cs="宋体" w:hint="eastAsia"/>
                <w:color w:val="000000"/>
                <w:kern w:val="0"/>
                <w:sz w:val="18"/>
                <w:szCs w:val="18"/>
              </w:rPr>
            </w:pPr>
            <w:r w:rsidRPr="00141A54">
              <w:rPr>
                <w:rFonts w:ascii="宋体" w:hAnsi="宋体" w:cs="宋体" w:hint="eastAsia"/>
                <w:color w:val="000000"/>
                <w:kern w:val="0"/>
                <w:sz w:val="18"/>
                <w:szCs w:val="18"/>
              </w:rPr>
              <w:t>Varchar2(50)</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center"/>
              <w:rPr>
                <w:rFonts w:ascii="宋体" w:hAnsi="宋体" w:cs="宋体" w:hint="eastAsia"/>
                <w:color w:val="000000"/>
                <w:kern w:val="0"/>
                <w:sz w:val="18"/>
                <w:szCs w:val="18"/>
              </w:rPr>
            </w:pPr>
            <w:r w:rsidRPr="00141A54">
              <w:rPr>
                <w:rFonts w:ascii="宋体" w:hAnsi="宋体" w:cs="宋体" w:hint="eastAsia"/>
                <w:color w:val="000000"/>
                <w:kern w:val="0"/>
                <w:sz w:val="18"/>
                <w:szCs w:val="18"/>
              </w:rPr>
              <w:t>是</w:t>
            </w:r>
          </w:p>
        </w:tc>
        <w:tc>
          <w:tcPr>
            <w:tcW w:w="4760" w:type="dxa"/>
            <w:tcBorders>
              <w:top w:val="nil"/>
              <w:left w:val="nil"/>
              <w:bottom w:val="single" w:sz="4" w:space="0" w:color="auto"/>
              <w:right w:val="single" w:sz="4" w:space="0" w:color="auto"/>
            </w:tcBorders>
            <w:shd w:val="clear" w:color="auto" w:fill="auto"/>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奖励方式 （多个奖励方式之间用“/”分隔） tb_Master.Type=InnovationEncouragement的key值</w:t>
            </w:r>
          </w:p>
        </w:tc>
      </w:tr>
      <w:tr w:rsidR="00141A54" w:rsidRPr="00141A54" w:rsidTr="00533096">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 xml:space="preserve">　</w:t>
            </w:r>
          </w:p>
        </w:tc>
        <w:tc>
          <w:tcPr>
            <w:tcW w:w="1746"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CreatedBy</w:t>
            </w:r>
          </w:p>
        </w:tc>
        <w:tc>
          <w:tcPr>
            <w:tcW w:w="1386"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Varchar2(6)</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center"/>
              <w:rPr>
                <w:rFonts w:ascii="宋体" w:hAnsi="宋体" w:cs="宋体" w:hint="eastAsia"/>
                <w:color w:val="000000"/>
                <w:kern w:val="0"/>
                <w:sz w:val="18"/>
                <w:szCs w:val="18"/>
              </w:rPr>
            </w:pPr>
            <w:r w:rsidRPr="00141A54">
              <w:rPr>
                <w:rFonts w:ascii="宋体" w:hAnsi="宋体" w:cs="宋体" w:hint="eastAsia"/>
                <w:color w:val="000000"/>
                <w:kern w:val="0"/>
                <w:sz w:val="18"/>
                <w:szCs w:val="18"/>
              </w:rPr>
              <w:t xml:space="preserve">　</w:t>
            </w:r>
          </w:p>
        </w:tc>
        <w:tc>
          <w:tcPr>
            <w:tcW w:w="476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创建人</w:t>
            </w:r>
          </w:p>
        </w:tc>
      </w:tr>
      <w:tr w:rsidR="00141A54" w:rsidRPr="00141A54" w:rsidTr="00533096">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 xml:space="preserve">　</w:t>
            </w:r>
          </w:p>
        </w:tc>
        <w:tc>
          <w:tcPr>
            <w:tcW w:w="1746"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CreatedTime</w:t>
            </w:r>
          </w:p>
        </w:tc>
        <w:tc>
          <w:tcPr>
            <w:tcW w:w="1386"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Date</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center"/>
              <w:rPr>
                <w:rFonts w:ascii="宋体" w:hAnsi="宋体" w:cs="宋体" w:hint="eastAsia"/>
                <w:color w:val="000000"/>
                <w:kern w:val="0"/>
                <w:sz w:val="18"/>
                <w:szCs w:val="18"/>
              </w:rPr>
            </w:pPr>
            <w:r w:rsidRPr="00141A54">
              <w:rPr>
                <w:rFonts w:ascii="宋体" w:hAnsi="宋体" w:cs="宋体" w:hint="eastAsia"/>
                <w:color w:val="000000"/>
                <w:kern w:val="0"/>
                <w:sz w:val="18"/>
                <w:szCs w:val="18"/>
              </w:rPr>
              <w:t xml:space="preserve">　</w:t>
            </w:r>
          </w:p>
        </w:tc>
        <w:tc>
          <w:tcPr>
            <w:tcW w:w="476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创建时间</w:t>
            </w:r>
          </w:p>
        </w:tc>
      </w:tr>
      <w:tr w:rsidR="00141A54" w:rsidRPr="00141A54" w:rsidTr="00533096">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 xml:space="preserve">　</w:t>
            </w:r>
          </w:p>
        </w:tc>
        <w:tc>
          <w:tcPr>
            <w:tcW w:w="1746"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ModifiedBy</w:t>
            </w:r>
          </w:p>
        </w:tc>
        <w:tc>
          <w:tcPr>
            <w:tcW w:w="1386"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Varchar2(6)</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center"/>
              <w:rPr>
                <w:rFonts w:ascii="宋体" w:hAnsi="宋体" w:cs="宋体" w:hint="eastAsia"/>
                <w:color w:val="000000"/>
                <w:kern w:val="0"/>
                <w:sz w:val="18"/>
                <w:szCs w:val="18"/>
              </w:rPr>
            </w:pPr>
            <w:r w:rsidRPr="00141A54">
              <w:rPr>
                <w:rFonts w:ascii="宋体" w:hAnsi="宋体" w:cs="宋体" w:hint="eastAsia"/>
                <w:color w:val="000000"/>
                <w:kern w:val="0"/>
                <w:sz w:val="18"/>
                <w:szCs w:val="18"/>
              </w:rPr>
              <w:t xml:space="preserve">　</w:t>
            </w:r>
          </w:p>
        </w:tc>
        <w:tc>
          <w:tcPr>
            <w:tcW w:w="476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最后修改人</w:t>
            </w:r>
          </w:p>
        </w:tc>
      </w:tr>
      <w:tr w:rsidR="00141A54" w:rsidRPr="00141A54" w:rsidTr="00533096">
        <w:trPr>
          <w:trHeight w:val="191"/>
        </w:trPr>
        <w:tc>
          <w:tcPr>
            <w:tcW w:w="664" w:type="dxa"/>
            <w:tcBorders>
              <w:top w:val="nil"/>
              <w:left w:val="single" w:sz="4" w:space="0" w:color="auto"/>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 xml:space="preserve">　</w:t>
            </w:r>
          </w:p>
        </w:tc>
        <w:tc>
          <w:tcPr>
            <w:tcW w:w="1746"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ModifiedTime</w:t>
            </w:r>
          </w:p>
        </w:tc>
        <w:tc>
          <w:tcPr>
            <w:tcW w:w="1386"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Date</w:t>
            </w:r>
          </w:p>
        </w:tc>
        <w:tc>
          <w:tcPr>
            <w:tcW w:w="942"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center"/>
              <w:rPr>
                <w:rFonts w:ascii="宋体" w:hAnsi="宋体" w:cs="宋体" w:hint="eastAsia"/>
                <w:color w:val="000000"/>
                <w:kern w:val="0"/>
                <w:sz w:val="18"/>
                <w:szCs w:val="18"/>
              </w:rPr>
            </w:pPr>
            <w:r w:rsidRPr="00141A54">
              <w:rPr>
                <w:rFonts w:ascii="宋体" w:hAnsi="宋体" w:cs="宋体" w:hint="eastAsia"/>
                <w:color w:val="000000"/>
                <w:kern w:val="0"/>
                <w:sz w:val="18"/>
                <w:szCs w:val="18"/>
              </w:rPr>
              <w:t xml:space="preserve">　</w:t>
            </w:r>
          </w:p>
        </w:tc>
        <w:tc>
          <w:tcPr>
            <w:tcW w:w="4760" w:type="dxa"/>
            <w:tcBorders>
              <w:top w:val="nil"/>
              <w:left w:val="nil"/>
              <w:bottom w:val="single" w:sz="4" w:space="0" w:color="auto"/>
              <w:right w:val="single" w:sz="4" w:space="0" w:color="auto"/>
            </w:tcBorders>
            <w:shd w:val="clear" w:color="auto" w:fill="auto"/>
            <w:noWrap/>
            <w:vAlign w:val="bottom"/>
            <w:hideMark/>
          </w:tcPr>
          <w:p w:rsidR="00141A54" w:rsidRPr="00141A54" w:rsidRDefault="00141A54" w:rsidP="00141A54">
            <w:pPr>
              <w:widowControl/>
              <w:jc w:val="left"/>
              <w:rPr>
                <w:rFonts w:ascii="新宋体" w:eastAsia="新宋体" w:hAnsi="新宋体" w:cs="宋体" w:hint="eastAsia"/>
                <w:color w:val="000000"/>
                <w:kern w:val="0"/>
                <w:sz w:val="18"/>
                <w:szCs w:val="18"/>
              </w:rPr>
            </w:pPr>
            <w:r w:rsidRPr="00141A54">
              <w:rPr>
                <w:rFonts w:ascii="新宋体" w:eastAsia="新宋体" w:hAnsi="新宋体" w:cs="宋体" w:hint="eastAsia"/>
                <w:color w:val="000000"/>
                <w:kern w:val="0"/>
                <w:sz w:val="18"/>
                <w:szCs w:val="18"/>
              </w:rPr>
              <w:t>最后修改时间</w:t>
            </w:r>
          </w:p>
        </w:tc>
      </w:tr>
    </w:tbl>
    <w:p w:rsidR="00A3126E" w:rsidRDefault="00A3126E" w:rsidP="00A3126E">
      <w:pPr>
        <w:pStyle w:val="3"/>
        <w:numPr>
          <w:ilvl w:val="0"/>
          <w:numId w:val="0"/>
        </w:numPr>
      </w:pPr>
      <w:r>
        <w:rPr>
          <w:rFonts w:ascii="Times New Roman" w:eastAsia="宋体" w:hAnsi="Times New Roman"/>
        </w:rPr>
        <w:t>9.2.</w:t>
      </w:r>
      <w:r w:rsidR="008B10DC">
        <w:rPr>
          <w:rFonts w:ascii="Times New Roman" w:eastAsia="宋体" w:hAnsi="Times New Roman"/>
        </w:rPr>
        <w:t>33</w:t>
      </w:r>
      <w:r>
        <w:t xml:space="preserve"> </w:t>
      </w:r>
      <w:r w:rsidR="00141A54" w:rsidRPr="00141A54">
        <w:rPr>
          <w:rFonts w:hint="eastAsia"/>
        </w:rPr>
        <w:t>员工奖惩信息表</w:t>
      </w:r>
    </w:p>
    <w:tbl>
      <w:tblPr>
        <w:tblW w:w="9498" w:type="dxa"/>
        <w:tblInd w:w="-5" w:type="dxa"/>
        <w:tblLayout w:type="fixed"/>
        <w:tblLook w:val="04A0" w:firstRow="1" w:lastRow="0" w:firstColumn="1" w:lastColumn="0" w:noHBand="0" w:noVBand="1"/>
      </w:tblPr>
      <w:tblGrid>
        <w:gridCol w:w="800"/>
        <w:gridCol w:w="2556"/>
        <w:gridCol w:w="1464"/>
        <w:gridCol w:w="1256"/>
        <w:gridCol w:w="3422"/>
      </w:tblGrid>
      <w:tr w:rsidR="00362256" w:rsidRPr="00362256" w:rsidTr="00533096">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362256" w:rsidRPr="00362256" w:rsidRDefault="00362256" w:rsidP="00362256">
            <w:pPr>
              <w:widowControl/>
              <w:jc w:val="center"/>
              <w:rPr>
                <w:rFonts w:ascii="新宋体" w:eastAsia="新宋体" w:hAnsi="新宋体" w:cs="宋体"/>
                <w:color w:val="000000"/>
                <w:kern w:val="0"/>
                <w:sz w:val="18"/>
                <w:szCs w:val="18"/>
              </w:rPr>
            </w:pPr>
            <w:r w:rsidRPr="00362256">
              <w:rPr>
                <w:rFonts w:ascii="新宋体" w:eastAsia="新宋体" w:hAnsi="新宋体" w:cs="宋体" w:hint="eastAsia"/>
                <w:color w:val="000000"/>
                <w:kern w:val="0"/>
                <w:sz w:val="18"/>
                <w:szCs w:val="18"/>
              </w:rPr>
              <w:t>Key</w:t>
            </w:r>
          </w:p>
        </w:tc>
        <w:tc>
          <w:tcPr>
            <w:tcW w:w="2556" w:type="dxa"/>
            <w:tcBorders>
              <w:top w:val="single" w:sz="4" w:space="0" w:color="auto"/>
              <w:left w:val="nil"/>
              <w:bottom w:val="nil"/>
              <w:right w:val="single" w:sz="4" w:space="0" w:color="auto"/>
            </w:tcBorders>
            <w:shd w:val="clear" w:color="FFFFFF" w:fill="C0C0C0"/>
            <w:noWrap/>
            <w:hideMark/>
          </w:tcPr>
          <w:p w:rsidR="00362256" w:rsidRPr="00362256" w:rsidRDefault="00362256" w:rsidP="00362256">
            <w:pPr>
              <w:widowControl/>
              <w:jc w:val="center"/>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字段名称</w:t>
            </w:r>
          </w:p>
        </w:tc>
        <w:tc>
          <w:tcPr>
            <w:tcW w:w="1464" w:type="dxa"/>
            <w:tcBorders>
              <w:top w:val="single" w:sz="4" w:space="0" w:color="auto"/>
              <w:left w:val="nil"/>
              <w:bottom w:val="nil"/>
              <w:right w:val="single" w:sz="4" w:space="0" w:color="auto"/>
            </w:tcBorders>
            <w:shd w:val="clear" w:color="FFFFFF" w:fill="C0C0C0"/>
            <w:noWrap/>
            <w:hideMark/>
          </w:tcPr>
          <w:p w:rsidR="00362256" w:rsidRPr="00362256" w:rsidRDefault="00362256" w:rsidP="00362256">
            <w:pPr>
              <w:widowControl/>
              <w:jc w:val="center"/>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属性</w:t>
            </w:r>
          </w:p>
        </w:tc>
        <w:tc>
          <w:tcPr>
            <w:tcW w:w="1256" w:type="dxa"/>
            <w:tcBorders>
              <w:top w:val="single" w:sz="4" w:space="0" w:color="auto"/>
              <w:left w:val="nil"/>
              <w:bottom w:val="nil"/>
              <w:right w:val="single" w:sz="4" w:space="0" w:color="auto"/>
            </w:tcBorders>
            <w:shd w:val="clear" w:color="FFFFFF" w:fill="C0C0C0"/>
            <w:noWrap/>
            <w:hideMark/>
          </w:tcPr>
          <w:p w:rsidR="00362256" w:rsidRPr="00362256" w:rsidRDefault="00362256" w:rsidP="00362256">
            <w:pPr>
              <w:widowControl/>
              <w:jc w:val="center"/>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NOT NULL</w:t>
            </w:r>
          </w:p>
        </w:tc>
        <w:tc>
          <w:tcPr>
            <w:tcW w:w="3422" w:type="dxa"/>
            <w:tcBorders>
              <w:top w:val="single" w:sz="4" w:space="0" w:color="auto"/>
              <w:left w:val="nil"/>
              <w:bottom w:val="nil"/>
              <w:right w:val="single" w:sz="4" w:space="0" w:color="auto"/>
            </w:tcBorders>
            <w:shd w:val="clear" w:color="FFFFFF" w:fill="C0C0C0"/>
            <w:noWrap/>
            <w:hideMark/>
          </w:tcPr>
          <w:p w:rsidR="00362256" w:rsidRPr="00362256" w:rsidRDefault="00362256" w:rsidP="00362256">
            <w:pPr>
              <w:widowControl/>
              <w:jc w:val="center"/>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字段说明</w:t>
            </w:r>
          </w:p>
        </w:tc>
      </w:tr>
      <w:tr w:rsidR="00362256" w:rsidRPr="00362256" w:rsidTr="00533096">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w:t>
            </w:r>
          </w:p>
        </w:tc>
        <w:tc>
          <w:tcPr>
            <w:tcW w:w="2556" w:type="dxa"/>
            <w:tcBorders>
              <w:top w:val="single" w:sz="4" w:space="0" w:color="auto"/>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PraiseCriticismId</w:t>
            </w:r>
          </w:p>
        </w:tc>
        <w:tc>
          <w:tcPr>
            <w:tcW w:w="1464" w:type="dxa"/>
            <w:tcBorders>
              <w:top w:val="single" w:sz="4" w:space="0" w:color="auto"/>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Varchar2(10)</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3422" w:type="dxa"/>
            <w:tcBorders>
              <w:top w:val="single" w:sz="4" w:space="0" w:color="auto"/>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系统PK，由系统产生</w:t>
            </w:r>
          </w:p>
        </w:tc>
      </w:tr>
      <w:tr w:rsidR="00362256" w:rsidRPr="00362256"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2556"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EmployeeId</w:t>
            </w:r>
          </w:p>
        </w:tc>
        <w:tc>
          <w:tcPr>
            <w:tcW w:w="1464"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Varchar2(6)</w:t>
            </w:r>
          </w:p>
        </w:tc>
        <w:tc>
          <w:tcPr>
            <w:tcW w:w="125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3422"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员工Id </w:t>
            </w:r>
          </w:p>
        </w:tc>
      </w:tr>
      <w:tr w:rsidR="00362256" w:rsidRPr="00362256"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55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OrgId</w:t>
            </w:r>
          </w:p>
        </w:tc>
        <w:tc>
          <w:tcPr>
            <w:tcW w:w="1464"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Number(8)</w:t>
            </w:r>
          </w:p>
        </w:tc>
        <w:tc>
          <w:tcPr>
            <w:tcW w:w="125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422"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所属营业厅编码（员工当时所属营业厅）</w:t>
            </w:r>
          </w:p>
        </w:tc>
      </w:tr>
      <w:tr w:rsidR="00362256" w:rsidRPr="00362256"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55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PraiseCriticismType</w:t>
            </w:r>
          </w:p>
        </w:tc>
        <w:tc>
          <w:tcPr>
            <w:tcW w:w="1464"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Varchar2(6)</w:t>
            </w:r>
          </w:p>
        </w:tc>
        <w:tc>
          <w:tcPr>
            <w:tcW w:w="125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3422"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奖惩类型 </w:t>
            </w:r>
          </w:p>
        </w:tc>
      </w:tr>
      <w:tr w:rsidR="00362256" w:rsidRPr="00362256"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55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Cause</w:t>
            </w:r>
          </w:p>
        </w:tc>
        <w:tc>
          <w:tcPr>
            <w:tcW w:w="1464"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Varchar2(300)</w:t>
            </w:r>
          </w:p>
        </w:tc>
        <w:tc>
          <w:tcPr>
            <w:tcW w:w="125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422"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奖惩原因</w:t>
            </w:r>
          </w:p>
        </w:tc>
      </w:tr>
      <w:tr w:rsidR="00362256" w:rsidRPr="00362256"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55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PraiseCriticismDate</w:t>
            </w:r>
          </w:p>
        </w:tc>
        <w:tc>
          <w:tcPr>
            <w:tcW w:w="1464"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Date</w:t>
            </w:r>
          </w:p>
        </w:tc>
        <w:tc>
          <w:tcPr>
            <w:tcW w:w="125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3422"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时间</w:t>
            </w:r>
          </w:p>
        </w:tc>
      </w:tr>
      <w:tr w:rsidR="00362256" w:rsidRPr="00362256" w:rsidTr="00533096">
        <w:trPr>
          <w:trHeight w:val="67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55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PraiseCriticismLevel</w:t>
            </w:r>
          </w:p>
        </w:tc>
        <w:tc>
          <w:tcPr>
            <w:tcW w:w="1464"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Varchar2(6)</w:t>
            </w:r>
          </w:p>
        </w:tc>
        <w:tc>
          <w:tcPr>
            <w:tcW w:w="125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3422" w:type="dxa"/>
            <w:tcBorders>
              <w:top w:val="nil"/>
              <w:left w:val="nil"/>
              <w:bottom w:val="single" w:sz="4" w:space="0" w:color="auto"/>
              <w:right w:val="single" w:sz="4" w:space="0" w:color="auto"/>
            </w:tcBorders>
            <w:shd w:val="clear" w:color="auto" w:fill="auto"/>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级别 tb_Master.Type=EmployeeCriticismLevel 或 tb_Master.Type=EmployeePraiseLevel的key值</w:t>
            </w:r>
          </w:p>
        </w:tc>
      </w:tr>
      <w:tr w:rsidR="00362256" w:rsidRPr="00362256"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55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OrgPraiseCriticmRelationId</w:t>
            </w:r>
          </w:p>
        </w:tc>
        <w:tc>
          <w:tcPr>
            <w:tcW w:w="1464"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Varchar2(10)</w:t>
            </w:r>
          </w:p>
        </w:tc>
        <w:tc>
          <w:tcPr>
            <w:tcW w:w="125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422"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关联的营业厅奖惩信息的PraiseCriticismId</w:t>
            </w:r>
          </w:p>
        </w:tc>
      </w:tr>
      <w:tr w:rsidR="00362256" w:rsidRPr="00362256"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55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CreatedBy</w:t>
            </w:r>
          </w:p>
        </w:tc>
        <w:tc>
          <w:tcPr>
            <w:tcW w:w="1464"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Varchar2(6)</w:t>
            </w:r>
          </w:p>
        </w:tc>
        <w:tc>
          <w:tcPr>
            <w:tcW w:w="125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422"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创建人</w:t>
            </w:r>
          </w:p>
        </w:tc>
      </w:tr>
      <w:tr w:rsidR="00362256" w:rsidRPr="00362256"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55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CreatedTime</w:t>
            </w:r>
          </w:p>
        </w:tc>
        <w:tc>
          <w:tcPr>
            <w:tcW w:w="1464"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Date</w:t>
            </w:r>
          </w:p>
        </w:tc>
        <w:tc>
          <w:tcPr>
            <w:tcW w:w="125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422"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创建时间</w:t>
            </w:r>
          </w:p>
        </w:tc>
      </w:tr>
      <w:tr w:rsidR="00362256" w:rsidRPr="00362256"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55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ModifiedBy</w:t>
            </w:r>
          </w:p>
        </w:tc>
        <w:tc>
          <w:tcPr>
            <w:tcW w:w="1464"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Varchar2(6)</w:t>
            </w:r>
          </w:p>
        </w:tc>
        <w:tc>
          <w:tcPr>
            <w:tcW w:w="125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422"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最后修改人</w:t>
            </w:r>
          </w:p>
        </w:tc>
      </w:tr>
      <w:tr w:rsidR="00362256" w:rsidRPr="00362256"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55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ModifiedTime</w:t>
            </w:r>
          </w:p>
        </w:tc>
        <w:tc>
          <w:tcPr>
            <w:tcW w:w="1464"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Date</w:t>
            </w:r>
          </w:p>
        </w:tc>
        <w:tc>
          <w:tcPr>
            <w:tcW w:w="125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422"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最后修改时间</w:t>
            </w:r>
          </w:p>
        </w:tc>
      </w:tr>
    </w:tbl>
    <w:p w:rsidR="00A3126E" w:rsidRDefault="00A3126E" w:rsidP="00A3126E">
      <w:pPr>
        <w:pStyle w:val="3"/>
        <w:numPr>
          <w:ilvl w:val="0"/>
          <w:numId w:val="0"/>
        </w:numPr>
      </w:pPr>
      <w:r>
        <w:rPr>
          <w:rFonts w:ascii="Times New Roman" w:eastAsia="宋体" w:hAnsi="Times New Roman"/>
        </w:rPr>
        <w:lastRenderedPageBreak/>
        <w:t>9.2.</w:t>
      </w:r>
      <w:r w:rsidR="008B10DC">
        <w:rPr>
          <w:rFonts w:ascii="Times New Roman" w:eastAsia="宋体" w:hAnsi="Times New Roman"/>
        </w:rPr>
        <w:t>34</w:t>
      </w:r>
      <w:r>
        <w:t xml:space="preserve"> </w:t>
      </w:r>
      <w:r w:rsidR="00141A54" w:rsidRPr="00141A54">
        <w:rPr>
          <w:rFonts w:hint="eastAsia"/>
        </w:rPr>
        <w:t>营业厅奖惩信息表</w:t>
      </w:r>
    </w:p>
    <w:tbl>
      <w:tblPr>
        <w:tblW w:w="9356" w:type="dxa"/>
        <w:tblInd w:w="-5" w:type="dxa"/>
        <w:tblLook w:val="04A0" w:firstRow="1" w:lastRow="0" w:firstColumn="1" w:lastColumn="0" w:noHBand="0" w:noVBand="1"/>
      </w:tblPr>
      <w:tblGrid>
        <w:gridCol w:w="541"/>
        <w:gridCol w:w="2016"/>
        <w:gridCol w:w="1386"/>
        <w:gridCol w:w="633"/>
        <w:gridCol w:w="4780"/>
      </w:tblGrid>
      <w:tr w:rsidR="00362256" w:rsidRPr="00362256" w:rsidTr="00533096">
        <w:trPr>
          <w:trHeight w:val="215"/>
        </w:trPr>
        <w:tc>
          <w:tcPr>
            <w:tcW w:w="541" w:type="dxa"/>
            <w:tcBorders>
              <w:top w:val="single" w:sz="4" w:space="0" w:color="auto"/>
              <w:left w:val="single" w:sz="4" w:space="0" w:color="auto"/>
              <w:bottom w:val="nil"/>
              <w:right w:val="single" w:sz="4" w:space="0" w:color="auto"/>
            </w:tcBorders>
            <w:shd w:val="clear" w:color="FFFFFF" w:fill="C0C0C0"/>
            <w:noWrap/>
            <w:hideMark/>
          </w:tcPr>
          <w:p w:rsidR="00362256" w:rsidRPr="00362256" w:rsidRDefault="00362256" w:rsidP="00D00263">
            <w:pPr>
              <w:widowControl/>
              <w:jc w:val="center"/>
              <w:rPr>
                <w:rFonts w:ascii="新宋体" w:eastAsia="新宋体" w:hAnsi="新宋体" w:cs="宋体"/>
                <w:color w:val="000000"/>
                <w:kern w:val="0"/>
                <w:sz w:val="18"/>
                <w:szCs w:val="18"/>
              </w:rPr>
            </w:pPr>
            <w:r w:rsidRPr="00362256">
              <w:rPr>
                <w:rFonts w:ascii="新宋体" w:eastAsia="新宋体" w:hAnsi="新宋体" w:cs="宋体" w:hint="eastAsia"/>
                <w:color w:val="000000"/>
                <w:kern w:val="0"/>
                <w:sz w:val="18"/>
                <w:szCs w:val="18"/>
              </w:rPr>
              <w:t>Key</w:t>
            </w:r>
          </w:p>
        </w:tc>
        <w:tc>
          <w:tcPr>
            <w:tcW w:w="2016" w:type="dxa"/>
            <w:tcBorders>
              <w:top w:val="single" w:sz="4" w:space="0" w:color="auto"/>
              <w:left w:val="nil"/>
              <w:bottom w:val="nil"/>
              <w:right w:val="single" w:sz="4" w:space="0" w:color="auto"/>
            </w:tcBorders>
            <w:shd w:val="clear" w:color="FFFFFF" w:fill="C0C0C0"/>
            <w:noWrap/>
            <w:hideMark/>
          </w:tcPr>
          <w:p w:rsidR="00362256" w:rsidRPr="00362256" w:rsidRDefault="00362256" w:rsidP="00D00263">
            <w:pPr>
              <w:widowControl/>
              <w:jc w:val="center"/>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字段名称</w:t>
            </w:r>
          </w:p>
        </w:tc>
        <w:tc>
          <w:tcPr>
            <w:tcW w:w="1386" w:type="dxa"/>
            <w:tcBorders>
              <w:top w:val="single" w:sz="4" w:space="0" w:color="auto"/>
              <w:left w:val="nil"/>
              <w:bottom w:val="nil"/>
              <w:right w:val="single" w:sz="4" w:space="0" w:color="auto"/>
            </w:tcBorders>
            <w:shd w:val="clear" w:color="FFFFFF" w:fill="C0C0C0"/>
            <w:noWrap/>
            <w:hideMark/>
          </w:tcPr>
          <w:p w:rsidR="00362256" w:rsidRPr="00362256" w:rsidRDefault="00362256" w:rsidP="00D00263">
            <w:pPr>
              <w:widowControl/>
              <w:jc w:val="center"/>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属性</w:t>
            </w:r>
          </w:p>
        </w:tc>
        <w:tc>
          <w:tcPr>
            <w:tcW w:w="633" w:type="dxa"/>
            <w:tcBorders>
              <w:top w:val="single" w:sz="4" w:space="0" w:color="auto"/>
              <w:left w:val="nil"/>
              <w:bottom w:val="nil"/>
              <w:right w:val="single" w:sz="4" w:space="0" w:color="auto"/>
            </w:tcBorders>
            <w:shd w:val="clear" w:color="FFFFFF" w:fill="C0C0C0"/>
            <w:noWrap/>
            <w:hideMark/>
          </w:tcPr>
          <w:p w:rsidR="00362256" w:rsidRPr="00362256" w:rsidRDefault="00362256" w:rsidP="00D00263">
            <w:pPr>
              <w:widowControl/>
              <w:jc w:val="center"/>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NOT NULL</w:t>
            </w:r>
          </w:p>
        </w:tc>
        <w:tc>
          <w:tcPr>
            <w:tcW w:w="4780" w:type="dxa"/>
            <w:tcBorders>
              <w:top w:val="single" w:sz="4" w:space="0" w:color="auto"/>
              <w:left w:val="nil"/>
              <w:bottom w:val="nil"/>
              <w:right w:val="single" w:sz="4" w:space="0" w:color="auto"/>
            </w:tcBorders>
            <w:shd w:val="clear" w:color="FFFFFF" w:fill="C0C0C0"/>
            <w:noWrap/>
            <w:hideMark/>
          </w:tcPr>
          <w:p w:rsidR="00362256" w:rsidRPr="00362256" w:rsidRDefault="00362256" w:rsidP="00D00263">
            <w:pPr>
              <w:widowControl/>
              <w:jc w:val="center"/>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字段说明</w:t>
            </w:r>
          </w:p>
        </w:tc>
      </w:tr>
      <w:tr w:rsidR="00533096" w:rsidRPr="00362256" w:rsidTr="00533096">
        <w:trPr>
          <w:trHeight w:val="215"/>
        </w:trPr>
        <w:tc>
          <w:tcPr>
            <w:tcW w:w="541" w:type="dxa"/>
            <w:tcBorders>
              <w:top w:val="single" w:sz="4" w:space="0" w:color="auto"/>
              <w:left w:val="single" w:sz="4" w:space="0" w:color="auto"/>
              <w:bottom w:val="single" w:sz="4" w:space="0" w:color="auto"/>
              <w:right w:val="single" w:sz="4" w:space="0" w:color="auto"/>
            </w:tcBorders>
            <w:shd w:val="clear" w:color="auto" w:fill="auto"/>
            <w:noWrap/>
            <w:hideMark/>
          </w:tcPr>
          <w:p w:rsidR="00362256" w:rsidRPr="00362256" w:rsidRDefault="00362256" w:rsidP="00D00263">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w:t>
            </w:r>
          </w:p>
        </w:tc>
        <w:tc>
          <w:tcPr>
            <w:tcW w:w="2016" w:type="dxa"/>
            <w:tcBorders>
              <w:top w:val="single" w:sz="4" w:space="0" w:color="auto"/>
              <w:left w:val="nil"/>
              <w:bottom w:val="single" w:sz="4" w:space="0" w:color="auto"/>
              <w:right w:val="single" w:sz="4" w:space="0" w:color="auto"/>
            </w:tcBorders>
            <w:shd w:val="clear" w:color="auto" w:fill="auto"/>
            <w:noWrap/>
            <w:vAlign w:val="center"/>
            <w:hideMark/>
          </w:tcPr>
          <w:p w:rsidR="00362256" w:rsidRPr="00362256" w:rsidRDefault="00362256" w:rsidP="00D00263">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PraiseCriticismId</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362256" w:rsidRPr="00362256" w:rsidRDefault="00362256" w:rsidP="00D00263">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Varchar2(10)</w:t>
            </w:r>
          </w:p>
        </w:tc>
        <w:tc>
          <w:tcPr>
            <w:tcW w:w="633" w:type="dxa"/>
            <w:tcBorders>
              <w:top w:val="single" w:sz="4" w:space="0" w:color="auto"/>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rsidR="00362256" w:rsidRPr="00362256" w:rsidRDefault="00362256" w:rsidP="00D00263">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系统PK，由系统产生</w:t>
            </w:r>
          </w:p>
        </w:tc>
      </w:tr>
      <w:tr w:rsidR="00533096" w:rsidRPr="00362256" w:rsidTr="00533096">
        <w:trPr>
          <w:trHeight w:val="215"/>
        </w:trPr>
        <w:tc>
          <w:tcPr>
            <w:tcW w:w="541" w:type="dxa"/>
            <w:tcBorders>
              <w:top w:val="nil"/>
              <w:left w:val="single" w:sz="4" w:space="0" w:color="auto"/>
              <w:bottom w:val="single" w:sz="4" w:space="0" w:color="auto"/>
              <w:right w:val="single" w:sz="4" w:space="0" w:color="auto"/>
            </w:tcBorders>
            <w:shd w:val="clear" w:color="auto" w:fill="auto"/>
            <w:noWrap/>
            <w:hideMark/>
          </w:tcPr>
          <w:p w:rsidR="00362256" w:rsidRPr="00362256" w:rsidRDefault="00362256" w:rsidP="00D00263">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2016"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D00263">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OrgId</w:t>
            </w:r>
          </w:p>
        </w:tc>
        <w:tc>
          <w:tcPr>
            <w:tcW w:w="1386"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D00263">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Number(8)</w:t>
            </w:r>
          </w:p>
        </w:tc>
        <w:tc>
          <w:tcPr>
            <w:tcW w:w="63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4780"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D00263">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营业厅Id </w:t>
            </w:r>
          </w:p>
        </w:tc>
      </w:tr>
      <w:tr w:rsidR="00533096" w:rsidRPr="00362256" w:rsidTr="00533096">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01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PraiseCriticismType</w:t>
            </w:r>
          </w:p>
        </w:tc>
        <w:tc>
          <w:tcPr>
            <w:tcW w:w="1386"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D00263">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Varchar2(6)</w:t>
            </w:r>
          </w:p>
        </w:tc>
        <w:tc>
          <w:tcPr>
            <w:tcW w:w="63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478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奖惩类型 tb_Master.Type=OrgPraiseCriticismType的key值</w:t>
            </w:r>
          </w:p>
        </w:tc>
      </w:tr>
      <w:tr w:rsidR="00533096" w:rsidRPr="00362256" w:rsidTr="00533096">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01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Cause</w:t>
            </w:r>
          </w:p>
        </w:tc>
        <w:tc>
          <w:tcPr>
            <w:tcW w:w="1386"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D00263">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Varchar2(300)</w:t>
            </w:r>
          </w:p>
        </w:tc>
        <w:tc>
          <w:tcPr>
            <w:tcW w:w="63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478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奖惩原因</w:t>
            </w:r>
          </w:p>
        </w:tc>
      </w:tr>
      <w:tr w:rsidR="00533096" w:rsidRPr="00362256" w:rsidTr="00533096">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01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PraiseCriticismDate</w:t>
            </w:r>
          </w:p>
        </w:tc>
        <w:tc>
          <w:tcPr>
            <w:tcW w:w="138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Date</w:t>
            </w:r>
          </w:p>
        </w:tc>
        <w:tc>
          <w:tcPr>
            <w:tcW w:w="63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478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时间</w:t>
            </w:r>
          </w:p>
        </w:tc>
      </w:tr>
      <w:tr w:rsidR="00533096" w:rsidRPr="00362256" w:rsidTr="00533096">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01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PraiseCriticismLevel</w:t>
            </w:r>
          </w:p>
        </w:tc>
        <w:tc>
          <w:tcPr>
            <w:tcW w:w="1386"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D00263">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Varchar2(6)</w:t>
            </w:r>
          </w:p>
        </w:tc>
        <w:tc>
          <w:tcPr>
            <w:tcW w:w="63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478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级别 tb_Master.Type=OrgCriticismLevel 或 tb_Master.Type=OrgPraiseLevel的key值</w:t>
            </w:r>
          </w:p>
        </w:tc>
      </w:tr>
      <w:tr w:rsidR="00533096" w:rsidRPr="00362256" w:rsidTr="00533096">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01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CreatedBy</w:t>
            </w:r>
          </w:p>
        </w:tc>
        <w:tc>
          <w:tcPr>
            <w:tcW w:w="138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Varchar2(6)</w:t>
            </w:r>
          </w:p>
        </w:tc>
        <w:tc>
          <w:tcPr>
            <w:tcW w:w="63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478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创建人</w:t>
            </w:r>
          </w:p>
        </w:tc>
      </w:tr>
      <w:tr w:rsidR="00533096" w:rsidRPr="00362256" w:rsidTr="00533096">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01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CreatedTime</w:t>
            </w:r>
          </w:p>
        </w:tc>
        <w:tc>
          <w:tcPr>
            <w:tcW w:w="138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Date</w:t>
            </w:r>
          </w:p>
        </w:tc>
        <w:tc>
          <w:tcPr>
            <w:tcW w:w="63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478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创建时间</w:t>
            </w:r>
          </w:p>
        </w:tc>
      </w:tr>
      <w:tr w:rsidR="00533096" w:rsidRPr="00362256" w:rsidTr="00533096">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01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ModifiedBy</w:t>
            </w:r>
          </w:p>
        </w:tc>
        <w:tc>
          <w:tcPr>
            <w:tcW w:w="138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Varchar2(6)</w:t>
            </w:r>
          </w:p>
        </w:tc>
        <w:tc>
          <w:tcPr>
            <w:tcW w:w="63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478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最后修改人</w:t>
            </w:r>
          </w:p>
        </w:tc>
      </w:tr>
      <w:tr w:rsidR="00533096" w:rsidRPr="00362256" w:rsidTr="00533096">
        <w:trPr>
          <w:trHeight w:val="215"/>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01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ModifiedTime</w:t>
            </w:r>
          </w:p>
        </w:tc>
        <w:tc>
          <w:tcPr>
            <w:tcW w:w="138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Date</w:t>
            </w:r>
          </w:p>
        </w:tc>
        <w:tc>
          <w:tcPr>
            <w:tcW w:w="633"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478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D00263">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最后修改时间</w:t>
            </w:r>
          </w:p>
        </w:tc>
      </w:tr>
    </w:tbl>
    <w:p w:rsidR="00141A54" w:rsidRDefault="00141A54" w:rsidP="00141A54">
      <w:pPr>
        <w:pStyle w:val="3"/>
        <w:numPr>
          <w:ilvl w:val="0"/>
          <w:numId w:val="0"/>
        </w:numPr>
      </w:pPr>
      <w:r>
        <w:rPr>
          <w:rFonts w:ascii="Times New Roman" w:eastAsia="宋体" w:hAnsi="Times New Roman"/>
        </w:rPr>
        <w:t>9.2.</w:t>
      </w:r>
      <w:r w:rsidR="008B10DC">
        <w:rPr>
          <w:rFonts w:ascii="Times New Roman" w:eastAsia="宋体" w:hAnsi="Times New Roman"/>
        </w:rPr>
        <w:t>35</w:t>
      </w:r>
      <w:r>
        <w:t xml:space="preserve"> </w:t>
      </w:r>
      <w:r w:rsidRPr="00141A54">
        <w:rPr>
          <w:rFonts w:hint="eastAsia"/>
        </w:rPr>
        <w:t>绩效表</w:t>
      </w:r>
    </w:p>
    <w:tbl>
      <w:tblPr>
        <w:tblW w:w="9180" w:type="dxa"/>
        <w:tblInd w:w="-5" w:type="dxa"/>
        <w:tblLook w:val="04A0" w:firstRow="1" w:lastRow="0" w:firstColumn="1" w:lastColumn="0" w:noHBand="0" w:noVBand="1"/>
      </w:tblPr>
      <w:tblGrid>
        <w:gridCol w:w="800"/>
        <w:gridCol w:w="2376"/>
        <w:gridCol w:w="1420"/>
        <w:gridCol w:w="1080"/>
        <w:gridCol w:w="3620"/>
      </w:tblGrid>
      <w:tr w:rsidR="00362256" w:rsidRPr="00362256" w:rsidTr="00362256">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362256" w:rsidRPr="00362256" w:rsidRDefault="00362256" w:rsidP="00362256">
            <w:pPr>
              <w:widowControl/>
              <w:jc w:val="center"/>
              <w:rPr>
                <w:rFonts w:ascii="新宋体" w:eastAsia="新宋体" w:hAnsi="新宋体" w:cs="宋体"/>
                <w:color w:val="000000"/>
                <w:kern w:val="0"/>
                <w:sz w:val="18"/>
                <w:szCs w:val="18"/>
              </w:rPr>
            </w:pPr>
            <w:r w:rsidRPr="00362256">
              <w:rPr>
                <w:rFonts w:ascii="新宋体" w:eastAsia="新宋体" w:hAnsi="新宋体" w:cs="宋体" w:hint="eastAsia"/>
                <w:color w:val="000000"/>
                <w:kern w:val="0"/>
                <w:sz w:val="18"/>
                <w:szCs w:val="18"/>
              </w:rPr>
              <w:t>Key</w:t>
            </w:r>
          </w:p>
        </w:tc>
        <w:tc>
          <w:tcPr>
            <w:tcW w:w="2260" w:type="dxa"/>
            <w:tcBorders>
              <w:top w:val="single" w:sz="4" w:space="0" w:color="auto"/>
              <w:left w:val="nil"/>
              <w:bottom w:val="nil"/>
              <w:right w:val="single" w:sz="4" w:space="0" w:color="auto"/>
            </w:tcBorders>
            <w:shd w:val="clear" w:color="FFFFFF" w:fill="C0C0C0"/>
            <w:noWrap/>
            <w:hideMark/>
          </w:tcPr>
          <w:p w:rsidR="00362256" w:rsidRPr="00362256" w:rsidRDefault="00362256" w:rsidP="00362256">
            <w:pPr>
              <w:widowControl/>
              <w:jc w:val="center"/>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字段名称</w:t>
            </w:r>
          </w:p>
        </w:tc>
        <w:tc>
          <w:tcPr>
            <w:tcW w:w="1420" w:type="dxa"/>
            <w:tcBorders>
              <w:top w:val="single" w:sz="4" w:space="0" w:color="auto"/>
              <w:left w:val="nil"/>
              <w:bottom w:val="nil"/>
              <w:right w:val="single" w:sz="4" w:space="0" w:color="auto"/>
            </w:tcBorders>
            <w:shd w:val="clear" w:color="FFFFFF" w:fill="C0C0C0"/>
            <w:noWrap/>
            <w:hideMark/>
          </w:tcPr>
          <w:p w:rsidR="00362256" w:rsidRPr="00362256" w:rsidRDefault="00362256" w:rsidP="00362256">
            <w:pPr>
              <w:widowControl/>
              <w:jc w:val="center"/>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属性</w:t>
            </w:r>
          </w:p>
        </w:tc>
        <w:tc>
          <w:tcPr>
            <w:tcW w:w="1080" w:type="dxa"/>
            <w:tcBorders>
              <w:top w:val="single" w:sz="4" w:space="0" w:color="auto"/>
              <w:left w:val="nil"/>
              <w:bottom w:val="nil"/>
              <w:right w:val="single" w:sz="4" w:space="0" w:color="auto"/>
            </w:tcBorders>
            <w:shd w:val="clear" w:color="FFFFFF" w:fill="C0C0C0"/>
            <w:noWrap/>
            <w:hideMark/>
          </w:tcPr>
          <w:p w:rsidR="00362256" w:rsidRPr="00362256" w:rsidRDefault="00362256" w:rsidP="00362256">
            <w:pPr>
              <w:widowControl/>
              <w:jc w:val="center"/>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NOT NULL</w:t>
            </w:r>
          </w:p>
        </w:tc>
        <w:tc>
          <w:tcPr>
            <w:tcW w:w="3620" w:type="dxa"/>
            <w:tcBorders>
              <w:top w:val="single" w:sz="4" w:space="0" w:color="auto"/>
              <w:left w:val="nil"/>
              <w:bottom w:val="nil"/>
              <w:right w:val="single" w:sz="4" w:space="0" w:color="auto"/>
            </w:tcBorders>
            <w:shd w:val="clear" w:color="FFFFFF" w:fill="C0C0C0"/>
            <w:noWrap/>
            <w:hideMark/>
          </w:tcPr>
          <w:p w:rsidR="00362256" w:rsidRPr="00362256" w:rsidRDefault="00362256" w:rsidP="00362256">
            <w:pPr>
              <w:widowControl/>
              <w:jc w:val="center"/>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字段说明</w:t>
            </w:r>
          </w:p>
        </w:tc>
      </w:tr>
      <w:tr w:rsidR="00362256" w:rsidRPr="00362256" w:rsidTr="00362256">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w:t>
            </w: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PerformanceId</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Varchar2(10)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3620" w:type="dxa"/>
            <w:tcBorders>
              <w:top w:val="single" w:sz="4" w:space="0" w:color="auto"/>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系统PK，由系统产生</w:t>
            </w:r>
          </w:p>
        </w:tc>
      </w:tr>
      <w:tr w:rsidR="00362256" w:rsidRPr="00362256" w:rsidTr="00362256">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2260"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EmployeeId</w:t>
            </w:r>
          </w:p>
        </w:tc>
        <w:tc>
          <w:tcPr>
            <w:tcW w:w="1420"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3620"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员工Id </w:t>
            </w:r>
          </w:p>
        </w:tc>
      </w:tr>
      <w:tr w:rsidR="00362256" w:rsidRPr="00362256" w:rsidTr="0036225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26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OrgId</w:t>
            </w:r>
          </w:p>
        </w:tc>
        <w:tc>
          <w:tcPr>
            <w:tcW w:w="142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Number(8)</w:t>
            </w:r>
          </w:p>
        </w:tc>
        <w:tc>
          <w:tcPr>
            <w:tcW w:w="108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62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所属营业厅编码（员工当时所属营业厅）</w:t>
            </w:r>
          </w:p>
        </w:tc>
      </w:tr>
      <w:tr w:rsidR="00362256" w:rsidRPr="00362256" w:rsidTr="0036225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26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PerformanceType</w:t>
            </w:r>
          </w:p>
        </w:tc>
        <w:tc>
          <w:tcPr>
            <w:tcW w:w="1420"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Number(1)</w:t>
            </w:r>
          </w:p>
        </w:tc>
        <w:tc>
          <w:tcPr>
            <w:tcW w:w="108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362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绩效类型 (0:月度绩效 1;年度绩效)</w:t>
            </w:r>
          </w:p>
        </w:tc>
      </w:tr>
      <w:tr w:rsidR="00362256" w:rsidRPr="00362256" w:rsidTr="0036225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26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PerformanceDate</w:t>
            </w:r>
          </w:p>
        </w:tc>
        <w:tc>
          <w:tcPr>
            <w:tcW w:w="1420"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362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月份(月度绩效)/年份(年度绩效)</w:t>
            </w:r>
          </w:p>
        </w:tc>
      </w:tr>
      <w:tr w:rsidR="00362256" w:rsidRPr="00362256" w:rsidTr="0036225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26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PerformanceScore</w:t>
            </w:r>
          </w:p>
        </w:tc>
        <w:tc>
          <w:tcPr>
            <w:tcW w:w="1420"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Number(7,2)</w:t>
            </w:r>
          </w:p>
        </w:tc>
        <w:tc>
          <w:tcPr>
            <w:tcW w:w="108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362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考核成绩</w:t>
            </w:r>
          </w:p>
        </w:tc>
      </w:tr>
      <w:tr w:rsidR="00362256" w:rsidRPr="00362256" w:rsidTr="0036225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26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Remark</w:t>
            </w:r>
          </w:p>
        </w:tc>
        <w:tc>
          <w:tcPr>
            <w:tcW w:w="1420"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Varchar2(200)</w:t>
            </w:r>
          </w:p>
        </w:tc>
        <w:tc>
          <w:tcPr>
            <w:tcW w:w="108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62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备注</w:t>
            </w:r>
          </w:p>
        </w:tc>
      </w:tr>
      <w:tr w:rsidR="00362256" w:rsidRPr="00362256" w:rsidTr="0036225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26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GradeStandardOrgFileName</w:t>
            </w:r>
          </w:p>
        </w:tc>
        <w:tc>
          <w:tcPr>
            <w:tcW w:w="1420"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Varchar2(200)</w:t>
            </w:r>
          </w:p>
        </w:tc>
        <w:tc>
          <w:tcPr>
            <w:tcW w:w="108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62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上传评分标准时的原文件名</w:t>
            </w:r>
          </w:p>
        </w:tc>
      </w:tr>
      <w:tr w:rsidR="00362256" w:rsidRPr="00362256" w:rsidTr="00362256">
        <w:trPr>
          <w:trHeight w:val="67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26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GradeStandardFileName</w:t>
            </w:r>
          </w:p>
        </w:tc>
        <w:tc>
          <w:tcPr>
            <w:tcW w:w="1420"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Varchar2(200)</w:t>
            </w:r>
          </w:p>
        </w:tc>
        <w:tc>
          <w:tcPr>
            <w:tcW w:w="108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620" w:type="dxa"/>
            <w:tcBorders>
              <w:top w:val="nil"/>
              <w:left w:val="nil"/>
              <w:bottom w:val="single" w:sz="4" w:space="0" w:color="auto"/>
              <w:right w:val="single" w:sz="4" w:space="0" w:color="auto"/>
            </w:tcBorders>
            <w:shd w:val="clear" w:color="auto" w:fill="auto"/>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存在本系统中临时目录下的文件名yyyymm.excel(yyyy.excel)，相对</w:t>
            </w:r>
            <w:proofErr w:type="gramStart"/>
            <w:r w:rsidRPr="00362256">
              <w:rPr>
                <w:rFonts w:ascii="新宋体" w:eastAsia="新宋体" w:hAnsi="新宋体" w:cs="宋体" w:hint="eastAsia"/>
                <w:color w:val="000000"/>
                <w:kern w:val="0"/>
                <w:sz w:val="18"/>
                <w:szCs w:val="18"/>
              </w:rPr>
              <w:t>于临时</w:t>
            </w:r>
            <w:proofErr w:type="gramEnd"/>
            <w:r w:rsidRPr="00362256">
              <w:rPr>
                <w:rFonts w:ascii="新宋体" w:eastAsia="新宋体" w:hAnsi="新宋体" w:cs="宋体" w:hint="eastAsia"/>
                <w:color w:val="000000"/>
                <w:kern w:val="0"/>
                <w:sz w:val="18"/>
                <w:szCs w:val="18"/>
              </w:rPr>
              <w:t>目录 /file/performance/month(year)/员工Id</w:t>
            </w:r>
          </w:p>
        </w:tc>
      </w:tr>
      <w:tr w:rsidR="00362256" w:rsidRPr="00362256" w:rsidTr="0036225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26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CreatedBy</w:t>
            </w:r>
          </w:p>
        </w:tc>
        <w:tc>
          <w:tcPr>
            <w:tcW w:w="142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62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创建人</w:t>
            </w:r>
          </w:p>
        </w:tc>
      </w:tr>
      <w:tr w:rsidR="00362256" w:rsidRPr="00362256" w:rsidTr="0036225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26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CreatedTime</w:t>
            </w:r>
          </w:p>
        </w:tc>
        <w:tc>
          <w:tcPr>
            <w:tcW w:w="142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62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创建时间</w:t>
            </w:r>
          </w:p>
        </w:tc>
      </w:tr>
      <w:tr w:rsidR="00362256" w:rsidRPr="00362256" w:rsidTr="0036225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26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ModifiedBy</w:t>
            </w:r>
          </w:p>
        </w:tc>
        <w:tc>
          <w:tcPr>
            <w:tcW w:w="142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Varchar2(6)</w:t>
            </w:r>
          </w:p>
        </w:tc>
        <w:tc>
          <w:tcPr>
            <w:tcW w:w="108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62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最后修改人</w:t>
            </w:r>
          </w:p>
        </w:tc>
      </w:tr>
      <w:tr w:rsidR="00362256" w:rsidRPr="00362256" w:rsidTr="0036225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226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ModifiedTime</w:t>
            </w:r>
          </w:p>
        </w:tc>
        <w:tc>
          <w:tcPr>
            <w:tcW w:w="142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Date</w:t>
            </w:r>
          </w:p>
        </w:tc>
        <w:tc>
          <w:tcPr>
            <w:tcW w:w="108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62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最后修改时间</w:t>
            </w:r>
          </w:p>
        </w:tc>
      </w:tr>
    </w:tbl>
    <w:p w:rsidR="00141A54" w:rsidRDefault="00141A54" w:rsidP="00141A54">
      <w:pPr>
        <w:pStyle w:val="3"/>
        <w:numPr>
          <w:ilvl w:val="0"/>
          <w:numId w:val="0"/>
        </w:numPr>
      </w:pPr>
      <w:r>
        <w:rPr>
          <w:rFonts w:ascii="Times New Roman" w:eastAsia="宋体" w:hAnsi="Times New Roman"/>
        </w:rPr>
        <w:t>9.2.</w:t>
      </w:r>
      <w:r w:rsidR="008B10DC">
        <w:rPr>
          <w:rFonts w:ascii="Times New Roman" w:eastAsia="宋体" w:hAnsi="Times New Roman"/>
        </w:rPr>
        <w:t>36</w:t>
      </w:r>
      <w:r>
        <w:t xml:space="preserve"> </w:t>
      </w:r>
      <w:r w:rsidRPr="00141A54">
        <w:rPr>
          <w:rFonts w:hint="eastAsia"/>
        </w:rPr>
        <w:t>月度绩效开通表</w:t>
      </w:r>
    </w:p>
    <w:tbl>
      <w:tblPr>
        <w:tblW w:w="9214" w:type="dxa"/>
        <w:tblInd w:w="-5" w:type="dxa"/>
        <w:tblLook w:val="04A0" w:firstRow="1" w:lastRow="0" w:firstColumn="1" w:lastColumn="0" w:noHBand="0" w:noVBand="1"/>
      </w:tblPr>
      <w:tblGrid>
        <w:gridCol w:w="800"/>
        <w:gridCol w:w="1296"/>
        <w:gridCol w:w="1590"/>
        <w:gridCol w:w="1559"/>
        <w:gridCol w:w="3969"/>
      </w:tblGrid>
      <w:tr w:rsidR="00362256" w:rsidRPr="00362256" w:rsidTr="00533096">
        <w:trPr>
          <w:trHeight w:val="225"/>
        </w:trPr>
        <w:tc>
          <w:tcPr>
            <w:tcW w:w="800" w:type="dxa"/>
            <w:tcBorders>
              <w:top w:val="single" w:sz="4" w:space="0" w:color="auto"/>
              <w:left w:val="single" w:sz="4" w:space="0" w:color="auto"/>
              <w:bottom w:val="nil"/>
              <w:right w:val="single" w:sz="4" w:space="0" w:color="auto"/>
            </w:tcBorders>
            <w:shd w:val="clear" w:color="FFFFFF" w:fill="C0C0C0"/>
            <w:noWrap/>
            <w:hideMark/>
          </w:tcPr>
          <w:p w:rsidR="00362256" w:rsidRPr="00362256" w:rsidRDefault="00362256" w:rsidP="00362256">
            <w:pPr>
              <w:widowControl/>
              <w:jc w:val="center"/>
              <w:rPr>
                <w:rFonts w:ascii="新宋体" w:eastAsia="新宋体" w:hAnsi="新宋体" w:cs="宋体"/>
                <w:color w:val="000000"/>
                <w:kern w:val="0"/>
                <w:sz w:val="18"/>
                <w:szCs w:val="18"/>
              </w:rPr>
            </w:pPr>
            <w:r w:rsidRPr="00362256">
              <w:rPr>
                <w:rFonts w:ascii="新宋体" w:eastAsia="新宋体" w:hAnsi="新宋体" w:cs="宋体" w:hint="eastAsia"/>
                <w:color w:val="000000"/>
                <w:kern w:val="0"/>
                <w:sz w:val="18"/>
                <w:szCs w:val="18"/>
              </w:rPr>
              <w:t>Key</w:t>
            </w:r>
          </w:p>
        </w:tc>
        <w:tc>
          <w:tcPr>
            <w:tcW w:w="1296" w:type="dxa"/>
            <w:tcBorders>
              <w:top w:val="single" w:sz="4" w:space="0" w:color="auto"/>
              <w:left w:val="nil"/>
              <w:bottom w:val="nil"/>
              <w:right w:val="single" w:sz="4" w:space="0" w:color="auto"/>
            </w:tcBorders>
            <w:shd w:val="clear" w:color="FFFFFF" w:fill="C0C0C0"/>
            <w:noWrap/>
            <w:hideMark/>
          </w:tcPr>
          <w:p w:rsidR="00362256" w:rsidRPr="00362256" w:rsidRDefault="00362256" w:rsidP="00362256">
            <w:pPr>
              <w:widowControl/>
              <w:jc w:val="center"/>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字段名称</w:t>
            </w:r>
          </w:p>
        </w:tc>
        <w:tc>
          <w:tcPr>
            <w:tcW w:w="1590" w:type="dxa"/>
            <w:tcBorders>
              <w:top w:val="single" w:sz="4" w:space="0" w:color="auto"/>
              <w:left w:val="nil"/>
              <w:bottom w:val="nil"/>
              <w:right w:val="single" w:sz="4" w:space="0" w:color="auto"/>
            </w:tcBorders>
            <w:shd w:val="clear" w:color="FFFFFF" w:fill="C0C0C0"/>
            <w:noWrap/>
            <w:hideMark/>
          </w:tcPr>
          <w:p w:rsidR="00362256" w:rsidRPr="00362256" w:rsidRDefault="00362256" w:rsidP="00362256">
            <w:pPr>
              <w:widowControl/>
              <w:jc w:val="center"/>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属性</w:t>
            </w:r>
          </w:p>
        </w:tc>
        <w:tc>
          <w:tcPr>
            <w:tcW w:w="1559" w:type="dxa"/>
            <w:tcBorders>
              <w:top w:val="single" w:sz="4" w:space="0" w:color="auto"/>
              <w:left w:val="nil"/>
              <w:bottom w:val="nil"/>
              <w:right w:val="single" w:sz="4" w:space="0" w:color="auto"/>
            </w:tcBorders>
            <w:shd w:val="clear" w:color="FFFFFF" w:fill="C0C0C0"/>
            <w:noWrap/>
            <w:hideMark/>
          </w:tcPr>
          <w:p w:rsidR="00362256" w:rsidRPr="00362256" w:rsidRDefault="00362256" w:rsidP="00362256">
            <w:pPr>
              <w:widowControl/>
              <w:jc w:val="center"/>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NOT NULL</w:t>
            </w:r>
          </w:p>
        </w:tc>
        <w:tc>
          <w:tcPr>
            <w:tcW w:w="3969" w:type="dxa"/>
            <w:tcBorders>
              <w:top w:val="single" w:sz="4" w:space="0" w:color="auto"/>
              <w:left w:val="nil"/>
              <w:bottom w:val="nil"/>
              <w:right w:val="single" w:sz="4" w:space="0" w:color="auto"/>
            </w:tcBorders>
            <w:shd w:val="clear" w:color="FFFFFF" w:fill="C0C0C0"/>
            <w:noWrap/>
            <w:hideMark/>
          </w:tcPr>
          <w:p w:rsidR="00362256" w:rsidRPr="00362256" w:rsidRDefault="00362256" w:rsidP="00362256">
            <w:pPr>
              <w:widowControl/>
              <w:jc w:val="center"/>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字段说明</w:t>
            </w:r>
          </w:p>
        </w:tc>
      </w:tr>
      <w:tr w:rsidR="00362256" w:rsidRPr="00362256" w:rsidTr="00533096">
        <w:trPr>
          <w:trHeight w:val="225"/>
        </w:trPr>
        <w:tc>
          <w:tcPr>
            <w:tcW w:w="800" w:type="dxa"/>
            <w:tcBorders>
              <w:top w:val="single" w:sz="4" w:space="0" w:color="auto"/>
              <w:left w:val="single" w:sz="4" w:space="0" w:color="auto"/>
              <w:bottom w:val="single" w:sz="4" w:space="0" w:color="auto"/>
              <w:right w:val="single" w:sz="4" w:space="0" w:color="auto"/>
            </w:tcBorders>
            <w:shd w:val="clear" w:color="auto" w:fill="auto"/>
            <w:noWrap/>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w:t>
            </w:r>
          </w:p>
        </w:tc>
        <w:tc>
          <w:tcPr>
            <w:tcW w:w="1296" w:type="dxa"/>
            <w:tcBorders>
              <w:top w:val="single" w:sz="4" w:space="0" w:color="auto"/>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OpenId</w:t>
            </w:r>
          </w:p>
        </w:tc>
        <w:tc>
          <w:tcPr>
            <w:tcW w:w="1590" w:type="dxa"/>
            <w:tcBorders>
              <w:top w:val="single" w:sz="4" w:space="0" w:color="auto"/>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Varchar2(10)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3969" w:type="dxa"/>
            <w:tcBorders>
              <w:top w:val="single" w:sz="4" w:space="0" w:color="auto"/>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系统PK，由系统产生</w:t>
            </w:r>
          </w:p>
        </w:tc>
      </w:tr>
      <w:tr w:rsidR="00362256" w:rsidRPr="00362256"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1296"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OrgId</w:t>
            </w:r>
          </w:p>
        </w:tc>
        <w:tc>
          <w:tcPr>
            <w:tcW w:w="1590"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Number(8)</w:t>
            </w:r>
          </w:p>
        </w:tc>
        <w:tc>
          <w:tcPr>
            <w:tcW w:w="1559"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3969"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营业厅Id </w:t>
            </w:r>
          </w:p>
        </w:tc>
      </w:tr>
      <w:tr w:rsidR="00362256" w:rsidRPr="00362256"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129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OpenMonth</w:t>
            </w:r>
          </w:p>
        </w:tc>
        <w:tc>
          <w:tcPr>
            <w:tcW w:w="1590" w:type="dxa"/>
            <w:tcBorders>
              <w:top w:val="nil"/>
              <w:left w:val="nil"/>
              <w:bottom w:val="single" w:sz="4" w:space="0" w:color="auto"/>
              <w:right w:val="single" w:sz="4" w:space="0" w:color="auto"/>
            </w:tcBorders>
            <w:shd w:val="clear" w:color="auto" w:fill="auto"/>
            <w:noWrap/>
            <w:vAlign w:val="center"/>
            <w:hideMark/>
          </w:tcPr>
          <w:p w:rsidR="00362256" w:rsidRPr="00362256" w:rsidRDefault="00362256" w:rsidP="00362256">
            <w:pPr>
              <w:widowControl/>
              <w:jc w:val="left"/>
              <w:rPr>
                <w:rFonts w:ascii="宋体" w:hAnsi="宋体" w:cs="宋体" w:hint="eastAsia"/>
                <w:color w:val="000000"/>
                <w:kern w:val="0"/>
                <w:sz w:val="18"/>
                <w:szCs w:val="18"/>
              </w:rPr>
            </w:pPr>
            <w:r w:rsidRPr="00362256">
              <w:rPr>
                <w:rFonts w:ascii="宋体" w:hAnsi="宋体" w:cs="宋体" w:hint="eastAsia"/>
                <w:color w:val="000000"/>
                <w:kern w:val="0"/>
                <w:sz w:val="18"/>
                <w:szCs w:val="18"/>
              </w:rPr>
              <w:t>Date</w:t>
            </w:r>
          </w:p>
        </w:tc>
        <w:tc>
          <w:tcPr>
            <w:tcW w:w="1559"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是</w:t>
            </w:r>
          </w:p>
        </w:tc>
        <w:tc>
          <w:tcPr>
            <w:tcW w:w="3969"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开通的月份</w:t>
            </w:r>
          </w:p>
        </w:tc>
      </w:tr>
      <w:tr w:rsidR="00362256" w:rsidRPr="00362256"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lastRenderedPageBreak/>
              <w:t xml:space="preserve">　</w:t>
            </w:r>
          </w:p>
        </w:tc>
        <w:tc>
          <w:tcPr>
            <w:tcW w:w="129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CreatedBy</w:t>
            </w:r>
          </w:p>
        </w:tc>
        <w:tc>
          <w:tcPr>
            <w:tcW w:w="159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Varchar2(6)</w:t>
            </w:r>
          </w:p>
        </w:tc>
        <w:tc>
          <w:tcPr>
            <w:tcW w:w="1559"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969"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创建人</w:t>
            </w:r>
          </w:p>
        </w:tc>
      </w:tr>
      <w:tr w:rsidR="00362256" w:rsidRPr="00362256"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129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CreatedTime</w:t>
            </w:r>
          </w:p>
        </w:tc>
        <w:tc>
          <w:tcPr>
            <w:tcW w:w="159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Date</w:t>
            </w:r>
          </w:p>
        </w:tc>
        <w:tc>
          <w:tcPr>
            <w:tcW w:w="1559"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969"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创建时间</w:t>
            </w:r>
          </w:p>
        </w:tc>
      </w:tr>
      <w:tr w:rsidR="00362256" w:rsidRPr="00362256"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129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ModifiedBy</w:t>
            </w:r>
          </w:p>
        </w:tc>
        <w:tc>
          <w:tcPr>
            <w:tcW w:w="159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Varchar2(6)</w:t>
            </w:r>
          </w:p>
        </w:tc>
        <w:tc>
          <w:tcPr>
            <w:tcW w:w="1559"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969"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最后修改人</w:t>
            </w:r>
          </w:p>
        </w:tc>
      </w:tr>
      <w:tr w:rsidR="00362256" w:rsidRPr="00362256" w:rsidTr="00533096">
        <w:trPr>
          <w:trHeight w:val="22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 xml:space="preserve">　</w:t>
            </w:r>
          </w:p>
        </w:tc>
        <w:tc>
          <w:tcPr>
            <w:tcW w:w="1296"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ModifiedTime</w:t>
            </w:r>
          </w:p>
        </w:tc>
        <w:tc>
          <w:tcPr>
            <w:tcW w:w="1590"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Date</w:t>
            </w:r>
          </w:p>
        </w:tc>
        <w:tc>
          <w:tcPr>
            <w:tcW w:w="1559"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center"/>
              <w:rPr>
                <w:rFonts w:ascii="宋体" w:hAnsi="宋体" w:cs="宋体" w:hint="eastAsia"/>
                <w:color w:val="000000"/>
                <w:kern w:val="0"/>
                <w:sz w:val="18"/>
                <w:szCs w:val="18"/>
              </w:rPr>
            </w:pPr>
            <w:r w:rsidRPr="00362256">
              <w:rPr>
                <w:rFonts w:ascii="宋体" w:hAnsi="宋体" w:cs="宋体" w:hint="eastAsia"/>
                <w:color w:val="000000"/>
                <w:kern w:val="0"/>
                <w:sz w:val="18"/>
                <w:szCs w:val="18"/>
              </w:rPr>
              <w:t xml:space="preserve">　</w:t>
            </w:r>
          </w:p>
        </w:tc>
        <w:tc>
          <w:tcPr>
            <w:tcW w:w="3969" w:type="dxa"/>
            <w:tcBorders>
              <w:top w:val="nil"/>
              <w:left w:val="nil"/>
              <w:bottom w:val="single" w:sz="4" w:space="0" w:color="auto"/>
              <w:right w:val="single" w:sz="4" w:space="0" w:color="auto"/>
            </w:tcBorders>
            <w:shd w:val="clear" w:color="auto" w:fill="auto"/>
            <w:noWrap/>
            <w:vAlign w:val="bottom"/>
            <w:hideMark/>
          </w:tcPr>
          <w:p w:rsidR="00362256" w:rsidRPr="00362256" w:rsidRDefault="00362256" w:rsidP="00362256">
            <w:pPr>
              <w:widowControl/>
              <w:jc w:val="left"/>
              <w:rPr>
                <w:rFonts w:ascii="新宋体" w:eastAsia="新宋体" w:hAnsi="新宋体" w:cs="宋体" w:hint="eastAsia"/>
                <w:color w:val="000000"/>
                <w:kern w:val="0"/>
                <w:sz w:val="18"/>
                <w:szCs w:val="18"/>
              </w:rPr>
            </w:pPr>
            <w:r w:rsidRPr="00362256">
              <w:rPr>
                <w:rFonts w:ascii="新宋体" w:eastAsia="新宋体" w:hAnsi="新宋体" w:cs="宋体" w:hint="eastAsia"/>
                <w:color w:val="000000"/>
                <w:kern w:val="0"/>
                <w:sz w:val="18"/>
                <w:szCs w:val="18"/>
              </w:rPr>
              <w:t>最后修改时间</w:t>
            </w:r>
          </w:p>
        </w:tc>
      </w:tr>
    </w:tbl>
    <w:p w:rsidR="0065435F" w:rsidRPr="007B71A5" w:rsidRDefault="0065435F" w:rsidP="004F6022">
      <w:pPr>
        <w:pStyle w:val="2"/>
        <w:numPr>
          <w:ilvl w:val="1"/>
          <w:numId w:val="30"/>
        </w:numPr>
        <w:ind w:left="426" w:firstLineChars="0" w:hanging="426"/>
      </w:pPr>
      <w:r w:rsidRPr="007B71A5">
        <w:rPr>
          <w:rFonts w:hint="eastAsia"/>
        </w:rPr>
        <w:t>存储过程设计</w:t>
      </w:r>
      <w:bookmarkEnd w:id="82"/>
      <w:bookmarkEnd w:id="83"/>
    </w:p>
    <w:p w:rsidR="0065435F" w:rsidRDefault="0065435F" w:rsidP="0065435F">
      <w:pPr>
        <w:ind w:left="420"/>
        <w:rPr>
          <w:i/>
          <w:color w:val="000000"/>
        </w:rPr>
      </w:pPr>
      <w:r>
        <w:rPr>
          <w:rFonts w:hint="eastAsia"/>
          <w:i/>
          <w:color w:val="000000"/>
        </w:rPr>
        <w:t>提示：</w:t>
      </w:r>
    </w:p>
    <w:p w:rsidR="0065435F" w:rsidRDefault="0065435F" w:rsidP="0065435F">
      <w:pPr>
        <w:pStyle w:val="a6"/>
        <w:numPr>
          <w:ilvl w:val="0"/>
          <w:numId w:val="4"/>
        </w:numPr>
        <w:ind w:firstLineChars="0"/>
        <w:rPr>
          <w:i/>
          <w:color w:val="000000"/>
        </w:rPr>
      </w:pPr>
      <w:r>
        <w:rPr>
          <w:rFonts w:hint="eastAsia"/>
          <w:i/>
          <w:color w:val="000000"/>
        </w:rPr>
        <w:t>是否进行存储过程设计？为什么？</w:t>
      </w:r>
    </w:p>
    <w:p w:rsidR="0065435F" w:rsidRDefault="0065435F" w:rsidP="0065435F">
      <w:pPr>
        <w:pStyle w:val="a6"/>
        <w:numPr>
          <w:ilvl w:val="0"/>
          <w:numId w:val="4"/>
        </w:numPr>
        <w:ind w:firstLineChars="0"/>
        <w:rPr>
          <w:i/>
          <w:color w:val="000000"/>
        </w:rPr>
      </w:pPr>
      <w:r>
        <w:rPr>
          <w:rFonts w:hint="eastAsia"/>
          <w:i/>
          <w:color w:val="000000"/>
        </w:rPr>
        <w:t>如何设计存储过程？设计结果是？</w:t>
      </w:r>
    </w:p>
    <w:p w:rsidR="0065435F" w:rsidRPr="007B71A5" w:rsidRDefault="0065435F" w:rsidP="004F6022">
      <w:pPr>
        <w:pStyle w:val="2"/>
        <w:numPr>
          <w:ilvl w:val="1"/>
          <w:numId w:val="30"/>
        </w:numPr>
        <w:ind w:left="426" w:firstLineChars="0" w:hanging="426"/>
      </w:pPr>
      <w:bookmarkStart w:id="85" w:name="_Toc309802694"/>
      <w:bookmarkStart w:id="86" w:name="_Toc404084126"/>
      <w:r>
        <w:rPr>
          <w:rFonts w:hint="eastAsia"/>
        </w:rPr>
        <w:t>安全性设计</w:t>
      </w:r>
      <w:bookmarkEnd w:id="85"/>
      <w:bookmarkEnd w:id="86"/>
    </w:p>
    <w:p w:rsidR="0065435F" w:rsidRDefault="0065435F" w:rsidP="0065435F">
      <w:pPr>
        <w:spacing w:line="360" w:lineRule="auto"/>
        <w:ind w:firstLineChars="150" w:firstLine="315"/>
        <w:rPr>
          <w:i/>
          <w:color w:val="000000"/>
        </w:rPr>
      </w:pPr>
      <w:r>
        <w:rPr>
          <w:rFonts w:hint="eastAsia"/>
          <w:i/>
          <w:color w:val="000000"/>
        </w:rPr>
        <w:t>提示：提高软件系统的安全性应当从“管理”和“设计”两方面着手。这里仅考虑数据库的安全性设计。以下章节可以增改；</w:t>
      </w:r>
    </w:p>
    <w:p w:rsidR="0065435F" w:rsidRPr="007B71A5" w:rsidRDefault="0065435F" w:rsidP="00015993">
      <w:pPr>
        <w:pStyle w:val="4"/>
        <w:numPr>
          <w:ilvl w:val="0"/>
          <w:numId w:val="15"/>
        </w:numPr>
      </w:pPr>
      <w:bookmarkStart w:id="87" w:name="_Toc309802695"/>
      <w:bookmarkStart w:id="88" w:name="_Toc237658820"/>
      <w:bookmarkStart w:id="89" w:name="_Toc139360101"/>
      <w:bookmarkStart w:id="90" w:name="_Toc16478876"/>
      <w:r w:rsidRPr="007B71A5">
        <w:rPr>
          <w:rFonts w:hint="eastAsia"/>
        </w:rPr>
        <w:t>防止用户直接操作数据库</w:t>
      </w:r>
      <w:bookmarkEnd w:id="87"/>
      <w:bookmarkEnd w:id="88"/>
      <w:bookmarkEnd w:id="89"/>
      <w:bookmarkEnd w:id="90"/>
    </w:p>
    <w:p w:rsidR="0065435F" w:rsidRDefault="0065435F" w:rsidP="0065435F">
      <w:pPr>
        <w:spacing w:line="360" w:lineRule="auto"/>
        <w:ind w:firstLineChars="150" w:firstLine="315"/>
        <w:rPr>
          <w:i/>
          <w:color w:val="000000"/>
        </w:rPr>
      </w:pPr>
      <w:r>
        <w:rPr>
          <w:rFonts w:hint="eastAsia"/>
          <w:i/>
          <w:color w:val="000000"/>
        </w:rPr>
        <w:t>提示：用户只能用</w:t>
      </w:r>
      <w:proofErr w:type="gramStart"/>
      <w:r>
        <w:rPr>
          <w:rFonts w:hint="eastAsia"/>
          <w:i/>
          <w:color w:val="000000"/>
        </w:rPr>
        <w:t>帐号</w:t>
      </w:r>
      <w:proofErr w:type="gramEnd"/>
      <w:r>
        <w:rPr>
          <w:rFonts w:hint="eastAsia"/>
          <w:i/>
          <w:color w:val="000000"/>
        </w:rPr>
        <w:t>登陆到应用软件，通过应用软件访问数据库，而没有其它途径操作数据库。</w:t>
      </w:r>
    </w:p>
    <w:p w:rsidR="0065435F" w:rsidRPr="0016165E" w:rsidRDefault="0065435F" w:rsidP="00015993">
      <w:pPr>
        <w:pStyle w:val="4"/>
        <w:numPr>
          <w:ilvl w:val="0"/>
          <w:numId w:val="15"/>
        </w:numPr>
        <w:ind w:left="426" w:hanging="426"/>
      </w:pPr>
      <w:bookmarkStart w:id="91" w:name="_Toc309802696"/>
      <w:bookmarkStart w:id="92" w:name="_Toc237658821"/>
      <w:bookmarkStart w:id="93" w:name="_Toc139360102"/>
      <w:bookmarkStart w:id="94" w:name="_Toc16478877"/>
      <w:r w:rsidRPr="0016165E">
        <w:rPr>
          <w:rFonts w:hint="eastAsia"/>
        </w:rPr>
        <w:t>用户</w:t>
      </w:r>
      <w:proofErr w:type="gramStart"/>
      <w:r w:rsidRPr="0016165E">
        <w:rPr>
          <w:rFonts w:hint="eastAsia"/>
        </w:rPr>
        <w:t>帐号</w:t>
      </w:r>
      <w:proofErr w:type="gramEnd"/>
      <w:r w:rsidRPr="0016165E">
        <w:rPr>
          <w:rFonts w:hint="eastAsia"/>
        </w:rPr>
        <w:t>密码加密</w:t>
      </w:r>
      <w:bookmarkEnd w:id="91"/>
      <w:bookmarkEnd w:id="92"/>
      <w:bookmarkEnd w:id="93"/>
      <w:bookmarkEnd w:id="94"/>
    </w:p>
    <w:p w:rsidR="0065435F" w:rsidRDefault="0065435F" w:rsidP="0065435F">
      <w:pPr>
        <w:spacing w:line="360" w:lineRule="auto"/>
        <w:ind w:firstLineChars="150" w:firstLine="315"/>
        <w:rPr>
          <w:i/>
          <w:color w:val="000000"/>
        </w:rPr>
      </w:pPr>
      <w:r>
        <w:rPr>
          <w:rFonts w:hint="eastAsia"/>
          <w:i/>
          <w:color w:val="000000"/>
        </w:rPr>
        <w:t>提示：对用户</w:t>
      </w:r>
      <w:proofErr w:type="gramStart"/>
      <w:r>
        <w:rPr>
          <w:rFonts w:hint="eastAsia"/>
          <w:i/>
          <w:color w:val="000000"/>
        </w:rPr>
        <w:t>帐号</w:t>
      </w:r>
      <w:proofErr w:type="gramEnd"/>
      <w:r>
        <w:rPr>
          <w:rFonts w:hint="eastAsia"/>
          <w:i/>
          <w:color w:val="000000"/>
        </w:rPr>
        <w:t>的密码进行加密处理，确保在任何地方都不会出现密码的明文。</w:t>
      </w:r>
    </w:p>
    <w:p w:rsidR="0065435F" w:rsidRPr="0016165E" w:rsidRDefault="0065435F" w:rsidP="00015993">
      <w:pPr>
        <w:pStyle w:val="4"/>
        <w:numPr>
          <w:ilvl w:val="0"/>
          <w:numId w:val="15"/>
        </w:numPr>
        <w:ind w:left="426" w:hanging="426"/>
      </w:pPr>
      <w:bookmarkStart w:id="95" w:name="_Toc309802697"/>
      <w:bookmarkStart w:id="96" w:name="_Toc237658822"/>
      <w:bookmarkStart w:id="97" w:name="_Toc139360103"/>
      <w:bookmarkStart w:id="98" w:name="_Toc16478878"/>
      <w:r w:rsidRPr="0016165E">
        <w:rPr>
          <w:rFonts w:hint="eastAsia"/>
        </w:rPr>
        <w:t>角色与权限</w:t>
      </w:r>
      <w:bookmarkEnd w:id="95"/>
      <w:bookmarkEnd w:id="96"/>
      <w:bookmarkEnd w:id="97"/>
      <w:bookmarkEnd w:id="98"/>
    </w:p>
    <w:p w:rsidR="0065435F" w:rsidRDefault="0065435F" w:rsidP="0065435F">
      <w:pPr>
        <w:spacing w:line="360" w:lineRule="auto"/>
        <w:ind w:firstLineChars="150" w:firstLine="315"/>
        <w:rPr>
          <w:i/>
          <w:color w:val="000000"/>
        </w:rPr>
      </w:pPr>
      <w:r>
        <w:rPr>
          <w:rFonts w:hint="eastAsia"/>
          <w:i/>
          <w:color w:val="000000"/>
        </w:rPr>
        <w:t>提示：确定每个角色对数据库表的操作权限，如创建、检索、更新、删除等。每个角色拥有刚好能够完成任务的权限，不多也不少。在应用时再为用户分配角色，则每个用户的权限等于他所兼角色的权限之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i/>
          <w:color w:val="000000"/>
        </w:rPr>
        <w:t>和</w:t>
      </w:r>
      <w:proofErr w:type="gramEnd"/>
      <w:r>
        <w:rPr>
          <w:rFonts w:hint="eastAsia"/>
          <w:i/>
          <w:color w:val="00000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2982"/>
        <w:gridCol w:w="4095"/>
      </w:tblGrid>
      <w:tr w:rsidR="0065435F" w:rsidTr="0065435F">
        <w:tc>
          <w:tcPr>
            <w:tcW w:w="1904" w:type="dxa"/>
            <w:tcBorders>
              <w:top w:val="single" w:sz="4" w:space="0" w:color="auto"/>
              <w:left w:val="single" w:sz="4" w:space="0" w:color="auto"/>
              <w:bottom w:val="single" w:sz="4" w:space="0" w:color="auto"/>
              <w:right w:val="single" w:sz="4" w:space="0" w:color="auto"/>
            </w:tcBorders>
            <w:shd w:val="clear" w:color="auto" w:fill="D9D9D9"/>
            <w:hideMark/>
          </w:tcPr>
          <w:p w:rsidR="0065435F" w:rsidRDefault="0065435F">
            <w:pPr>
              <w:rPr>
                <w:color w:val="000000"/>
              </w:rPr>
            </w:pPr>
            <w:r>
              <w:rPr>
                <w:rFonts w:hint="eastAsia"/>
                <w:color w:val="000000"/>
              </w:rPr>
              <w:t>角色</w:t>
            </w:r>
          </w:p>
        </w:tc>
        <w:tc>
          <w:tcPr>
            <w:tcW w:w="3136" w:type="dxa"/>
            <w:tcBorders>
              <w:top w:val="single" w:sz="4" w:space="0" w:color="auto"/>
              <w:left w:val="single" w:sz="4" w:space="0" w:color="auto"/>
              <w:bottom w:val="single" w:sz="4" w:space="0" w:color="auto"/>
              <w:right w:val="single" w:sz="4" w:space="0" w:color="auto"/>
            </w:tcBorders>
            <w:shd w:val="clear" w:color="auto" w:fill="D9D9D9"/>
            <w:hideMark/>
          </w:tcPr>
          <w:p w:rsidR="0065435F" w:rsidRDefault="0065435F">
            <w:pPr>
              <w:rPr>
                <w:color w:val="000000"/>
              </w:rPr>
            </w:pPr>
            <w:r>
              <w:rPr>
                <w:rFonts w:hint="eastAsia"/>
                <w:color w:val="000000"/>
              </w:rPr>
              <w:t>可以访问的表与列</w:t>
            </w:r>
          </w:p>
        </w:tc>
        <w:tc>
          <w:tcPr>
            <w:tcW w:w="4316" w:type="dxa"/>
            <w:tcBorders>
              <w:top w:val="single" w:sz="4" w:space="0" w:color="auto"/>
              <w:left w:val="single" w:sz="4" w:space="0" w:color="auto"/>
              <w:bottom w:val="single" w:sz="4" w:space="0" w:color="auto"/>
              <w:right w:val="single" w:sz="4" w:space="0" w:color="auto"/>
            </w:tcBorders>
            <w:shd w:val="clear" w:color="auto" w:fill="D9D9D9"/>
            <w:hideMark/>
          </w:tcPr>
          <w:p w:rsidR="0065435F" w:rsidRDefault="0065435F">
            <w:pPr>
              <w:rPr>
                <w:color w:val="000000"/>
              </w:rPr>
            </w:pPr>
            <w:r>
              <w:rPr>
                <w:rFonts w:hint="eastAsia"/>
                <w:color w:val="000000"/>
              </w:rPr>
              <w:t>操作权限</w:t>
            </w:r>
          </w:p>
        </w:tc>
      </w:tr>
      <w:tr w:rsidR="0065435F" w:rsidTr="0065435F">
        <w:trPr>
          <w:cantSplit/>
        </w:trPr>
        <w:tc>
          <w:tcPr>
            <w:tcW w:w="1904" w:type="dxa"/>
            <w:vMerge w:val="restart"/>
            <w:tcBorders>
              <w:top w:val="single" w:sz="4" w:space="0" w:color="auto"/>
              <w:left w:val="single" w:sz="4" w:space="0" w:color="auto"/>
              <w:bottom w:val="single" w:sz="4" w:space="0" w:color="auto"/>
              <w:right w:val="single" w:sz="4" w:space="0" w:color="auto"/>
            </w:tcBorders>
          </w:tcPr>
          <w:p w:rsidR="0065435F" w:rsidRDefault="0065435F">
            <w:pPr>
              <w:rPr>
                <w:color w:val="000000"/>
              </w:rPr>
            </w:pPr>
          </w:p>
          <w:p w:rsidR="0065435F" w:rsidRDefault="0065435F">
            <w:pPr>
              <w:rPr>
                <w:color w:val="000000"/>
              </w:rPr>
            </w:pPr>
            <w:r>
              <w:rPr>
                <w:rFonts w:hint="eastAsia"/>
                <w:color w:val="000000"/>
              </w:rPr>
              <w:t>角色</w:t>
            </w:r>
            <w:r>
              <w:rPr>
                <w:color w:val="000000"/>
              </w:rPr>
              <w:t>A</w:t>
            </w:r>
          </w:p>
        </w:tc>
        <w:tc>
          <w:tcPr>
            <w:tcW w:w="313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31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rsidR="0065435F" w:rsidRDefault="0065435F">
            <w:pPr>
              <w:widowControl/>
              <w:jc w:val="left"/>
              <w:rPr>
                <w:color w:val="000000"/>
              </w:rPr>
            </w:pPr>
          </w:p>
        </w:tc>
        <w:tc>
          <w:tcPr>
            <w:tcW w:w="313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31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rsidR="0065435F" w:rsidRDefault="0065435F">
            <w:pPr>
              <w:widowControl/>
              <w:jc w:val="left"/>
              <w:rPr>
                <w:color w:val="000000"/>
              </w:rPr>
            </w:pPr>
          </w:p>
        </w:tc>
        <w:tc>
          <w:tcPr>
            <w:tcW w:w="313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31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rPr>
          <w:cantSplit/>
        </w:trPr>
        <w:tc>
          <w:tcPr>
            <w:tcW w:w="1904" w:type="dxa"/>
            <w:vMerge w:val="restart"/>
            <w:tcBorders>
              <w:top w:val="single" w:sz="4" w:space="0" w:color="auto"/>
              <w:left w:val="single" w:sz="4" w:space="0" w:color="auto"/>
              <w:bottom w:val="single" w:sz="4" w:space="0" w:color="auto"/>
              <w:right w:val="single" w:sz="4" w:space="0" w:color="auto"/>
            </w:tcBorders>
          </w:tcPr>
          <w:p w:rsidR="0065435F" w:rsidRDefault="0065435F">
            <w:pPr>
              <w:rPr>
                <w:color w:val="000000"/>
              </w:rPr>
            </w:pPr>
          </w:p>
          <w:p w:rsidR="0065435F" w:rsidRDefault="0065435F">
            <w:pPr>
              <w:rPr>
                <w:color w:val="000000"/>
              </w:rPr>
            </w:pPr>
            <w:r>
              <w:rPr>
                <w:rFonts w:hint="eastAsia"/>
                <w:color w:val="000000"/>
              </w:rPr>
              <w:t>角色</w:t>
            </w:r>
            <w:r>
              <w:rPr>
                <w:color w:val="000000"/>
              </w:rPr>
              <w:t>B</w:t>
            </w:r>
          </w:p>
        </w:tc>
        <w:tc>
          <w:tcPr>
            <w:tcW w:w="313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31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rsidR="0065435F" w:rsidRDefault="0065435F">
            <w:pPr>
              <w:widowControl/>
              <w:jc w:val="left"/>
              <w:rPr>
                <w:color w:val="000000"/>
              </w:rPr>
            </w:pPr>
          </w:p>
        </w:tc>
        <w:tc>
          <w:tcPr>
            <w:tcW w:w="313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31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rsidR="0065435F" w:rsidRDefault="0065435F">
            <w:pPr>
              <w:widowControl/>
              <w:jc w:val="left"/>
              <w:rPr>
                <w:color w:val="000000"/>
              </w:rPr>
            </w:pPr>
          </w:p>
        </w:tc>
        <w:tc>
          <w:tcPr>
            <w:tcW w:w="313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31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bl>
    <w:p w:rsidR="0065435F" w:rsidRDefault="0065435F" w:rsidP="0065435F">
      <w:pPr>
        <w:ind w:left="113"/>
        <w:rPr>
          <w:color w:val="000000"/>
        </w:rPr>
      </w:pPr>
    </w:p>
    <w:p w:rsidR="0065435F" w:rsidRDefault="0065435F" w:rsidP="004F6022">
      <w:pPr>
        <w:pStyle w:val="1"/>
        <w:numPr>
          <w:ilvl w:val="0"/>
          <w:numId w:val="30"/>
        </w:numPr>
      </w:pPr>
      <w:bookmarkStart w:id="99" w:name="_Toc309802699"/>
      <w:bookmarkStart w:id="100" w:name="_Toc237658823"/>
      <w:bookmarkStart w:id="101" w:name="_Toc139360104"/>
      <w:bookmarkStart w:id="102" w:name="_Toc16478879"/>
      <w:bookmarkStart w:id="103" w:name="_Toc404084127"/>
      <w:r>
        <w:rPr>
          <w:rFonts w:hint="eastAsia"/>
        </w:rPr>
        <w:lastRenderedPageBreak/>
        <w:t>性能</w:t>
      </w:r>
      <w:r w:rsidRPr="00015993">
        <w:rPr>
          <w:rFonts w:hint="eastAsia"/>
        </w:rPr>
        <w:t>优化</w:t>
      </w:r>
      <w:bookmarkEnd w:id="99"/>
      <w:bookmarkEnd w:id="100"/>
      <w:bookmarkEnd w:id="101"/>
      <w:bookmarkEnd w:id="102"/>
      <w:bookmarkEnd w:id="103"/>
    </w:p>
    <w:p w:rsidR="000C34F5" w:rsidRDefault="000C34F5" w:rsidP="000C34F5">
      <w:pPr>
        <w:pStyle w:val="a6"/>
        <w:numPr>
          <w:ilvl w:val="0"/>
          <w:numId w:val="36"/>
        </w:numPr>
        <w:spacing w:line="440" w:lineRule="exact"/>
        <w:ind w:firstLineChars="0"/>
        <w:rPr>
          <w:rFonts w:asciiTheme="minorEastAsia" w:eastAsiaTheme="minorEastAsia" w:hAnsiTheme="minorEastAsia"/>
          <w:sz w:val="24"/>
          <w:szCs w:val="24"/>
        </w:rPr>
      </w:pPr>
      <w:r w:rsidRPr="00545D45">
        <w:rPr>
          <w:rFonts w:asciiTheme="minorEastAsia" w:eastAsiaTheme="minorEastAsia" w:hAnsiTheme="minorEastAsia" w:hint="eastAsia"/>
          <w:sz w:val="24"/>
          <w:szCs w:val="24"/>
        </w:rPr>
        <w:t>在某些</w:t>
      </w:r>
      <w:r w:rsidRPr="00545D45">
        <w:rPr>
          <w:rFonts w:asciiTheme="minorEastAsia" w:eastAsiaTheme="minorEastAsia" w:hAnsiTheme="minorEastAsia"/>
          <w:sz w:val="24"/>
          <w:szCs w:val="24"/>
        </w:rPr>
        <w:t>业务场景下，查询数据获取数据对象并不是需要操作到数据对象所关联的对象，因此开启Hibernate延迟加载，并提供一个API可以通过参数动态</w:t>
      </w:r>
      <w:r w:rsidRPr="00545D45">
        <w:rPr>
          <w:rFonts w:asciiTheme="minorEastAsia" w:eastAsiaTheme="minorEastAsia" w:hAnsiTheme="minorEastAsia" w:hint="eastAsia"/>
          <w:sz w:val="24"/>
          <w:szCs w:val="24"/>
        </w:rPr>
        <w:t>在</w:t>
      </w:r>
      <w:r w:rsidRPr="00545D45">
        <w:rPr>
          <w:rFonts w:asciiTheme="minorEastAsia" w:eastAsiaTheme="minorEastAsia" w:hAnsiTheme="minorEastAsia"/>
          <w:sz w:val="24"/>
          <w:szCs w:val="24"/>
        </w:rPr>
        <w:t>当前操作下关闭</w:t>
      </w:r>
      <w:r w:rsidRPr="00545D45">
        <w:rPr>
          <w:rFonts w:asciiTheme="minorEastAsia" w:eastAsiaTheme="minorEastAsia" w:hAnsiTheme="minorEastAsia" w:hint="eastAsia"/>
          <w:sz w:val="24"/>
          <w:szCs w:val="24"/>
        </w:rPr>
        <w:t>延迟</w:t>
      </w:r>
      <w:r w:rsidRPr="00545D45">
        <w:rPr>
          <w:rFonts w:asciiTheme="minorEastAsia" w:eastAsiaTheme="minorEastAsia" w:hAnsiTheme="minorEastAsia"/>
          <w:sz w:val="24"/>
          <w:szCs w:val="24"/>
        </w:rPr>
        <w:t>加载</w:t>
      </w:r>
      <w:r w:rsidRPr="00545D45">
        <w:rPr>
          <w:rFonts w:asciiTheme="minorEastAsia" w:eastAsiaTheme="minorEastAsia" w:hAnsiTheme="minorEastAsia" w:hint="eastAsia"/>
          <w:sz w:val="24"/>
          <w:szCs w:val="24"/>
        </w:rPr>
        <w:t>，</w:t>
      </w:r>
      <w:r w:rsidRPr="00545D45">
        <w:rPr>
          <w:rFonts w:asciiTheme="minorEastAsia" w:eastAsiaTheme="minorEastAsia" w:hAnsiTheme="minorEastAsia"/>
          <w:sz w:val="24"/>
          <w:szCs w:val="24"/>
        </w:rPr>
        <w:t>而且可以指定要加载的</w:t>
      </w:r>
      <w:r>
        <w:rPr>
          <w:rFonts w:asciiTheme="minorEastAsia" w:eastAsiaTheme="minorEastAsia" w:hAnsiTheme="minorEastAsia" w:hint="eastAsia"/>
          <w:sz w:val="24"/>
          <w:szCs w:val="24"/>
        </w:rPr>
        <w:t>关联</w:t>
      </w:r>
      <w:r w:rsidRPr="00545D45">
        <w:rPr>
          <w:rFonts w:asciiTheme="minorEastAsia" w:eastAsiaTheme="minorEastAsia" w:hAnsiTheme="minorEastAsia"/>
          <w:sz w:val="24"/>
          <w:szCs w:val="24"/>
        </w:rPr>
        <w:t>对象。</w:t>
      </w:r>
    </w:p>
    <w:p w:rsidR="000C34F5" w:rsidRPr="00545D45" w:rsidRDefault="000C34F5" w:rsidP="000C34F5">
      <w:pPr>
        <w:pStyle w:val="a6"/>
        <w:numPr>
          <w:ilvl w:val="0"/>
          <w:numId w:val="36"/>
        </w:numPr>
        <w:spacing w:line="440" w:lineRule="exact"/>
        <w:ind w:firstLineChars="0"/>
        <w:rPr>
          <w:rFonts w:asciiTheme="minorEastAsia" w:eastAsiaTheme="minorEastAsia" w:hAnsiTheme="minorEastAsia"/>
          <w:sz w:val="24"/>
          <w:szCs w:val="24"/>
        </w:rPr>
      </w:pPr>
      <w:r w:rsidRPr="00545D45">
        <w:rPr>
          <w:rFonts w:asciiTheme="minorEastAsia" w:eastAsiaTheme="minorEastAsia" w:hAnsiTheme="minorEastAsia" w:hint="eastAsia"/>
          <w:sz w:val="24"/>
          <w:szCs w:val="24"/>
        </w:rPr>
        <w:t>在获取</w:t>
      </w:r>
      <w:r w:rsidRPr="00545D45">
        <w:rPr>
          <w:rFonts w:asciiTheme="minorEastAsia" w:eastAsiaTheme="minorEastAsia" w:hAnsiTheme="minorEastAsia"/>
          <w:sz w:val="24"/>
          <w:szCs w:val="24"/>
        </w:rPr>
        <w:t>角色具有访问权限的功能时，因为角色和功能权限是多对多的关系，当一个角色具有多个权限</w:t>
      </w:r>
      <w:r w:rsidRPr="00545D45">
        <w:rPr>
          <w:rFonts w:asciiTheme="minorEastAsia" w:eastAsiaTheme="minorEastAsia" w:hAnsiTheme="minorEastAsia" w:hint="eastAsia"/>
          <w:sz w:val="24"/>
          <w:szCs w:val="24"/>
        </w:rPr>
        <w:t>时</w:t>
      </w:r>
      <w:r w:rsidRPr="00545D45">
        <w:rPr>
          <w:rFonts w:asciiTheme="minorEastAsia" w:eastAsiaTheme="minorEastAsia" w:hAnsiTheme="minorEastAsia"/>
          <w:sz w:val="24"/>
          <w:szCs w:val="24"/>
        </w:rPr>
        <w:t>，比如具有所有权限的超级管理员，</w:t>
      </w:r>
      <w:r>
        <w:rPr>
          <w:rFonts w:asciiTheme="minorEastAsia" w:eastAsiaTheme="minorEastAsia" w:hAnsiTheme="minorEastAsia" w:hint="eastAsia"/>
          <w:sz w:val="24"/>
          <w:szCs w:val="24"/>
        </w:rPr>
        <w:t>将会</w:t>
      </w:r>
      <w:r>
        <w:rPr>
          <w:rFonts w:asciiTheme="minorEastAsia" w:eastAsiaTheme="minorEastAsia" w:hAnsiTheme="minorEastAsia"/>
          <w:sz w:val="24"/>
          <w:szCs w:val="24"/>
        </w:rPr>
        <w:t>要操作（</w:t>
      </w:r>
      <w:r>
        <w:rPr>
          <w:rFonts w:asciiTheme="minorEastAsia" w:eastAsiaTheme="minorEastAsia" w:hAnsiTheme="minorEastAsia" w:hint="eastAsia"/>
          <w:sz w:val="24"/>
          <w:szCs w:val="24"/>
        </w:rPr>
        <w:t>查询</w:t>
      </w:r>
      <w:r>
        <w:rPr>
          <w:rFonts w:asciiTheme="minorEastAsia" w:eastAsiaTheme="minorEastAsia" w:hAnsiTheme="minorEastAsia"/>
          <w:sz w:val="24"/>
          <w:szCs w:val="24"/>
        </w:rPr>
        <w:t>和插入）</w:t>
      </w:r>
      <w:r>
        <w:rPr>
          <w:rFonts w:asciiTheme="minorEastAsia" w:eastAsiaTheme="minorEastAsia" w:hAnsiTheme="minorEastAsia" w:hint="eastAsia"/>
          <w:sz w:val="24"/>
          <w:szCs w:val="24"/>
        </w:rPr>
        <w:t>多天</w:t>
      </w:r>
      <w:r>
        <w:rPr>
          <w:rFonts w:asciiTheme="minorEastAsia" w:eastAsiaTheme="minorEastAsia" w:hAnsiTheme="minorEastAsia"/>
          <w:sz w:val="24"/>
          <w:szCs w:val="24"/>
        </w:rPr>
        <w:t>记录，</w:t>
      </w:r>
      <w:r w:rsidRPr="00545D45">
        <w:rPr>
          <w:rFonts w:asciiTheme="minorEastAsia" w:eastAsiaTheme="minorEastAsia" w:hAnsiTheme="minorEastAsia" w:hint="eastAsia"/>
          <w:sz w:val="24"/>
          <w:szCs w:val="24"/>
        </w:rPr>
        <w:t>因此</w:t>
      </w:r>
      <w:r w:rsidRPr="00545D45">
        <w:rPr>
          <w:rFonts w:asciiTheme="minorEastAsia" w:eastAsiaTheme="minorEastAsia" w:hAnsiTheme="minorEastAsia"/>
          <w:sz w:val="24"/>
          <w:szCs w:val="24"/>
        </w:rPr>
        <w:t>将角色具有的</w:t>
      </w:r>
      <w:r w:rsidRPr="00545D45">
        <w:rPr>
          <w:rFonts w:asciiTheme="minorEastAsia" w:eastAsiaTheme="minorEastAsia" w:hAnsiTheme="minorEastAsia" w:hint="eastAsia"/>
          <w:sz w:val="24"/>
          <w:szCs w:val="24"/>
        </w:rPr>
        <w:t>访问</w:t>
      </w:r>
      <w:r w:rsidRPr="00545D45">
        <w:rPr>
          <w:rFonts w:asciiTheme="minorEastAsia" w:eastAsiaTheme="minorEastAsia" w:hAnsiTheme="minorEastAsia"/>
          <w:sz w:val="24"/>
          <w:szCs w:val="24"/>
        </w:rPr>
        <w:t>功能的id按一定格式拼接，存储到角色表中的一个字段</w:t>
      </w:r>
      <w:r w:rsidRPr="00545D45">
        <w:rPr>
          <w:rFonts w:asciiTheme="minorEastAsia" w:eastAsiaTheme="minorEastAsia" w:hAnsiTheme="minorEastAsia" w:hint="eastAsia"/>
          <w:sz w:val="24"/>
          <w:szCs w:val="24"/>
        </w:rPr>
        <w:t>，</w:t>
      </w:r>
      <w:r w:rsidRPr="00545D45">
        <w:rPr>
          <w:rFonts w:asciiTheme="minorEastAsia" w:eastAsiaTheme="minorEastAsia" w:hAnsiTheme="minorEastAsia"/>
          <w:sz w:val="24"/>
          <w:szCs w:val="24"/>
        </w:rPr>
        <w:t>这样在</w:t>
      </w:r>
      <w:r>
        <w:rPr>
          <w:rFonts w:asciiTheme="minorEastAsia" w:eastAsiaTheme="minorEastAsia" w:hAnsiTheme="minorEastAsia" w:hint="eastAsia"/>
          <w:sz w:val="24"/>
          <w:szCs w:val="24"/>
        </w:rPr>
        <w:t>操作</w:t>
      </w:r>
      <w:r w:rsidRPr="00545D45">
        <w:rPr>
          <w:rFonts w:asciiTheme="minorEastAsia" w:eastAsiaTheme="minorEastAsia" w:hAnsiTheme="minorEastAsia"/>
          <w:sz w:val="24"/>
          <w:szCs w:val="24"/>
        </w:rPr>
        <w:t>角色权限是并不是</w:t>
      </w:r>
      <w:r>
        <w:rPr>
          <w:rFonts w:asciiTheme="minorEastAsia" w:eastAsiaTheme="minorEastAsia" w:hAnsiTheme="minorEastAsia" w:hint="eastAsia"/>
          <w:sz w:val="24"/>
          <w:szCs w:val="24"/>
        </w:rPr>
        <w:t>操作</w:t>
      </w:r>
      <w:r w:rsidRPr="00545D45">
        <w:rPr>
          <w:rFonts w:asciiTheme="minorEastAsia" w:eastAsiaTheme="minorEastAsia" w:hAnsiTheme="minorEastAsia"/>
          <w:sz w:val="24"/>
          <w:szCs w:val="24"/>
        </w:rPr>
        <w:t>多条记录，只是</w:t>
      </w:r>
      <w:r>
        <w:rPr>
          <w:rFonts w:asciiTheme="minorEastAsia" w:eastAsiaTheme="minorEastAsia" w:hAnsiTheme="minorEastAsia" w:hint="eastAsia"/>
          <w:sz w:val="24"/>
          <w:szCs w:val="24"/>
        </w:rPr>
        <w:t>操作</w:t>
      </w:r>
      <w:r w:rsidRPr="00545D45">
        <w:rPr>
          <w:rFonts w:asciiTheme="minorEastAsia" w:eastAsiaTheme="minorEastAsia" w:hAnsiTheme="minorEastAsia"/>
          <w:sz w:val="24"/>
          <w:szCs w:val="24"/>
        </w:rPr>
        <w:t>一条数据，对该数据</w:t>
      </w:r>
      <w:r w:rsidRPr="00545D45">
        <w:rPr>
          <w:rFonts w:asciiTheme="minorEastAsia" w:eastAsiaTheme="minorEastAsia" w:hAnsiTheme="minorEastAsia" w:hint="eastAsia"/>
          <w:sz w:val="24"/>
          <w:szCs w:val="24"/>
        </w:rPr>
        <w:t>存储</w:t>
      </w:r>
      <w:r w:rsidRPr="00545D45">
        <w:rPr>
          <w:rFonts w:asciiTheme="minorEastAsia" w:eastAsiaTheme="minorEastAsia" w:hAnsiTheme="minorEastAsia"/>
          <w:sz w:val="24"/>
          <w:szCs w:val="24"/>
        </w:rPr>
        <w:t>功能ID拼接字符串</w:t>
      </w:r>
      <w:r>
        <w:rPr>
          <w:rFonts w:asciiTheme="minorEastAsia" w:eastAsiaTheme="minorEastAsia" w:hAnsiTheme="minorEastAsia" w:hint="eastAsia"/>
          <w:sz w:val="24"/>
          <w:szCs w:val="24"/>
        </w:rPr>
        <w:t>进行操作</w:t>
      </w:r>
      <w:r w:rsidRPr="00545D45">
        <w:rPr>
          <w:rFonts w:asciiTheme="minorEastAsia" w:eastAsiaTheme="minorEastAsia" w:hAnsiTheme="minorEastAsia" w:hint="eastAsia"/>
          <w:sz w:val="24"/>
          <w:szCs w:val="24"/>
        </w:rPr>
        <w:t>就能</w:t>
      </w:r>
      <w:r>
        <w:rPr>
          <w:rFonts w:asciiTheme="minorEastAsia" w:eastAsiaTheme="minorEastAsia" w:hAnsiTheme="minorEastAsia" w:hint="eastAsia"/>
          <w:sz w:val="24"/>
          <w:szCs w:val="24"/>
        </w:rPr>
        <w:t>操作</w:t>
      </w:r>
      <w:r w:rsidRPr="00545D45">
        <w:rPr>
          <w:rFonts w:asciiTheme="minorEastAsia" w:eastAsiaTheme="minorEastAsia" w:hAnsiTheme="minorEastAsia" w:hint="eastAsia"/>
          <w:sz w:val="24"/>
          <w:szCs w:val="24"/>
        </w:rPr>
        <w:t>当前</w:t>
      </w:r>
      <w:r w:rsidRPr="00545D45">
        <w:rPr>
          <w:rFonts w:asciiTheme="minorEastAsia" w:eastAsiaTheme="minorEastAsia" w:hAnsiTheme="minorEastAsia"/>
          <w:sz w:val="24"/>
          <w:szCs w:val="24"/>
        </w:rPr>
        <w:t>角色</w:t>
      </w:r>
      <w:r w:rsidRPr="00545D45">
        <w:rPr>
          <w:rFonts w:asciiTheme="minorEastAsia" w:eastAsiaTheme="minorEastAsia" w:hAnsiTheme="minorEastAsia" w:hint="eastAsia"/>
          <w:sz w:val="24"/>
          <w:szCs w:val="24"/>
        </w:rPr>
        <w:t>具有</w:t>
      </w:r>
      <w:r w:rsidRPr="00545D45">
        <w:rPr>
          <w:rFonts w:asciiTheme="minorEastAsia" w:eastAsiaTheme="minorEastAsia" w:hAnsiTheme="minorEastAsia"/>
          <w:sz w:val="24"/>
          <w:szCs w:val="24"/>
        </w:rPr>
        <w:t>访问权限的id</w:t>
      </w:r>
      <w:r w:rsidRPr="00545D45">
        <w:rPr>
          <w:rFonts w:asciiTheme="minorEastAsia" w:eastAsiaTheme="minorEastAsia" w:hAnsiTheme="minorEastAsia" w:hint="eastAsia"/>
          <w:sz w:val="24"/>
          <w:szCs w:val="24"/>
        </w:rPr>
        <w:t>。</w:t>
      </w:r>
    </w:p>
    <w:p w:rsidR="000C34F5" w:rsidRPr="00545D45" w:rsidRDefault="000C34F5" w:rsidP="000C34F5">
      <w:pPr>
        <w:pStyle w:val="a6"/>
        <w:numPr>
          <w:ilvl w:val="0"/>
          <w:numId w:val="36"/>
        </w:numPr>
        <w:spacing w:line="440" w:lineRule="exact"/>
        <w:ind w:firstLineChars="0"/>
        <w:rPr>
          <w:rFonts w:asciiTheme="minorEastAsia" w:eastAsiaTheme="minorEastAsia" w:hAnsiTheme="minorEastAsia"/>
          <w:sz w:val="24"/>
          <w:szCs w:val="24"/>
        </w:rPr>
      </w:pPr>
      <w:r w:rsidRPr="00545D45">
        <w:rPr>
          <w:rFonts w:asciiTheme="minorEastAsia" w:eastAsiaTheme="minorEastAsia" w:hAnsiTheme="minorEastAsia" w:hint="eastAsia"/>
          <w:sz w:val="24"/>
          <w:szCs w:val="24"/>
        </w:rPr>
        <w:t>数据</w:t>
      </w:r>
      <w:r w:rsidRPr="00545D45">
        <w:rPr>
          <w:rFonts w:asciiTheme="minorEastAsia" w:eastAsiaTheme="minorEastAsia" w:hAnsiTheme="minorEastAsia"/>
          <w:sz w:val="24"/>
          <w:szCs w:val="24"/>
        </w:rPr>
        <w:t>批量导入时，存在一个操作要执行多个插入语句，因此将这些插入操作做成一个</w:t>
      </w:r>
      <w:r w:rsidRPr="00545D45">
        <w:rPr>
          <w:rFonts w:asciiTheme="minorEastAsia" w:eastAsiaTheme="minorEastAsia" w:hAnsiTheme="minorEastAsia" w:hint="eastAsia"/>
          <w:sz w:val="24"/>
          <w:szCs w:val="24"/>
        </w:rPr>
        <w:t>原子</w:t>
      </w:r>
      <w:r w:rsidRPr="00545D45">
        <w:rPr>
          <w:rFonts w:asciiTheme="minorEastAsia" w:eastAsiaTheme="minorEastAsia" w:hAnsiTheme="minorEastAsia"/>
          <w:sz w:val="24"/>
          <w:szCs w:val="24"/>
        </w:rPr>
        <w:t>事务，提高插入数据的速度</w:t>
      </w:r>
      <w:r>
        <w:rPr>
          <w:rFonts w:asciiTheme="minorEastAsia" w:eastAsiaTheme="minorEastAsia" w:hAnsiTheme="minorEastAsia" w:hint="eastAsia"/>
          <w:sz w:val="24"/>
          <w:szCs w:val="24"/>
        </w:rPr>
        <w:t>。</w:t>
      </w:r>
    </w:p>
    <w:p w:rsidR="000C34F5" w:rsidRPr="000C34F5" w:rsidRDefault="000C34F5" w:rsidP="000C34F5">
      <w:pPr>
        <w:pStyle w:val="a6"/>
        <w:numPr>
          <w:ilvl w:val="0"/>
          <w:numId w:val="36"/>
        </w:numPr>
        <w:spacing w:line="440" w:lineRule="exact"/>
        <w:ind w:firstLineChars="0"/>
        <w:rPr>
          <w:rFonts w:asciiTheme="minorEastAsia" w:eastAsiaTheme="minorEastAsia" w:hAnsiTheme="minorEastAsia"/>
          <w:sz w:val="24"/>
          <w:szCs w:val="24"/>
        </w:rPr>
      </w:pPr>
      <w:r w:rsidRPr="00545D45">
        <w:rPr>
          <w:rFonts w:asciiTheme="minorEastAsia" w:eastAsiaTheme="minorEastAsia" w:hAnsiTheme="minorEastAsia" w:hint="eastAsia"/>
          <w:sz w:val="24"/>
          <w:szCs w:val="24"/>
        </w:rPr>
        <w:t>在</w:t>
      </w:r>
      <w:r w:rsidRPr="00545D45">
        <w:rPr>
          <w:rFonts w:asciiTheme="minorEastAsia" w:eastAsiaTheme="minorEastAsia" w:hAnsiTheme="minorEastAsia"/>
          <w:sz w:val="24"/>
          <w:szCs w:val="24"/>
        </w:rPr>
        <w:t>本系统内</w:t>
      </w:r>
      <w:r w:rsidRPr="00545D45">
        <w:rPr>
          <w:rFonts w:asciiTheme="minorEastAsia" w:eastAsiaTheme="minorEastAsia" w:hAnsiTheme="minorEastAsia" w:hint="eastAsia"/>
          <w:sz w:val="24"/>
          <w:szCs w:val="24"/>
        </w:rPr>
        <w:t>数据</w:t>
      </w:r>
      <w:r w:rsidRPr="00545D45">
        <w:rPr>
          <w:rFonts w:asciiTheme="minorEastAsia" w:eastAsiaTheme="minorEastAsia" w:hAnsiTheme="minorEastAsia"/>
          <w:sz w:val="24"/>
          <w:szCs w:val="24"/>
        </w:rPr>
        <w:t>批量导出都是在页面展示数据后操作</w:t>
      </w:r>
      <w:r w:rsidRPr="00545D45">
        <w:rPr>
          <w:rFonts w:asciiTheme="minorEastAsia" w:eastAsiaTheme="minorEastAsia" w:hAnsiTheme="minorEastAsia" w:hint="eastAsia"/>
          <w:sz w:val="24"/>
          <w:szCs w:val="24"/>
        </w:rPr>
        <w:t>，</w:t>
      </w:r>
      <w:r w:rsidRPr="00545D45">
        <w:rPr>
          <w:rFonts w:asciiTheme="minorEastAsia" w:eastAsiaTheme="minorEastAsia" w:hAnsiTheme="minorEastAsia"/>
          <w:sz w:val="24"/>
          <w:szCs w:val="24"/>
        </w:rPr>
        <w:t>因此将页面展示的数据查询出来后，存储到</w:t>
      </w:r>
      <w:r w:rsidRPr="00545D45">
        <w:rPr>
          <w:rFonts w:asciiTheme="minorEastAsia" w:eastAsiaTheme="minorEastAsia" w:hAnsiTheme="minorEastAsia" w:hint="eastAsia"/>
          <w:sz w:val="24"/>
          <w:szCs w:val="24"/>
        </w:rPr>
        <w:t>一个缓存</w:t>
      </w:r>
      <w:r w:rsidRPr="00545D45">
        <w:rPr>
          <w:rFonts w:asciiTheme="minorEastAsia" w:eastAsiaTheme="minorEastAsia" w:hAnsiTheme="minorEastAsia"/>
          <w:sz w:val="24"/>
          <w:szCs w:val="24"/>
        </w:rPr>
        <w:t>内，在一定时间内用户点击导出数据操作的话就不需要</w:t>
      </w:r>
      <w:proofErr w:type="gramStart"/>
      <w:r>
        <w:rPr>
          <w:rFonts w:asciiTheme="minorEastAsia" w:eastAsiaTheme="minorEastAsia" w:hAnsiTheme="minorEastAsia" w:hint="eastAsia"/>
          <w:sz w:val="24"/>
          <w:szCs w:val="24"/>
        </w:rPr>
        <w:t>再</w:t>
      </w:r>
      <w:r w:rsidRPr="00545D45">
        <w:rPr>
          <w:rFonts w:asciiTheme="minorEastAsia" w:eastAsiaTheme="minorEastAsia" w:hAnsiTheme="minorEastAsia"/>
          <w:sz w:val="24"/>
          <w:szCs w:val="24"/>
        </w:rPr>
        <w:t>操作</w:t>
      </w:r>
      <w:proofErr w:type="gramEnd"/>
      <w:r w:rsidRPr="00545D45">
        <w:rPr>
          <w:rFonts w:asciiTheme="minorEastAsia" w:eastAsiaTheme="minorEastAsia" w:hAnsiTheme="minorEastAsia"/>
          <w:sz w:val="24"/>
          <w:szCs w:val="24"/>
        </w:rPr>
        <w:t>数据库，而是从缓存</w:t>
      </w:r>
      <w:r w:rsidRPr="00545D45">
        <w:rPr>
          <w:rFonts w:asciiTheme="minorEastAsia" w:eastAsiaTheme="minorEastAsia" w:hAnsiTheme="minorEastAsia" w:hint="eastAsia"/>
          <w:sz w:val="24"/>
          <w:szCs w:val="24"/>
        </w:rPr>
        <w:t>取出</w:t>
      </w:r>
      <w:r w:rsidRPr="00545D45">
        <w:rPr>
          <w:rFonts w:asciiTheme="minorEastAsia" w:eastAsiaTheme="minorEastAsia" w:hAnsiTheme="minorEastAsia"/>
          <w:sz w:val="24"/>
          <w:szCs w:val="24"/>
        </w:rPr>
        <w:t>数据生成Excel文件，如果</w:t>
      </w:r>
      <w:r w:rsidRPr="00545D45">
        <w:rPr>
          <w:rFonts w:asciiTheme="minorEastAsia" w:eastAsiaTheme="minorEastAsia" w:hAnsiTheme="minorEastAsia" w:hint="eastAsia"/>
          <w:sz w:val="24"/>
          <w:szCs w:val="24"/>
        </w:rPr>
        <w:t>超时</w:t>
      </w:r>
      <w:r w:rsidRPr="00545D45">
        <w:rPr>
          <w:rFonts w:asciiTheme="minorEastAsia" w:eastAsiaTheme="minorEastAsia" w:hAnsiTheme="minorEastAsia"/>
          <w:sz w:val="24"/>
          <w:szCs w:val="24"/>
        </w:rPr>
        <w:t>，缓存自动清除。</w:t>
      </w:r>
    </w:p>
    <w:p w:rsidR="0065435F" w:rsidRDefault="0065435F" w:rsidP="0065435F">
      <w:pPr>
        <w:spacing w:line="360" w:lineRule="auto"/>
        <w:ind w:firstLineChars="150" w:firstLine="315"/>
        <w:rPr>
          <w:i/>
          <w:color w:val="000000"/>
        </w:rPr>
      </w:pPr>
      <w:r>
        <w:rPr>
          <w:rFonts w:hint="eastAsia"/>
          <w:i/>
          <w:color w:val="000000"/>
        </w:rPr>
        <w:t>提示：分析并优化数据库的“时－空”效率，尽可能地“提高处理速度”并且“降低数据占用空间”。</w:t>
      </w:r>
    </w:p>
    <w:p w:rsidR="0065435F" w:rsidRDefault="0065435F" w:rsidP="0065435F">
      <w:pPr>
        <w:spacing w:line="360" w:lineRule="auto"/>
        <w:ind w:firstLineChars="150" w:firstLine="315"/>
        <w:rPr>
          <w:i/>
          <w:color w:val="000000"/>
        </w:rPr>
      </w:pPr>
      <w:r>
        <w:rPr>
          <w:rFonts w:hint="eastAsia"/>
          <w:i/>
          <w:color w:val="000000"/>
        </w:rPr>
        <w:t>（</w:t>
      </w:r>
      <w:r>
        <w:rPr>
          <w:i/>
          <w:color w:val="000000"/>
        </w:rPr>
        <w:t>1</w:t>
      </w:r>
      <w:r>
        <w:rPr>
          <w:rFonts w:hint="eastAsia"/>
          <w:i/>
          <w:color w:val="000000"/>
        </w:rPr>
        <w:t>）分析“时－空”效率的瓶颈，找出优化对象（目标），并确定优先级。</w:t>
      </w:r>
    </w:p>
    <w:p w:rsidR="0065435F" w:rsidRDefault="0065435F" w:rsidP="0065435F">
      <w:pPr>
        <w:spacing w:line="360" w:lineRule="auto"/>
        <w:ind w:firstLineChars="150" w:firstLine="315"/>
        <w:rPr>
          <w:i/>
          <w:color w:val="000000"/>
        </w:rPr>
      </w:pPr>
      <w:r>
        <w:rPr>
          <w:rFonts w:hint="eastAsia"/>
          <w:i/>
          <w:color w:val="000000"/>
        </w:rPr>
        <w:t>（</w:t>
      </w:r>
      <w:r>
        <w:rPr>
          <w:i/>
          <w:color w:val="000000"/>
        </w:rPr>
        <w:t>2</w:t>
      </w:r>
      <w:r>
        <w:rPr>
          <w:rFonts w:hint="eastAsia"/>
          <w:i/>
          <w:color w:val="000000"/>
        </w:rPr>
        <w:t>）当优化对象（目标）之间存在对抗时，给出折衷方案。</w:t>
      </w:r>
    </w:p>
    <w:p w:rsidR="0065435F" w:rsidRDefault="0065435F" w:rsidP="0065435F">
      <w:pPr>
        <w:spacing w:line="360" w:lineRule="auto"/>
        <w:ind w:firstLineChars="150" w:firstLine="315"/>
        <w:rPr>
          <w:i/>
          <w:color w:val="000000"/>
        </w:rPr>
      </w:pPr>
      <w:r>
        <w:rPr>
          <w:rFonts w:hint="eastAsia"/>
          <w:i/>
          <w:color w:val="000000"/>
        </w:rPr>
        <w:t>（</w:t>
      </w:r>
      <w:r>
        <w:rPr>
          <w:i/>
          <w:color w:val="000000"/>
        </w:rPr>
        <w:t>3</w:t>
      </w:r>
      <w:r>
        <w:rPr>
          <w:rFonts w:hint="eastAsia"/>
          <w:i/>
          <w:color w:val="000000"/>
        </w:rPr>
        <w:t>）给出优化的具体措施，例如优化数据库环境参数，对表格进行反规范化处理等。</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2976"/>
        <w:gridCol w:w="4445"/>
      </w:tblGrid>
      <w:tr w:rsidR="0065435F" w:rsidTr="0065435F">
        <w:tc>
          <w:tcPr>
            <w:tcW w:w="993" w:type="dxa"/>
            <w:tcBorders>
              <w:top w:val="single" w:sz="4" w:space="0" w:color="auto"/>
              <w:left w:val="single" w:sz="4" w:space="0" w:color="auto"/>
              <w:bottom w:val="single" w:sz="4" w:space="0" w:color="auto"/>
              <w:right w:val="single" w:sz="4" w:space="0" w:color="auto"/>
            </w:tcBorders>
            <w:shd w:val="clear" w:color="auto" w:fill="D9D9D9"/>
            <w:hideMark/>
          </w:tcPr>
          <w:p w:rsidR="0065435F" w:rsidRDefault="0065435F">
            <w:pPr>
              <w:rPr>
                <w:color w:val="000000"/>
              </w:rPr>
            </w:pPr>
            <w:r>
              <w:rPr>
                <w:rFonts w:hint="eastAsia"/>
                <w:color w:val="000000"/>
              </w:rPr>
              <w:t>优先级</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65435F" w:rsidRDefault="0065435F">
            <w:pPr>
              <w:rPr>
                <w:color w:val="000000"/>
              </w:rPr>
            </w:pPr>
            <w:r>
              <w:rPr>
                <w:rFonts w:hint="eastAsia"/>
                <w:color w:val="000000"/>
              </w:rPr>
              <w:t>优化对象（目标）</w:t>
            </w:r>
          </w:p>
        </w:tc>
        <w:tc>
          <w:tcPr>
            <w:tcW w:w="4445" w:type="dxa"/>
            <w:tcBorders>
              <w:top w:val="single" w:sz="4" w:space="0" w:color="auto"/>
              <w:left w:val="single" w:sz="4" w:space="0" w:color="auto"/>
              <w:bottom w:val="single" w:sz="4" w:space="0" w:color="auto"/>
              <w:right w:val="single" w:sz="4" w:space="0" w:color="auto"/>
            </w:tcBorders>
            <w:shd w:val="clear" w:color="auto" w:fill="D9D9D9"/>
            <w:hideMark/>
          </w:tcPr>
          <w:p w:rsidR="0065435F" w:rsidRDefault="0065435F">
            <w:pPr>
              <w:rPr>
                <w:color w:val="000000"/>
              </w:rPr>
            </w:pPr>
            <w:r>
              <w:rPr>
                <w:rFonts w:hint="eastAsia"/>
                <w:color w:val="000000"/>
              </w:rPr>
              <w:t>措施</w:t>
            </w:r>
          </w:p>
        </w:tc>
      </w:tr>
      <w:tr w:rsidR="0065435F" w:rsidTr="0065435F">
        <w:tc>
          <w:tcPr>
            <w:tcW w:w="993"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297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445"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c>
          <w:tcPr>
            <w:tcW w:w="993"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297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445"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r w:rsidR="0065435F" w:rsidTr="0065435F">
        <w:tc>
          <w:tcPr>
            <w:tcW w:w="993"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2976"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c>
          <w:tcPr>
            <w:tcW w:w="4445" w:type="dxa"/>
            <w:tcBorders>
              <w:top w:val="single" w:sz="4" w:space="0" w:color="auto"/>
              <w:left w:val="single" w:sz="4" w:space="0" w:color="auto"/>
              <w:bottom w:val="single" w:sz="4" w:space="0" w:color="auto"/>
              <w:right w:val="single" w:sz="4" w:space="0" w:color="auto"/>
            </w:tcBorders>
          </w:tcPr>
          <w:p w:rsidR="0065435F" w:rsidRDefault="0065435F">
            <w:pPr>
              <w:rPr>
                <w:color w:val="000000"/>
              </w:rPr>
            </w:pPr>
          </w:p>
        </w:tc>
      </w:tr>
    </w:tbl>
    <w:p w:rsidR="0065435F" w:rsidRPr="007B71A5" w:rsidRDefault="0065435F" w:rsidP="004F6022">
      <w:pPr>
        <w:pStyle w:val="1"/>
        <w:numPr>
          <w:ilvl w:val="0"/>
          <w:numId w:val="30"/>
        </w:numPr>
      </w:pPr>
      <w:bookmarkStart w:id="104" w:name="_Toc309802700"/>
      <w:bookmarkStart w:id="105" w:name="_Toc237658824"/>
      <w:bookmarkStart w:id="106" w:name="_Toc139360105"/>
      <w:bookmarkStart w:id="107" w:name="_Toc16478880"/>
      <w:bookmarkStart w:id="108" w:name="_Toc404084128"/>
      <w:r>
        <w:rPr>
          <w:rFonts w:hint="eastAsia"/>
        </w:rPr>
        <w:t>数据库</w:t>
      </w:r>
      <w:r w:rsidRPr="00015993">
        <w:rPr>
          <w:rFonts w:hint="eastAsia"/>
        </w:rPr>
        <w:t>管理</w:t>
      </w:r>
      <w:r>
        <w:rPr>
          <w:rFonts w:hint="eastAsia"/>
        </w:rPr>
        <w:t>与维护说明</w:t>
      </w:r>
      <w:bookmarkEnd w:id="104"/>
      <w:bookmarkEnd w:id="105"/>
      <w:bookmarkEnd w:id="106"/>
      <w:bookmarkEnd w:id="107"/>
      <w:bookmarkEnd w:id="108"/>
    </w:p>
    <w:p w:rsidR="0065435F" w:rsidRDefault="0065435F" w:rsidP="0065435F">
      <w:pPr>
        <w:spacing w:line="360" w:lineRule="auto"/>
        <w:ind w:firstLineChars="150" w:firstLine="315"/>
        <w:rPr>
          <w:i/>
          <w:color w:val="000000"/>
        </w:rPr>
      </w:pPr>
      <w:r>
        <w:rPr>
          <w:rFonts w:hint="eastAsia"/>
          <w:i/>
          <w:color w:val="000000"/>
        </w:rPr>
        <w:t>提示：在设计数据库的时候，及时给出管理与维护本数据库的方法，有助于将来撰写出正确完备的用户手册。</w:t>
      </w:r>
    </w:p>
    <w:p w:rsidR="0065435F" w:rsidRDefault="0065435F" w:rsidP="0065435F">
      <w:pPr>
        <w:spacing w:line="360" w:lineRule="auto"/>
        <w:ind w:firstLineChars="150" w:firstLine="315"/>
        <w:rPr>
          <w:i/>
          <w:color w:val="000000"/>
        </w:rPr>
      </w:pPr>
      <w:r>
        <w:rPr>
          <w:rFonts w:hint="eastAsia"/>
          <w:i/>
          <w:color w:val="000000"/>
        </w:rPr>
        <w:t>完成数据库的物理设计以后，设计人员就要用</w:t>
      </w:r>
      <w:r>
        <w:rPr>
          <w:i/>
          <w:color w:val="000000"/>
        </w:rPr>
        <w:t>RDBMS</w:t>
      </w:r>
      <w:r>
        <w:rPr>
          <w:rFonts w:hint="eastAsia"/>
          <w:i/>
          <w:color w:val="000000"/>
        </w:rPr>
        <w:t>提供的数据定义语言和其他使用程序将数</w:t>
      </w:r>
      <w:r>
        <w:rPr>
          <w:rFonts w:hint="eastAsia"/>
          <w:i/>
          <w:color w:val="000000"/>
        </w:rPr>
        <w:lastRenderedPageBreak/>
        <w:t>据库逻辑设计和物理设计结果严格描述出来，成为</w:t>
      </w:r>
      <w:r>
        <w:rPr>
          <w:i/>
          <w:color w:val="000000"/>
        </w:rPr>
        <w:t>DBMS</w:t>
      </w:r>
      <w:r>
        <w:rPr>
          <w:rFonts w:hint="eastAsia"/>
          <w:i/>
          <w:color w:val="000000"/>
        </w:rPr>
        <w:t>可以接受的源代码，再经过调试产生目标模式，然后就可以组织数据入库了。</w:t>
      </w:r>
    </w:p>
    <w:p w:rsidR="0065435F" w:rsidRPr="009E6082" w:rsidRDefault="00015993" w:rsidP="00015993">
      <w:pPr>
        <w:pStyle w:val="1"/>
        <w:ind w:leftChars="-2" w:left="-4" w:firstLine="1"/>
        <w:rPr>
          <w:highlight w:val="lightGray"/>
        </w:rPr>
      </w:pPr>
      <w:bookmarkStart w:id="109" w:name="_Toc309802701"/>
      <w:bookmarkStart w:id="110" w:name="_Toc272503865"/>
      <w:bookmarkStart w:id="111" w:name="_Toc404084129"/>
      <w:r>
        <w:rPr>
          <w:rFonts w:hint="eastAsia"/>
          <w:highlight w:val="lightGray"/>
        </w:rPr>
        <w:t>7</w:t>
      </w:r>
      <w:r w:rsidR="0065435F" w:rsidRPr="009E6082">
        <w:rPr>
          <w:rFonts w:hint="eastAsia"/>
          <w:highlight w:val="lightGray"/>
        </w:rPr>
        <w:t>总结与展望</w:t>
      </w:r>
      <w:bookmarkEnd w:id="109"/>
      <w:bookmarkEnd w:id="110"/>
      <w:bookmarkEnd w:id="111"/>
    </w:p>
    <w:p w:rsidR="008A0A12" w:rsidRPr="008A0A12" w:rsidRDefault="008A0A12" w:rsidP="008A0A12">
      <w:pPr>
        <w:pStyle w:val="a6"/>
        <w:keepNext/>
        <w:keepLines/>
        <w:numPr>
          <w:ilvl w:val="0"/>
          <w:numId w:val="15"/>
        </w:numPr>
        <w:tabs>
          <w:tab w:val="left" w:pos="426"/>
        </w:tabs>
        <w:spacing w:before="100" w:beforeAutospacing="1" w:after="100" w:afterAutospacing="1"/>
        <w:ind w:firstLineChars="0"/>
        <w:jc w:val="left"/>
        <w:outlineLvl w:val="1"/>
        <w:rPr>
          <w:rFonts w:ascii="Arial" w:hAnsi="Arial"/>
          <w:b/>
          <w:bCs/>
          <w:noProof/>
          <w:vanish/>
          <w:color w:val="000000"/>
          <w:sz w:val="28"/>
          <w:szCs w:val="32"/>
        </w:rPr>
      </w:pPr>
      <w:bookmarkStart w:id="112" w:name="_Toc370717681"/>
      <w:bookmarkStart w:id="113" w:name="_Toc370719121"/>
      <w:bookmarkStart w:id="114" w:name="_Toc404084130"/>
      <w:bookmarkStart w:id="115" w:name="_Toc309802702"/>
      <w:bookmarkStart w:id="116" w:name="_Toc272503866"/>
      <w:bookmarkEnd w:id="112"/>
      <w:bookmarkEnd w:id="113"/>
      <w:bookmarkEnd w:id="114"/>
    </w:p>
    <w:p w:rsidR="008A0A12" w:rsidRPr="008A0A12" w:rsidRDefault="008A0A12" w:rsidP="008A0A12">
      <w:pPr>
        <w:pStyle w:val="a6"/>
        <w:keepNext/>
        <w:keepLines/>
        <w:numPr>
          <w:ilvl w:val="0"/>
          <w:numId w:val="15"/>
        </w:numPr>
        <w:tabs>
          <w:tab w:val="left" w:pos="426"/>
        </w:tabs>
        <w:spacing w:before="100" w:beforeAutospacing="1" w:after="100" w:afterAutospacing="1"/>
        <w:ind w:firstLineChars="0"/>
        <w:jc w:val="left"/>
        <w:outlineLvl w:val="1"/>
        <w:rPr>
          <w:rFonts w:ascii="Arial" w:hAnsi="Arial"/>
          <w:b/>
          <w:bCs/>
          <w:noProof/>
          <w:vanish/>
          <w:color w:val="000000"/>
          <w:sz w:val="28"/>
          <w:szCs w:val="32"/>
        </w:rPr>
      </w:pPr>
      <w:bookmarkStart w:id="117" w:name="_Toc370717682"/>
      <w:bookmarkStart w:id="118" w:name="_Toc370719122"/>
      <w:bookmarkStart w:id="119" w:name="_Toc404084131"/>
      <w:bookmarkEnd w:id="117"/>
      <w:bookmarkEnd w:id="118"/>
      <w:bookmarkEnd w:id="119"/>
    </w:p>
    <w:p w:rsidR="008A0A12" w:rsidRPr="008A0A12" w:rsidRDefault="008A0A12" w:rsidP="008A0A12">
      <w:pPr>
        <w:pStyle w:val="a6"/>
        <w:keepNext/>
        <w:keepLines/>
        <w:numPr>
          <w:ilvl w:val="0"/>
          <w:numId w:val="15"/>
        </w:numPr>
        <w:tabs>
          <w:tab w:val="left" w:pos="426"/>
        </w:tabs>
        <w:spacing w:before="100" w:beforeAutospacing="1" w:after="100" w:afterAutospacing="1"/>
        <w:ind w:firstLineChars="0"/>
        <w:jc w:val="left"/>
        <w:outlineLvl w:val="1"/>
        <w:rPr>
          <w:rFonts w:ascii="Arial" w:hAnsi="Arial"/>
          <w:b/>
          <w:bCs/>
          <w:noProof/>
          <w:vanish/>
          <w:color w:val="000000"/>
          <w:sz w:val="28"/>
          <w:szCs w:val="32"/>
        </w:rPr>
      </w:pPr>
      <w:bookmarkStart w:id="120" w:name="_Toc370717683"/>
      <w:bookmarkStart w:id="121" w:name="_Toc370719123"/>
      <w:bookmarkStart w:id="122" w:name="_Toc404084132"/>
      <w:bookmarkEnd w:id="120"/>
      <w:bookmarkEnd w:id="121"/>
      <w:bookmarkEnd w:id="122"/>
    </w:p>
    <w:p w:rsidR="008A0A12" w:rsidRPr="008A0A12" w:rsidRDefault="008A0A12" w:rsidP="008A0A12">
      <w:pPr>
        <w:pStyle w:val="a6"/>
        <w:keepNext/>
        <w:keepLines/>
        <w:numPr>
          <w:ilvl w:val="0"/>
          <w:numId w:val="15"/>
        </w:numPr>
        <w:tabs>
          <w:tab w:val="left" w:pos="426"/>
        </w:tabs>
        <w:spacing w:before="100" w:beforeAutospacing="1" w:after="100" w:afterAutospacing="1"/>
        <w:ind w:firstLineChars="0"/>
        <w:jc w:val="left"/>
        <w:outlineLvl w:val="1"/>
        <w:rPr>
          <w:rFonts w:ascii="Arial" w:hAnsi="Arial"/>
          <w:b/>
          <w:bCs/>
          <w:noProof/>
          <w:vanish/>
          <w:color w:val="000000"/>
          <w:sz w:val="28"/>
          <w:szCs w:val="32"/>
        </w:rPr>
      </w:pPr>
      <w:bookmarkStart w:id="123" w:name="_Toc370717684"/>
      <w:bookmarkStart w:id="124" w:name="_Toc370719124"/>
      <w:bookmarkStart w:id="125" w:name="_Toc404084133"/>
      <w:bookmarkEnd w:id="123"/>
      <w:bookmarkEnd w:id="124"/>
      <w:bookmarkEnd w:id="125"/>
    </w:p>
    <w:p w:rsidR="0065435F" w:rsidRDefault="00313BC9" w:rsidP="008A0A12">
      <w:pPr>
        <w:pStyle w:val="2"/>
        <w:numPr>
          <w:ilvl w:val="1"/>
          <w:numId w:val="15"/>
        </w:numPr>
        <w:ind w:left="567" w:firstLineChars="0"/>
      </w:pPr>
      <w:r>
        <w:rPr>
          <w:rFonts w:hint="eastAsia"/>
        </w:rPr>
        <w:t xml:space="preserve"> </w:t>
      </w:r>
      <w:bookmarkStart w:id="126" w:name="_Toc404084134"/>
      <w:r w:rsidR="0065435F">
        <w:rPr>
          <w:rFonts w:hint="eastAsia"/>
        </w:rPr>
        <w:t>设计亮点总结</w:t>
      </w:r>
      <w:bookmarkEnd w:id="115"/>
      <w:bookmarkEnd w:id="116"/>
      <w:bookmarkEnd w:id="126"/>
    </w:p>
    <w:p w:rsidR="0065435F" w:rsidRDefault="0065435F" w:rsidP="0065435F">
      <w:pPr>
        <w:rPr>
          <w:i/>
          <w:color w:val="000000"/>
        </w:rPr>
      </w:pPr>
      <w:r>
        <w:rPr>
          <w:rFonts w:hint="eastAsia"/>
          <w:i/>
          <w:color w:val="000000"/>
        </w:rPr>
        <w:t>提示：按以下格式详细描述设计成果有哪些亮点？</w:t>
      </w:r>
    </w:p>
    <w:p w:rsidR="0065435F" w:rsidRDefault="0065435F" w:rsidP="0065435F">
      <w:pPr>
        <w:spacing w:line="440" w:lineRule="exact"/>
        <w:rPr>
          <w:rFonts w:ascii="宋体" w:hAnsi="宋体"/>
          <w:color w:val="000000"/>
          <w:sz w:val="24"/>
          <w:szCs w:val="24"/>
        </w:rPr>
      </w:pPr>
      <w:r>
        <w:rPr>
          <w:rFonts w:ascii="宋体" w:hAnsi="宋体" w:hint="eastAsia"/>
          <w:color w:val="000000"/>
          <w:sz w:val="24"/>
          <w:szCs w:val="24"/>
        </w:rPr>
        <w:t>亮点1：</w:t>
      </w:r>
    </w:p>
    <w:p w:rsidR="0065435F" w:rsidRDefault="0065435F" w:rsidP="0065435F">
      <w:pPr>
        <w:spacing w:line="440" w:lineRule="exact"/>
        <w:rPr>
          <w:rFonts w:ascii="宋体" w:hAnsi="宋体"/>
          <w:color w:val="000000"/>
          <w:sz w:val="24"/>
          <w:szCs w:val="24"/>
        </w:rPr>
      </w:pPr>
      <w:r>
        <w:rPr>
          <w:rFonts w:ascii="宋体" w:hAnsi="宋体" w:hint="eastAsia"/>
          <w:color w:val="000000"/>
          <w:sz w:val="24"/>
          <w:szCs w:val="24"/>
        </w:rPr>
        <w:t>亮点2：</w:t>
      </w:r>
    </w:p>
    <w:p w:rsidR="0065435F" w:rsidRDefault="0065435F" w:rsidP="00015993">
      <w:pPr>
        <w:pStyle w:val="2"/>
        <w:numPr>
          <w:ilvl w:val="1"/>
          <w:numId w:val="15"/>
        </w:numPr>
        <w:ind w:left="426" w:firstLineChars="0" w:hanging="426"/>
        <w:rPr>
          <w:color w:val="auto"/>
        </w:rPr>
      </w:pPr>
      <w:bookmarkStart w:id="127" w:name="_Toc309802703"/>
      <w:bookmarkStart w:id="128" w:name="_Toc272503867"/>
      <w:bookmarkStart w:id="129" w:name="_Toc404084135"/>
      <w:r>
        <w:rPr>
          <w:rFonts w:hint="eastAsia"/>
        </w:rPr>
        <w:t>设计缺陷总结</w:t>
      </w:r>
      <w:bookmarkEnd w:id="127"/>
      <w:bookmarkEnd w:id="128"/>
      <w:bookmarkEnd w:id="129"/>
    </w:p>
    <w:p w:rsidR="0065435F" w:rsidRDefault="0065435F" w:rsidP="0065435F">
      <w:pPr>
        <w:rPr>
          <w:i/>
          <w:color w:val="000000"/>
        </w:rPr>
      </w:pPr>
      <w:r>
        <w:rPr>
          <w:rFonts w:hint="eastAsia"/>
          <w:i/>
          <w:color w:val="000000"/>
        </w:rPr>
        <w:t>提示：你认为本次分析设计还存在哪些方面的缺陷、产生原因是什么及改进措施？按以下格式进行描述</w:t>
      </w:r>
    </w:p>
    <w:p w:rsidR="0065435F" w:rsidRDefault="0065435F" w:rsidP="0065435F">
      <w:pPr>
        <w:spacing w:line="440" w:lineRule="exact"/>
        <w:rPr>
          <w:rFonts w:ascii="宋体" w:hAnsi="宋体"/>
          <w:color w:val="000000"/>
          <w:sz w:val="24"/>
          <w:szCs w:val="24"/>
        </w:rPr>
      </w:pPr>
      <w:r>
        <w:rPr>
          <w:rFonts w:ascii="宋体" w:hAnsi="宋体" w:hint="eastAsia"/>
          <w:color w:val="000000"/>
          <w:sz w:val="24"/>
          <w:szCs w:val="24"/>
        </w:rPr>
        <w:t>缺陷1：</w:t>
      </w:r>
    </w:p>
    <w:p w:rsidR="0065435F" w:rsidRDefault="0065435F" w:rsidP="0065435F">
      <w:pPr>
        <w:spacing w:line="440" w:lineRule="exact"/>
        <w:rPr>
          <w:rFonts w:ascii="宋体" w:hAnsi="宋体"/>
          <w:color w:val="000000"/>
          <w:sz w:val="24"/>
          <w:szCs w:val="24"/>
        </w:rPr>
      </w:pPr>
      <w:r>
        <w:rPr>
          <w:rFonts w:ascii="宋体" w:hAnsi="宋体" w:hint="eastAsia"/>
          <w:color w:val="000000"/>
          <w:sz w:val="24"/>
          <w:szCs w:val="24"/>
        </w:rPr>
        <w:t>产生原因：</w:t>
      </w:r>
    </w:p>
    <w:p w:rsidR="0065435F" w:rsidRDefault="0065435F" w:rsidP="0065435F">
      <w:pPr>
        <w:spacing w:line="440" w:lineRule="exact"/>
        <w:rPr>
          <w:rFonts w:ascii="宋体" w:hAnsi="宋体"/>
          <w:color w:val="000000"/>
          <w:sz w:val="24"/>
          <w:szCs w:val="24"/>
        </w:rPr>
      </w:pPr>
      <w:r>
        <w:rPr>
          <w:rFonts w:ascii="宋体" w:hAnsi="宋体" w:hint="eastAsia"/>
          <w:color w:val="000000"/>
          <w:sz w:val="24"/>
          <w:szCs w:val="24"/>
        </w:rPr>
        <w:t>改进措施：</w:t>
      </w:r>
    </w:p>
    <w:p w:rsidR="0065435F" w:rsidRDefault="0065435F" w:rsidP="00015993">
      <w:pPr>
        <w:pStyle w:val="2"/>
        <w:numPr>
          <w:ilvl w:val="1"/>
          <w:numId w:val="15"/>
        </w:numPr>
        <w:ind w:left="426" w:firstLineChars="0" w:hanging="426"/>
      </w:pPr>
      <w:bookmarkStart w:id="130" w:name="_Toc309802704"/>
      <w:bookmarkStart w:id="131" w:name="_Toc272503868"/>
      <w:bookmarkStart w:id="132" w:name="_Toc404084136"/>
      <w:r>
        <w:rPr>
          <w:rFonts w:hint="eastAsia"/>
        </w:rPr>
        <w:t>心得与体会</w:t>
      </w:r>
      <w:bookmarkEnd w:id="130"/>
      <w:bookmarkEnd w:id="131"/>
      <w:bookmarkEnd w:id="132"/>
    </w:p>
    <w:p w:rsidR="005A526F" w:rsidRPr="005B7B43" w:rsidRDefault="009577BA" w:rsidP="005B7B43">
      <w:pPr>
        <w:spacing w:line="440" w:lineRule="exact"/>
        <w:ind w:firstLineChars="200" w:firstLine="480"/>
        <w:rPr>
          <w:rFonts w:asciiTheme="minorEastAsia" w:eastAsiaTheme="minorEastAsia" w:hAnsiTheme="minorEastAsia"/>
          <w:sz w:val="24"/>
          <w:szCs w:val="24"/>
        </w:rPr>
      </w:pPr>
      <w:r w:rsidRPr="005B7B43">
        <w:rPr>
          <w:rFonts w:asciiTheme="minorEastAsia" w:eastAsiaTheme="minorEastAsia" w:hAnsiTheme="minorEastAsia" w:hint="eastAsia"/>
          <w:sz w:val="24"/>
          <w:szCs w:val="24"/>
        </w:rPr>
        <w:t>两个月</w:t>
      </w:r>
      <w:r w:rsidRPr="005B7B43">
        <w:rPr>
          <w:rFonts w:asciiTheme="minorEastAsia" w:eastAsiaTheme="minorEastAsia" w:hAnsiTheme="minorEastAsia"/>
          <w:sz w:val="24"/>
          <w:szCs w:val="24"/>
        </w:rPr>
        <w:t>的开发周期</w:t>
      </w:r>
      <w:r w:rsidRPr="005B7B43">
        <w:rPr>
          <w:rFonts w:asciiTheme="minorEastAsia" w:eastAsiaTheme="minorEastAsia" w:hAnsiTheme="minorEastAsia" w:hint="eastAsia"/>
          <w:sz w:val="24"/>
          <w:szCs w:val="24"/>
        </w:rPr>
        <w:t>短暂</w:t>
      </w:r>
      <w:r w:rsidRPr="005B7B43">
        <w:rPr>
          <w:rFonts w:asciiTheme="minorEastAsia" w:eastAsiaTheme="minorEastAsia" w:hAnsiTheme="minorEastAsia"/>
          <w:sz w:val="24"/>
          <w:szCs w:val="24"/>
        </w:rPr>
        <w:t>而又漫长，</w:t>
      </w:r>
      <w:r w:rsidRPr="005B7B43">
        <w:rPr>
          <w:rFonts w:asciiTheme="minorEastAsia" w:eastAsiaTheme="minorEastAsia" w:hAnsiTheme="minorEastAsia" w:hint="eastAsia"/>
          <w:sz w:val="24"/>
          <w:szCs w:val="24"/>
        </w:rPr>
        <w:t>和</w:t>
      </w:r>
      <w:r w:rsidR="005B7B43">
        <w:rPr>
          <w:rFonts w:asciiTheme="minorEastAsia" w:eastAsiaTheme="minorEastAsia" w:hAnsiTheme="minorEastAsia"/>
          <w:sz w:val="24"/>
          <w:szCs w:val="24"/>
        </w:rPr>
        <w:t>团队成员一起克服技术难度，解决错误的过程痛苦并</w:t>
      </w:r>
      <w:proofErr w:type="gramStart"/>
      <w:r w:rsidR="005B7B43">
        <w:rPr>
          <w:rFonts w:asciiTheme="minorEastAsia" w:eastAsiaTheme="minorEastAsia" w:hAnsiTheme="minorEastAsia"/>
          <w:sz w:val="24"/>
          <w:szCs w:val="24"/>
        </w:rPr>
        <w:t>快乐</w:t>
      </w:r>
      <w:r w:rsidR="005B7B43">
        <w:rPr>
          <w:rFonts w:asciiTheme="minorEastAsia" w:eastAsiaTheme="minorEastAsia" w:hAnsiTheme="minorEastAsia" w:hint="eastAsia"/>
          <w:sz w:val="24"/>
          <w:szCs w:val="24"/>
        </w:rPr>
        <w:t>着</w:t>
      </w:r>
      <w:proofErr w:type="gramEnd"/>
      <w:r w:rsidRPr="005B7B43">
        <w:rPr>
          <w:rFonts w:asciiTheme="minorEastAsia" w:eastAsiaTheme="minorEastAsia" w:hAnsiTheme="minorEastAsia" w:hint="eastAsia"/>
          <w:sz w:val="24"/>
          <w:szCs w:val="24"/>
        </w:rPr>
        <w:t>。人员</w:t>
      </w:r>
      <w:r w:rsidRPr="005B7B43">
        <w:rPr>
          <w:rFonts w:asciiTheme="minorEastAsia" w:eastAsiaTheme="minorEastAsia" w:hAnsiTheme="minorEastAsia"/>
          <w:sz w:val="24"/>
          <w:szCs w:val="24"/>
        </w:rPr>
        <w:t>成长管理系统一个涉及一百三十多个功能需求的系统，对于大部分没有开发</w:t>
      </w:r>
      <w:r w:rsidRPr="005B7B43">
        <w:rPr>
          <w:rFonts w:asciiTheme="minorEastAsia" w:eastAsiaTheme="minorEastAsia" w:hAnsiTheme="minorEastAsia" w:hint="eastAsia"/>
          <w:sz w:val="24"/>
          <w:szCs w:val="24"/>
        </w:rPr>
        <w:t>经验</w:t>
      </w:r>
      <w:r w:rsidRPr="005B7B43">
        <w:rPr>
          <w:rFonts w:asciiTheme="minorEastAsia" w:eastAsiaTheme="minorEastAsia" w:hAnsiTheme="minorEastAsia"/>
          <w:sz w:val="24"/>
          <w:szCs w:val="24"/>
        </w:rPr>
        <w:t>的团队成员来说确实是个很大的项目，但是团队成员的积极努力，不畏艰难深深的打动了我，在</w:t>
      </w:r>
      <w:r w:rsidRPr="005B7B43">
        <w:rPr>
          <w:rFonts w:asciiTheme="minorEastAsia" w:eastAsiaTheme="minorEastAsia" w:hAnsiTheme="minorEastAsia" w:hint="eastAsia"/>
          <w:sz w:val="24"/>
          <w:szCs w:val="24"/>
        </w:rPr>
        <w:t>熊</w:t>
      </w:r>
      <w:r w:rsidRPr="005B7B43">
        <w:rPr>
          <w:rFonts w:asciiTheme="minorEastAsia" w:eastAsiaTheme="minorEastAsia" w:hAnsiTheme="minorEastAsia"/>
          <w:sz w:val="24"/>
          <w:szCs w:val="24"/>
        </w:rPr>
        <w:t>老师的</w:t>
      </w:r>
      <w:r w:rsidRPr="005B7B43">
        <w:rPr>
          <w:rFonts w:asciiTheme="minorEastAsia" w:eastAsiaTheme="minorEastAsia" w:hAnsiTheme="minorEastAsia" w:hint="eastAsia"/>
          <w:sz w:val="24"/>
          <w:szCs w:val="24"/>
        </w:rPr>
        <w:t>帮助</w:t>
      </w:r>
      <w:r w:rsidRPr="005B7B43">
        <w:rPr>
          <w:rFonts w:asciiTheme="minorEastAsia" w:eastAsiaTheme="minorEastAsia" w:hAnsiTheme="minorEastAsia"/>
          <w:sz w:val="24"/>
          <w:szCs w:val="24"/>
        </w:rPr>
        <w:t>下</w:t>
      </w:r>
      <w:r w:rsidRPr="005B7B43">
        <w:rPr>
          <w:rFonts w:asciiTheme="minorEastAsia" w:eastAsiaTheme="minorEastAsia" w:hAnsiTheme="minorEastAsia" w:hint="eastAsia"/>
          <w:sz w:val="24"/>
          <w:szCs w:val="24"/>
        </w:rPr>
        <w:t>系统</w:t>
      </w:r>
      <w:r w:rsidRPr="005B7B43">
        <w:rPr>
          <w:rFonts w:asciiTheme="minorEastAsia" w:eastAsiaTheme="minorEastAsia" w:hAnsiTheme="minorEastAsia"/>
          <w:sz w:val="24"/>
          <w:szCs w:val="24"/>
        </w:rPr>
        <w:t>也如期完成，</w:t>
      </w:r>
      <w:r w:rsidRPr="005B7B43">
        <w:rPr>
          <w:rFonts w:asciiTheme="minorEastAsia" w:eastAsiaTheme="minorEastAsia" w:hAnsiTheme="minorEastAsia" w:hint="eastAsia"/>
          <w:sz w:val="24"/>
          <w:szCs w:val="24"/>
        </w:rPr>
        <w:t>这对于</w:t>
      </w:r>
      <w:r w:rsidRPr="005B7B43">
        <w:rPr>
          <w:rFonts w:asciiTheme="minorEastAsia" w:eastAsiaTheme="minorEastAsia" w:hAnsiTheme="minorEastAsia"/>
          <w:sz w:val="24"/>
          <w:szCs w:val="24"/>
        </w:rPr>
        <w:t>我们来说是一次巨大的成长</w:t>
      </w:r>
      <w:r w:rsidRPr="005B7B43">
        <w:rPr>
          <w:rFonts w:asciiTheme="minorEastAsia" w:eastAsiaTheme="minorEastAsia" w:hAnsiTheme="minorEastAsia" w:hint="eastAsia"/>
          <w:sz w:val="24"/>
          <w:szCs w:val="24"/>
        </w:rPr>
        <w:t>。在</w:t>
      </w:r>
      <w:r w:rsidRPr="005B7B43">
        <w:rPr>
          <w:rFonts w:asciiTheme="minorEastAsia" w:eastAsiaTheme="minorEastAsia" w:hAnsiTheme="minorEastAsia"/>
          <w:sz w:val="24"/>
          <w:szCs w:val="24"/>
        </w:rPr>
        <w:t>开发的需求阶段</w:t>
      </w:r>
      <w:r w:rsidRPr="005B7B43">
        <w:rPr>
          <w:rFonts w:asciiTheme="minorEastAsia" w:eastAsiaTheme="minorEastAsia" w:hAnsiTheme="minorEastAsia" w:hint="eastAsia"/>
          <w:sz w:val="24"/>
          <w:szCs w:val="24"/>
        </w:rPr>
        <w:t>是一个</w:t>
      </w:r>
      <w:r w:rsidRPr="005B7B43">
        <w:rPr>
          <w:rFonts w:asciiTheme="minorEastAsia" w:eastAsiaTheme="minorEastAsia" w:hAnsiTheme="minorEastAsia"/>
          <w:sz w:val="24"/>
          <w:szCs w:val="24"/>
        </w:rPr>
        <w:t>非常痛苦的过程，因为这只是一个实训项目，我们并不能真正地从</w:t>
      </w:r>
      <w:r w:rsidRPr="005B7B43">
        <w:rPr>
          <w:rFonts w:asciiTheme="minorEastAsia" w:eastAsiaTheme="minorEastAsia" w:hAnsiTheme="minorEastAsia" w:hint="eastAsia"/>
          <w:sz w:val="24"/>
          <w:szCs w:val="24"/>
        </w:rPr>
        <w:t>客户</w:t>
      </w:r>
      <w:r w:rsidRPr="005B7B43">
        <w:rPr>
          <w:rFonts w:asciiTheme="minorEastAsia" w:eastAsiaTheme="minorEastAsia" w:hAnsiTheme="minorEastAsia"/>
          <w:sz w:val="24"/>
          <w:szCs w:val="24"/>
        </w:rPr>
        <w:t>那里获取需求，只能</w:t>
      </w:r>
      <w:r w:rsidRPr="005B7B43">
        <w:rPr>
          <w:rFonts w:asciiTheme="minorEastAsia" w:eastAsiaTheme="minorEastAsia" w:hAnsiTheme="minorEastAsia" w:hint="eastAsia"/>
          <w:sz w:val="24"/>
          <w:szCs w:val="24"/>
        </w:rPr>
        <w:t>通过</w:t>
      </w:r>
      <w:r w:rsidRPr="005B7B43">
        <w:rPr>
          <w:rFonts w:asciiTheme="minorEastAsia" w:eastAsiaTheme="minorEastAsia" w:hAnsiTheme="minorEastAsia"/>
          <w:sz w:val="24"/>
          <w:szCs w:val="24"/>
        </w:rPr>
        <w:t>一些文档和</w:t>
      </w:r>
      <w:r w:rsidRPr="005B7B43">
        <w:rPr>
          <w:rFonts w:asciiTheme="minorEastAsia" w:eastAsiaTheme="minorEastAsia" w:hAnsiTheme="minorEastAsia" w:hint="eastAsia"/>
          <w:sz w:val="24"/>
          <w:szCs w:val="24"/>
        </w:rPr>
        <w:t>网络</w:t>
      </w:r>
      <w:r w:rsidRPr="005B7B43">
        <w:rPr>
          <w:rFonts w:asciiTheme="minorEastAsia" w:eastAsiaTheme="minorEastAsia" w:hAnsiTheme="minorEastAsia"/>
          <w:sz w:val="24"/>
          <w:szCs w:val="24"/>
        </w:rPr>
        <w:t>资料</w:t>
      </w:r>
      <w:r w:rsidRPr="005B7B43">
        <w:rPr>
          <w:rFonts w:asciiTheme="minorEastAsia" w:eastAsiaTheme="minorEastAsia" w:hAnsiTheme="minorEastAsia" w:hint="eastAsia"/>
          <w:sz w:val="24"/>
          <w:szCs w:val="24"/>
        </w:rPr>
        <w:t>运用</w:t>
      </w:r>
      <w:r w:rsidRPr="005B7B43">
        <w:rPr>
          <w:rFonts w:asciiTheme="minorEastAsia" w:eastAsiaTheme="minorEastAsia" w:hAnsiTheme="minorEastAsia"/>
          <w:sz w:val="24"/>
          <w:szCs w:val="24"/>
        </w:rPr>
        <w:t>自己的</w:t>
      </w:r>
      <w:r w:rsidRPr="005B7B43">
        <w:rPr>
          <w:rFonts w:asciiTheme="minorEastAsia" w:eastAsiaTheme="minorEastAsia" w:hAnsiTheme="minorEastAsia" w:hint="eastAsia"/>
          <w:sz w:val="24"/>
          <w:szCs w:val="24"/>
        </w:rPr>
        <w:t>想法</w:t>
      </w:r>
      <w:r w:rsidRPr="005B7B43">
        <w:rPr>
          <w:rFonts w:asciiTheme="minorEastAsia" w:eastAsiaTheme="minorEastAsia" w:hAnsiTheme="minorEastAsia"/>
          <w:sz w:val="24"/>
          <w:szCs w:val="24"/>
        </w:rPr>
        <w:t>去做需求</w:t>
      </w:r>
      <w:r w:rsidR="005A526F" w:rsidRPr="005B7B43">
        <w:rPr>
          <w:rFonts w:asciiTheme="minorEastAsia" w:eastAsiaTheme="minorEastAsia" w:hAnsiTheme="minorEastAsia" w:hint="eastAsia"/>
          <w:sz w:val="24"/>
          <w:szCs w:val="24"/>
        </w:rPr>
        <w:t>，</w:t>
      </w:r>
      <w:r w:rsidR="005A526F" w:rsidRPr="005B7B43">
        <w:rPr>
          <w:rFonts w:asciiTheme="minorEastAsia" w:eastAsiaTheme="minorEastAsia" w:hAnsiTheme="minorEastAsia"/>
          <w:sz w:val="24"/>
          <w:szCs w:val="24"/>
        </w:rPr>
        <w:lastRenderedPageBreak/>
        <w:t>在这个阶段真的要特别感谢熊老师给了我们极大的支持，也给我们很大的发挥空间，虽然需求做的并不是</w:t>
      </w:r>
      <w:proofErr w:type="gramStart"/>
      <w:r w:rsidR="00451E3F">
        <w:rPr>
          <w:rFonts w:asciiTheme="minorEastAsia" w:eastAsiaTheme="minorEastAsia" w:hAnsiTheme="minorEastAsia" w:hint="eastAsia"/>
          <w:sz w:val="24"/>
          <w:szCs w:val="24"/>
        </w:rPr>
        <w:t>很</w:t>
      </w:r>
      <w:proofErr w:type="gramEnd"/>
      <w:r w:rsidR="005A526F" w:rsidRPr="005B7B43">
        <w:rPr>
          <w:rFonts w:asciiTheme="minorEastAsia" w:eastAsiaTheme="minorEastAsia" w:hAnsiTheme="minorEastAsia"/>
          <w:sz w:val="24"/>
          <w:szCs w:val="24"/>
        </w:rPr>
        <w:t>专业，但最终我们还是顺利的通过了这个阶段，形成了初步的</w:t>
      </w:r>
      <w:r w:rsidR="005A526F" w:rsidRPr="005B7B43">
        <w:rPr>
          <w:rFonts w:asciiTheme="minorEastAsia" w:eastAsiaTheme="minorEastAsia" w:hAnsiTheme="minorEastAsia" w:hint="eastAsia"/>
          <w:sz w:val="24"/>
          <w:szCs w:val="24"/>
        </w:rPr>
        <w:t>需求</w:t>
      </w:r>
      <w:r w:rsidR="005A526F" w:rsidRPr="005B7B43">
        <w:rPr>
          <w:rFonts w:asciiTheme="minorEastAsia" w:eastAsiaTheme="minorEastAsia" w:hAnsiTheme="minorEastAsia"/>
          <w:sz w:val="24"/>
          <w:szCs w:val="24"/>
        </w:rPr>
        <w:t>文档。</w:t>
      </w:r>
    </w:p>
    <w:p w:rsidR="005A526F" w:rsidRPr="005B7B43" w:rsidRDefault="005A526F" w:rsidP="005B7B43">
      <w:pPr>
        <w:spacing w:line="440" w:lineRule="exact"/>
        <w:ind w:firstLineChars="200" w:firstLine="480"/>
        <w:rPr>
          <w:rFonts w:asciiTheme="minorEastAsia" w:eastAsiaTheme="minorEastAsia" w:hAnsiTheme="minorEastAsia"/>
          <w:sz w:val="24"/>
          <w:szCs w:val="24"/>
        </w:rPr>
      </w:pPr>
      <w:r w:rsidRPr="005B7B43">
        <w:rPr>
          <w:rFonts w:asciiTheme="minorEastAsia" w:eastAsiaTheme="minorEastAsia" w:hAnsiTheme="minorEastAsia" w:hint="eastAsia"/>
          <w:sz w:val="24"/>
          <w:szCs w:val="24"/>
        </w:rPr>
        <w:t>在</w:t>
      </w:r>
      <w:r w:rsidRPr="005B7B43">
        <w:rPr>
          <w:rFonts w:asciiTheme="minorEastAsia" w:eastAsiaTheme="minorEastAsia" w:hAnsiTheme="minorEastAsia"/>
          <w:sz w:val="24"/>
          <w:szCs w:val="24"/>
        </w:rPr>
        <w:t>整个项目开发的过程中我主要负责系统的架构设计，以及应用系统</w:t>
      </w:r>
      <w:r w:rsidRPr="005B7B43">
        <w:rPr>
          <w:rFonts w:asciiTheme="minorEastAsia" w:eastAsiaTheme="minorEastAsia" w:hAnsiTheme="minorEastAsia" w:hint="eastAsia"/>
          <w:sz w:val="24"/>
          <w:szCs w:val="24"/>
        </w:rPr>
        <w:t>开发</w:t>
      </w:r>
      <w:r w:rsidRPr="005B7B43">
        <w:rPr>
          <w:rFonts w:asciiTheme="minorEastAsia" w:eastAsiaTheme="minorEastAsia" w:hAnsiTheme="minorEastAsia"/>
          <w:sz w:val="24"/>
          <w:szCs w:val="24"/>
        </w:rPr>
        <w:t>框架的搭建，在搭建SSH</w:t>
      </w:r>
      <w:r w:rsidRPr="005B7B43">
        <w:rPr>
          <w:rFonts w:asciiTheme="minorEastAsia" w:eastAsiaTheme="minorEastAsia" w:hAnsiTheme="minorEastAsia" w:hint="eastAsia"/>
          <w:sz w:val="24"/>
          <w:szCs w:val="24"/>
        </w:rPr>
        <w:t>开发</w:t>
      </w:r>
      <w:r w:rsidRPr="005B7B43">
        <w:rPr>
          <w:rFonts w:asciiTheme="minorEastAsia" w:eastAsiaTheme="minorEastAsia" w:hAnsiTheme="minorEastAsia"/>
          <w:sz w:val="24"/>
          <w:szCs w:val="24"/>
        </w:rPr>
        <w:t>架构的时候，深切的感受到</w:t>
      </w:r>
      <w:r w:rsidRPr="005B7B43">
        <w:rPr>
          <w:rFonts w:asciiTheme="minorEastAsia" w:eastAsiaTheme="minorEastAsia" w:hAnsiTheme="minorEastAsia" w:hint="eastAsia"/>
          <w:sz w:val="24"/>
          <w:szCs w:val="24"/>
        </w:rPr>
        <w:t>自己对于</w:t>
      </w:r>
      <w:r w:rsidRPr="005B7B43">
        <w:rPr>
          <w:rFonts w:asciiTheme="minorEastAsia" w:eastAsiaTheme="minorEastAsia" w:hAnsiTheme="minorEastAsia"/>
          <w:sz w:val="24"/>
          <w:szCs w:val="24"/>
        </w:rPr>
        <w:t>SSH的了解太少，不过通过看</w:t>
      </w:r>
      <w:r w:rsidRPr="005B7B43">
        <w:rPr>
          <w:rFonts w:asciiTheme="minorEastAsia" w:eastAsiaTheme="minorEastAsia" w:hAnsiTheme="minorEastAsia" w:hint="eastAsia"/>
          <w:sz w:val="24"/>
          <w:szCs w:val="24"/>
        </w:rPr>
        <w:t>前辈</w:t>
      </w:r>
      <w:r w:rsidRPr="005B7B43">
        <w:rPr>
          <w:rFonts w:asciiTheme="minorEastAsia" w:eastAsiaTheme="minorEastAsia" w:hAnsiTheme="minorEastAsia"/>
          <w:sz w:val="24"/>
          <w:szCs w:val="24"/>
        </w:rPr>
        <w:t>的博客，我很迅速的了解了SSH框架的一些基本知识，也勉强的搭起了整个应用框架，虽然后期开发过程中因为框架的搭建并不是很好，也影响到了项目的进度，我感到非常的愧疚，不过这些问题在查找资料和老师的指导下最终都解决，我也深深感受到只有在不断解决问题的过程中，才能了解到更多的细节，获得更多的</w:t>
      </w:r>
      <w:r w:rsidRPr="005B7B43">
        <w:rPr>
          <w:rFonts w:asciiTheme="minorEastAsia" w:eastAsiaTheme="minorEastAsia" w:hAnsiTheme="minorEastAsia" w:hint="eastAsia"/>
          <w:sz w:val="24"/>
          <w:szCs w:val="24"/>
        </w:rPr>
        <w:t>技能</w:t>
      </w:r>
      <w:r w:rsidRPr="005B7B43">
        <w:rPr>
          <w:rFonts w:asciiTheme="minorEastAsia" w:eastAsiaTheme="minorEastAsia" w:hAnsiTheme="minorEastAsia"/>
          <w:sz w:val="24"/>
          <w:szCs w:val="24"/>
        </w:rPr>
        <w:t>和知识，所以并不觉得解决问题的过程是痛苦的，反而能感受</w:t>
      </w:r>
      <w:r w:rsidRPr="005B7B43">
        <w:rPr>
          <w:rFonts w:asciiTheme="minorEastAsia" w:eastAsiaTheme="minorEastAsia" w:hAnsiTheme="minorEastAsia" w:hint="eastAsia"/>
          <w:sz w:val="24"/>
          <w:szCs w:val="24"/>
        </w:rPr>
        <w:t>到</w:t>
      </w:r>
      <w:r w:rsidRPr="005B7B43">
        <w:rPr>
          <w:rFonts w:asciiTheme="minorEastAsia" w:eastAsiaTheme="minorEastAsia" w:hAnsiTheme="minorEastAsia"/>
          <w:sz w:val="24"/>
          <w:szCs w:val="24"/>
        </w:rPr>
        <w:t>不一样的</w:t>
      </w:r>
      <w:r w:rsidRPr="005B7B43">
        <w:rPr>
          <w:rFonts w:asciiTheme="minorEastAsia" w:eastAsiaTheme="minorEastAsia" w:hAnsiTheme="minorEastAsia" w:hint="eastAsia"/>
          <w:sz w:val="24"/>
          <w:szCs w:val="24"/>
        </w:rPr>
        <w:t>成就感</w:t>
      </w:r>
      <w:r w:rsidRPr="005B7B43">
        <w:rPr>
          <w:rFonts w:asciiTheme="minorEastAsia" w:eastAsiaTheme="minorEastAsia" w:hAnsiTheme="minorEastAsia"/>
          <w:sz w:val="24"/>
          <w:szCs w:val="24"/>
        </w:rPr>
        <w:t>。</w:t>
      </w:r>
    </w:p>
    <w:p w:rsidR="00993F79" w:rsidRDefault="005A526F" w:rsidP="005B7B43">
      <w:pPr>
        <w:spacing w:line="440" w:lineRule="exact"/>
        <w:ind w:firstLineChars="200" w:firstLine="480"/>
        <w:rPr>
          <w:rFonts w:asciiTheme="minorEastAsia" w:eastAsiaTheme="minorEastAsia" w:hAnsiTheme="minorEastAsia"/>
          <w:sz w:val="24"/>
          <w:szCs w:val="24"/>
        </w:rPr>
      </w:pPr>
      <w:r w:rsidRPr="005B7B43">
        <w:rPr>
          <w:rFonts w:asciiTheme="minorEastAsia" w:eastAsiaTheme="minorEastAsia" w:hAnsiTheme="minorEastAsia" w:hint="eastAsia"/>
          <w:sz w:val="24"/>
          <w:szCs w:val="24"/>
        </w:rPr>
        <w:t>随着</w:t>
      </w:r>
      <w:r w:rsidRPr="005B7B43">
        <w:rPr>
          <w:rFonts w:asciiTheme="minorEastAsia" w:eastAsiaTheme="minorEastAsia" w:hAnsiTheme="minorEastAsia"/>
          <w:sz w:val="24"/>
          <w:szCs w:val="24"/>
        </w:rPr>
        <w:t>我前期系统分析</w:t>
      </w:r>
      <w:r w:rsidRPr="005B7B43">
        <w:rPr>
          <w:rFonts w:asciiTheme="minorEastAsia" w:eastAsiaTheme="minorEastAsia" w:hAnsiTheme="minorEastAsia" w:hint="eastAsia"/>
          <w:sz w:val="24"/>
          <w:szCs w:val="24"/>
        </w:rPr>
        <w:t>与</w:t>
      </w:r>
      <w:r w:rsidRPr="005B7B43">
        <w:rPr>
          <w:rFonts w:asciiTheme="minorEastAsia" w:eastAsiaTheme="minorEastAsia" w:hAnsiTheme="minorEastAsia"/>
          <w:sz w:val="24"/>
          <w:szCs w:val="24"/>
        </w:rPr>
        <w:t>设计工作的</w:t>
      </w:r>
      <w:r w:rsidRPr="005B7B43">
        <w:rPr>
          <w:rFonts w:asciiTheme="minorEastAsia" w:eastAsiaTheme="minorEastAsia" w:hAnsiTheme="minorEastAsia" w:hint="eastAsia"/>
          <w:sz w:val="24"/>
          <w:szCs w:val="24"/>
        </w:rPr>
        <w:t>结束，</w:t>
      </w:r>
      <w:r w:rsidRPr="005B7B43">
        <w:rPr>
          <w:rFonts w:asciiTheme="minorEastAsia" w:eastAsiaTheme="minorEastAsia" w:hAnsiTheme="minorEastAsia"/>
          <w:sz w:val="24"/>
          <w:szCs w:val="24"/>
        </w:rPr>
        <w:t>在项目编码阶段，我也参与到了具体的编码工作，我主要是负责开发一个统一的Excel文件</w:t>
      </w:r>
      <w:r w:rsidRPr="005B7B43">
        <w:rPr>
          <w:rFonts w:asciiTheme="minorEastAsia" w:eastAsiaTheme="minorEastAsia" w:hAnsiTheme="minorEastAsia" w:hint="eastAsia"/>
          <w:sz w:val="24"/>
          <w:szCs w:val="24"/>
        </w:rPr>
        <w:t>批量</w:t>
      </w:r>
      <w:r w:rsidRPr="005B7B43">
        <w:rPr>
          <w:rFonts w:asciiTheme="minorEastAsia" w:eastAsiaTheme="minorEastAsia" w:hAnsiTheme="minorEastAsia"/>
          <w:sz w:val="24"/>
          <w:szCs w:val="24"/>
        </w:rPr>
        <w:t>上传</w:t>
      </w:r>
      <w:r w:rsidRPr="005B7B43">
        <w:rPr>
          <w:rFonts w:asciiTheme="minorEastAsia" w:eastAsiaTheme="minorEastAsia" w:hAnsiTheme="minorEastAsia" w:hint="eastAsia"/>
          <w:sz w:val="24"/>
          <w:szCs w:val="24"/>
        </w:rPr>
        <w:t>和</w:t>
      </w:r>
      <w:r w:rsidRPr="005B7B43">
        <w:rPr>
          <w:rFonts w:asciiTheme="minorEastAsia" w:eastAsiaTheme="minorEastAsia" w:hAnsiTheme="minorEastAsia"/>
          <w:sz w:val="24"/>
          <w:szCs w:val="24"/>
        </w:rPr>
        <w:t>批量下载的API，在</w:t>
      </w:r>
      <w:r w:rsidRPr="005B7B43">
        <w:rPr>
          <w:rFonts w:asciiTheme="minorEastAsia" w:eastAsiaTheme="minorEastAsia" w:hAnsiTheme="minorEastAsia" w:hint="eastAsia"/>
          <w:sz w:val="24"/>
          <w:szCs w:val="24"/>
        </w:rPr>
        <w:t>这个</w:t>
      </w:r>
      <w:r w:rsidRPr="005B7B43">
        <w:rPr>
          <w:rFonts w:asciiTheme="minorEastAsia" w:eastAsiaTheme="minorEastAsia" w:hAnsiTheme="minorEastAsia"/>
          <w:sz w:val="24"/>
          <w:szCs w:val="24"/>
        </w:rPr>
        <w:t>开发过程中我尝试了各种方式进行设计一个能完全通用的API，</w:t>
      </w:r>
      <w:r w:rsidRPr="005B7B43">
        <w:rPr>
          <w:rFonts w:asciiTheme="minorEastAsia" w:eastAsiaTheme="minorEastAsia" w:hAnsiTheme="minorEastAsia" w:hint="eastAsia"/>
          <w:sz w:val="24"/>
          <w:szCs w:val="24"/>
        </w:rPr>
        <w:t>经过</w:t>
      </w:r>
      <w:r w:rsidRPr="005B7B43">
        <w:rPr>
          <w:rFonts w:asciiTheme="minorEastAsia" w:eastAsiaTheme="minorEastAsia" w:hAnsiTheme="minorEastAsia"/>
          <w:sz w:val="24"/>
          <w:szCs w:val="24"/>
        </w:rPr>
        <w:t>三次版本的修订最后终于完成了，在</w:t>
      </w:r>
      <w:r w:rsidRPr="005B7B43">
        <w:rPr>
          <w:rFonts w:asciiTheme="minorEastAsia" w:eastAsiaTheme="minorEastAsia" w:hAnsiTheme="minorEastAsia" w:hint="eastAsia"/>
          <w:sz w:val="24"/>
          <w:szCs w:val="24"/>
        </w:rPr>
        <w:t>实现</w:t>
      </w:r>
      <w:r w:rsidRPr="005B7B43">
        <w:rPr>
          <w:rFonts w:asciiTheme="minorEastAsia" w:eastAsiaTheme="minorEastAsia" w:hAnsiTheme="minorEastAsia"/>
          <w:sz w:val="24"/>
          <w:szCs w:val="24"/>
        </w:rPr>
        <w:t>的过程中，我</w:t>
      </w:r>
      <w:r w:rsidRPr="005B7B43">
        <w:rPr>
          <w:rFonts w:asciiTheme="minorEastAsia" w:eastAsiaTheme="minorEastAsia" w:hAnsiTheme="minorEastAsia" w:hint="eastAsia"/>
          <w:sz w:val="24"/>
          <w:szCs w:val="24"/>
        </w:rPr>
        <w:t>多次</w:t>
      </w:r>
      <w:r w:rsidRPr="005B7B43">
        <w:rPr>
          <w:rFonts w:asciiTheme="minorEastAsia" w:eastAsiaTheme="minorEastAsia" w:hAnsiTheme="minorEastAsia"/>
          <w:sz w:val="24"/>
          <w:szCs w:val="24"/>
        </w:rPr>
        <w:t>使用反射与注解和XML文件配置，这个过程让我加深了对框架设计的理解，也提高了我</w:t>
      </w:r>
      <w:r w:rsidRPr="005B7B43">
        <w:rPr>
          <w:rFonts w:asciiTheme="minorEastAsia" w:eastAsiaTheme="minorEastAsia" w:hAnsiTheme="minorEastAsia" w:hint="eastAsia"/>
          <w:sz w:val="24"/>
          <w:szCs w:val="24"/>
        </w:rPr>
        <w:t>对</w:t>
      </w:r>
      <w:r w:rsidRPr="005B7B43">
        <w:rPr>
          <w:rFonts w:asciiTheme="minorEastAsia" w:eastAsiaTheme="minorEastAsia" w:hAnsiTheme="minorEastAsia"/>
          <w:sz w:val="24"/>
          <w:szCs w:val="24"/>
        </w:rPr>
        <w:t>Java反射，注解</w:t>
      </w:r>
      <w:proofErr w:type="gramStart"/>
      <w:r w:rsidRPr="005B7B43">
        <w:rPr>
          <w:rFonts w:asciiTheme="minorEastAsia" w:eastAsiaTheme="minorEastAsia" w:hAnsiTheme="minorEastAsia"/>
          <w:sz w:val="24"/>
          <w:szCs w:val="24"/>
        </w:rPr>
        <w:t>等搞基特性</w:t>
      </w:r>
      <w:proofErr w:type="gramEnd"/>
      <w:r w:rsidRPr="005B7B43">
        <w:rPr>
          <w:rFonts w:asciiTheme="minorEastAsia" w:eastAsiaTheme="minorEastAsia" w:hAnsiTheme="minorEastAsia"/>
          <w:sz w:val="24"/>
          <w:szCs w:val="24"/>
        </w:rPr>
        <w:t>的理解和使用。</w:t>
      </w:r>
    </w:p>
    <w:p w:rsidR="0065435F" w:rsidRDefault="00993F79" w:rsidP="00C84D8B">
      <w:pPr>
        <w:spacing w:line="440" w:lineRule="exact"/>
        <w:ind w:firstLineChars="200" w:firstLine="480"/>
        <w:rPr>
          <w:i/>
          <w:color w:val="000000"/>
        </w:rPr>
        <w:sectPr w:rsidR="0065435F">
          <w:pgSz w:w="11906" w:h="16838"/>
          <w:pgMar w:top="1440" w:right="1091" w:bottom="1440" w:left="1800" w:header="567" w:footer="567" w:gutter="0"/>
          <w:cols w:space="720"/>
          <w:docGrid w:type="lines" w:linePitch="312"/>
        </w:sectPr>
      </w:pPr>
      <w:r>
        <w:rPr>
          <w:rFonts w:asciiTheme="minorEastAsia" w:eastAsiaTheme="minorEastAsia" w:hAnsiTheme="minorEastAsia" w:hint="eastAsia"/>
          <w:sz w:val="24"/>
          <w:szCs w:val="24"/>
        </w:rPr>
        <w:t>两个</w:t>
      </w:r>
      <w:r>
        <w:rPr>
          <w:rFonts w:asciiTheme="minorEastAsia" w:eastAsiaTheme="minorEastAsia" w:hAnsiTheme="minorEastAsia"/>
          <w:sz w:val="24"/>
          <w:szCs w:val="24"/>
        </w:rPr>
        <w:t>月的实战开发非常的有意义，不经提高了</w:t>
      </w:r>
      <w:r>
        <w:rPr>
          <w:rFonts w:asciiTheme="minorEastAsia" w:eastAsiaTheme="minorEastAsia" w:hAnsiTheme="minorEastAsia" w:hint="eastAsia"/>
          <w:sz w:val="24"/>
          <w:szCs w:val="24"/>
        </w:rPr>
        <w:t>我</w:t>
      </w:r>
      <w:r>
        <w:rPr>
          <w:rFonts w:asciiTheme="minorEastAsia" w:eastAsiaTheme="minorEastAsia" w:hAnsiTheme="minorEastAsia"/>
          <w:sz w:val="24"/>
          <w:szCs w:val="24"/>
        </w:rPr>
        <w:t>的IT技能，也发现了自己的不足，更提高自己和团队的合作精神。</w:t>
      </w:r>
      <w:r>
        <w:rPr>
          <w:rFonts w:asciiTheme="minorEastAsia" w:eastAsiaTheme="minorEastAsia" w:hAnsiTheme="minorEastAsia" w:hint="eastAsia"/>
          <w:sz w:val="24"/>
          <w:szCs w:val="24"/>
        </w:rPr>
        <w:t>在</w:t>
      </w:r>
      <w:r>
        <w:rPr>
          <w:rFonts w:asciiTheme="minorEastAsia" w:eastAsiaTheme="minorEastAsia" w:hAnsiTheme="minorEastAsia"/>
          <w:sz w:val="24"/>
          <w:szCs w:val="24"/>
        </w:rPr>
        <w:t>未来的学习或职业生涯，我一定会更加努力，学习更多的技能，努力充实和成长自己。</w:t>
      </w:r>
      <w:r w:rsidR="009577BA" w:rsidRPr="005B7B43">
        <w:rPr>
          <w:rFonts w:asciiTheme="minorEastAsia" w:eastAsiaTheme="minorEastAsia" w:hAnsiTheme="minorEastAsia" w:hint="eastAsia"/>
          <w:sz w:val="24"/>
          <w:szCs w:val="24"/>
        </w:rPr>
        <w:t xml:space="preserve"> </w:t>
      </w:r>
    </w:p>
    <w:p w:rsidR="0065435F" w:rsidRDefault="0047543F" w:rsidP="00543A40">
      <w:pPr>
        <w:pStyle w:val="1"/>
        <w:jc w:val="center"/>
        <w:rPr>
          <w:noProof/>
        </w:rPr>
      </w:pPr>
      <w:bookmarkStart w:id="133" w:name="_Toc404084137"/>
      <w:r>
        <w:rPr>
          <w:rFonts w:ascii="Calibri" w:eastAsia="宋体"/>
          <w:noProof/>
          <w:szCs w:val="44"/>
        </w:rPr>
        <w:lastRenderedPageBreak/>
        <mc:AlternateContent>
          <mc:Choice Requires="wps">
            <w:drawing>
              <wp:anchor distT="0" distB="0" distL="114300" distR="114300" simplePos="0" relativeHeight="251661312" behindDoc="0" locked="0" layoutInCell="1" allowOverlap="1">
                <wp:simplePos x="0" y="0"/>
                <wp:positionH relativeFrom="column">
                  <wp:posOffset>3629025</wp:posOffset>
                </wp:positionH>
                <wp:positionV relativeFrom="paragraph">
                  <wp:posOffset>-7367905</wp:posOffset>
                </wp:positionV>
                <wp:extent cx="2124075" cy="866775"/>
                <wp:effectExtent l="590550" t="13970" r="9525" b="18605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866775"/>
                        </a:xfrm>
                        <a:prstGeom prst="wedgeRoundRectCallout">
                          <a:avLst>
                            <a:gd name="adj1" fmla="val -75977"/>
                            <a:gd name="adj2" fmla="val 68315"/>
                            <a:gd name="adj3" fmla="val 16667"/>
                          </a:avLst>
                        </a:prstGeom>
                        <a:solidFill>
                          <a:srgbClr val="FFFFFF"/>
                        </a:solidFill>
                        <a:ln w="9525">
                          <a:solidFill>
                            <a:srgbClr val="000000"/>
                          </a:solidFill>
                          <a:miter lim="800000"/>
                          <a:headEnd/>
                          <a:tailEnd/>
                        </a:ln>
                      </wps:spPr>
                      <wps:txbx>
                        <w:txbxContent>
                          <w:p w:rsidR="008C777F" w:rsidRDefault="008C777F" w:rsidP="0065435F">
                            <w:pPr>
                              <w:rPr>
                                <w:color w:val="FF0000"/>
                              </w:rPr>
                            </w:pPr>
                            <w:proofErr w:type="gramStart"/>
                            <w:r>
                              <w:rPr>
                                <w:rFonts w:hint="eastAsia"/>
                                <w:color w:val="FF0000"/>
                              </w:rPr>
                              <w:t>“</w:t>
                            </w:r>
                            <w:proofErr w:type="gramEnd"/>
                            <w:r>
                              <w:rPr>
                                <w:rFonts w:hint="eastAsia"/>
                                <w:color w:val="FF0000"/>
                              </w:rPr>
                              <w:t>致谢“标题居中，小三号黑体</w:t>
                            </w:r>
                            <w:r>
                              <w:rPr>
                                <w:color w:val="FF0000"/>
                              </w:rPr>
                              <w:t>;</w:t>
                            </w:r>
                            <w:r>
                              <w:rPr>
                                <w:rFonts w:hint="eastAsia"/>
                                <w:color w:val="FF0000"/>
                              </w:rPr>
                              <w:t>内容：宋体小四号，固定行距</w:t>
                            </w:r>
                            <w:r>
                              <w:rPr>
                                <w:color w:val="FF0000"/>
                              </w:rPr>
                              <w:t>22Pt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9" type="#_x0000_t62" style="position:absolute;left:0;text-align:left;margin-left:285.75pt;margin-top:-580.15pt;width:167.25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" adj="-5611,25556">
                <v:textbox>
                  <w:txbxContent>
                    <w:p w:rsidR="008C777F" w:rsidRDefault="008C777F" w:rsidP="0065435F">
                      <w:pPr>
                        <w:rPr>
                          <w:color w:val="FF0000"/>
                        </w:rPr>
                      </w:pPr>
                      <w:proofErr w:type="gramStart"/>
                      <w:r>
                        <w:rPr>
                          <w:rFonts w:hint="eastAsia"/>
                          <w:color w:val="FF0000"/>
                        </w:rPr>
                        <w:t>“</w:t>
                      </w:r>
                      <w:proofErr w:type="gramEnd"/>
                      <w:r>
                        <w:rPr>
                          <w:rFonts w:hint="eastAsia"/>
                          <w:color w:val="FF0000"/>
                        </w:rPr>
                        <w:t>致谢“标题居中，小三号黑体</w:t>
                      </w:r>
                      <w:r>
                        <w:rPr>
                          <w:color w:val="FF0000"/>
                        </w:rPr>
                        <w:t>;</w:t>
                      </w:r>
                      <w:r>
                        <w:rPr>
                          <w:rFonts w:hint="eastAsia"/>
                          <w:color w:val="FF0000"/>
                        </w:rPr>
                        <w:t>内容：宋体小四号，固定行距</w:t>
                      </w:r>
                      <w:r>
                        <w:rPr>
                          <w:color w:val="FF0000"/>
                        </w:rPr>
                        <w:t>22Pt</w:t>
                      </w:r>
                    </w:p>
                  </w:txbxContent>
                </v:textbox>
              </v:shape>
            </w:pict>
          </mc:Fallback>
        </mc:AlternateContent>
      </w:r>
      <w:bookmarkStart w:id="134" w:name="_Toc300825958"/>
      <w:bookmarkStart w:id="135" w:name="_Toc300826121"/>
      <w:bookmarkStart w:id="136" w:name="_Toc309802705"/>
      <w:r w:rsidR="0065435F">
        <w:rPr>
          <w:rFonts w:hint="eastAsia"/>
          <w:noProof/>
        </w:rPr>
        <w:t>谢 辞</w:t>
      </w:r>
      <w:bookmarkEnd w:id="133"/>
      <w:bookmarkEnd w:id="134"/>
      <w:bookmarkEnd w:id="135"/>
      <w:bookmarkEnd w:id="136"/>
    </w:p>
    <w:p w:rsidR="00062644" w:rsidRPr="00402F38" w:rsidRDefault="00062644" w:rsidP="00402F38">
      <w:pPr>
        <w:spacing w:line="440" w:lineRule="exact"/>
        <w:ind w:firstLineChars="200" w:firstLine="480"/>
        <w:rPr>
          <w:rFonts w:asciiTheme="minorEastAsia" w:eastAsiaTheme="minorEastAsia" w:hAnsiTheme="minorEastAsia"/>
          <w:sz w:val="24"/>
          <w:szCs w:val="24"/>
        </w:rPr>
      </w:pPr>
      <w:r w:rsidRPr="00402F38">
        <w:rPr>
          <w:rFonts w:asciiTheme="minorEastAsia" w:eastAsiaTheme="minorEastAsia" w:hAnsiTheme="minorEastAsia" w:hint="eastAsia"/>
          <w:sz w:val="24"/>
          <w:szCs w:val="24"/>
        </w:rPr>
        <w:t>四年的</w:t>
      </w:r>
      <w:r w:rsidRPr="00402F38">
        <w:rPr>
          <w:rFonts w:asciiTheme="minorEastAsia" w:eastAsiaTheme="minorEastAsia" w:hAnsiTheme="minorEastAsia"/>
          <w:sz w:val="24"/>
          <w:szCs w:val="24"/>
        </w:rPr>
        <w:t>大学生活，迷茫过，充实过，最终就业结束。非常</w:t>
      </w:r>
      <w:r w:rsidRPr="00402F38">
        <w:rPr>
          <w:rFonts w:asciiTheme="minorEastAsia" w:eastAsiaTheme="minorEastAsia" w:hAnsiTheme="minorEastAsia" w:hint="eastAsia"/>
          <w:sz w:val="24"/>
          <w:szCs w:val="24"/>
        </w:rPr>
        <w:t>幸运</w:t>
      </w:r>
      <w:r w:rsidRPr="00402F38">
        <w:rPr>
          <w:rFonts w:asciiTheme="minorEastAsia" w:eastAsiaTheme="minorEastAsia" w:hAnsiTheme="minorEastAsia"/>
          <w:sz w:val="24"/>
          <w:szCs w:val="24"/>
        </w:rPr>
        <w:t>的在南昌航空大学</w:t>
      </w:r>
      <w:r w:rsidRPr="00402F38">
        <w:rPr>
          <w:rFonts w:asciiTheme="minorEastAsia" w:eastAsiaTheme="minorEastAsia" w:hAnsiTheme="minorEastAsia" w:hint="eastAsia"/>
          <w:sz w:val="24"/>
          <w:szCs w:val="24"/>
        </w:rPr>
        <w:t>度过</w:t>
      </w:r>
      <w:r w:rsidRPr="00402F38">
        <w:rPr>
          <w:rFonts w:asciiTheme="minorEastAsia" w:eastAsiaTheme="minorEastAsia" w:hAnsiTheme="minorEastAsia"/>
          <w:sz w:val="24"/>
          <w:szCs w:val="24"/>
        </w:rPr>
        <w:t>这人生中最重要的青春年华，也非常荣幸能做微软技术中心度过</w:t>
      </w:r>
      <w:proofErr w:type="gramStart"/>
      <w:r w:rsidRPr="00402F38">
        <w:rPr>
          <w:rFonts w:asciiTheme="minorEastAsia" w:eastAsiaTheme="minorEastAsia" w:hAnsiTheme="minorEastAsia"/>
          <w:sz w:val="24"/>
          <w:szCs w:val="24"/>
        </w:rPr>
        <w:t>这成长</w:t>
      </w:r>
      <w:proofErr w:type="gramEnd"/>
      <w:r w:rsidRPr="00402F38">
        <w:rPr>
          <w:rFonts w:asciiTheme="minorEastAsia" w:eastAsiaTheme="minorEastAsia" w:hAnsiTheme="minorEastAsia" w:hint="eastAsia"/>
          <w:sz w:val="24"/>
          <w:szCs w:val="24"/>
        </w:rPr>
        <w:t>飞快</w:t>
      </w:r>
      <w:r w:rsidRPr="00402F38">
        <w:rPr>
          <w:rFonts w:asciiTheme="minorEastAsia" w:eastAsiaTheme="minorEastAsia" w:hAnsiTheme="minorEastAsia"/>
          <w:sz w:val="24"/>
          <w:szCs w:val="24"/>
        </w:rPr>
        <w:t>的实训日子。</w:t>
      </w:r>
    </w:p>
    <w:p w:rsidR="00402F38" w:rsidRDefault="00062644" w:rsidP="00402F38">
      <w:pPr>
        <w:spacing w:line="440" w:lineRule="exact"/>
        <w:ind w:firstLine="480"/>
        <w:rPr>
          <w:rFonts w:ascii="Times New Roman" w:hAnsi="Times New Roman"/>
          <w:sz w:val="24"/>
          <w:szCs w:val="24"/>
        </w:rPr>
      </w:pPr>
      <w:r w:rsidRPr="00402F38">
        <w:rPr>
          <w:rFonts w:asciiTheme="minorEastAsia" w:eastAsiaTheme="minorEastAsia" w:hAnsiTheme="minorEastAsia" w:hint="eastAsia"/>
          <w:sz w:val="24"/>
          <w:szCs w:val="24"/>
        </w:rPr>
        <w:t>在微软技术</w:t>
      </w:r>
      <w:r w:rsidRPr="00402F38">
        <w:rPr>
          <w:rFonts w:asciiTheme="minorEastAsia" w:eastAsiaTheme="minorEastAsia" w:hAnsiTheme="minorEastAsia"/>
          <w:sz w:val="24"/>
          <w:szCs w:val="24"/>
        </w:rPr>
        <w:t>中心</w:t>
      </w:r>
      <w:r w:rsidRPr="00402F38">
        <w:rPr>
          <w:rFonts w:asciiTheme="minorEastAsia" w:eastAsiaTheme="minorEastAsia" w:hAnsiTheme="minorEastAsia" w:hint="eastAsia"/>
          <w:sz w:val="24"/>
          <w:szCs w:val="24"/>
        </w:rPr>
        <w:t>，</w:t>
      </w:r>
      <w:r w:rsidRPr="00402F38">
        <w:rPr>
          <w:rFonts w:asciiTheme="minorEastAsia" w:eastAsiaTheme="minorEastAsia" w:hAnsiTheme="minorEastAsia"/>
          <w:sz w:val="24"/>
          <w:szCs w:val="24"/>
        </w:rPr>
        <w:t>我学到的不仅仅只是一些专业知识，</w:t>
      </w:r>
      <w:proofErr w:type="gramStart"/>
      <w:r w:rsidRPr="00402F38">
        <w:rPr>
          <w:rFonts w:asciiTheme="minorEastAsia" w:eastAsiaTheme="minorEastAsia" w:hAnsiTheme="minorEastAsia"/>
          <w:sz w:val="24"/>
          <w:szCs w:val="24"/>
        </w:rPr>
        <w:t>这边学习</w:t>
      </w:r>
      <w:proofErr w:type="gramEnd"/>
      <w:r w:rsidRPr="00402F38">
        <w:rPr>
          <w:rFonts w:asciiTheme="minorEastAsia" w:eastAsiaTheme="minorEastAsia" w:hAnsiTheme="minorEastAsia"/>
          <w:sz w:val="24"/>
          <w:szCs w:val="24"/>
        </w:rPr>
        <w:t>的和贴近社会的</w:t>
      </w:r>
      <w:r w:rsidRPr="00402F38">
        <w:rPr>
          <w:rFonts w:asciiTheme="minorEastAsia" w:eastAsiaTheme="minorEastAsia" w:hAnsiTheme="minorEastAsia" w:hint="eastAsia"/>
          <w:sz w:val="24"/>
          <w:szCs w:val="24"/>
        </w:rPr>
        <w:t>氛围</w:t>
      </w:r>
      <w:r w:rsidRPr="00402F38">
        <w:rPr>
          <w:rFonts w:asciiTheme="minorEastAsia" w:eastAsiaTheme="minorEastAsia" w:hAnsiTheme="minorEastAsia"/>
          <w:sz w:val="24"/>
          <w:szCs w:val="24"/>
        </w:rPr>
        <w:t>也让我更知道自己想要的是什么，社会需要的是什么，所以在这种氛围下，我充分发挥自己的自学能力，学到</w:t>
      </w:r>
      <w:r w:rsidRPr="00402F38">
        <w:rPr>
          <w:rFonts w:asciiTheme="minorEastAsia" w:eastAsiaTheme="minorEastAsia" w:hAnsiTheme="minorEastAsia" w:hint="eastAsia"/>
          <w:sz w:val="24"/>
          <w:szCs w:val="24"/>
        </w:rPr>
        <w:t>很多</w:t>
      </w:r>
      <w:r w:rsidRPr="00402F38">
        <w:rPr>
          <w:rFonts w:asciiTheme="minorEastAsia" w:eastAsiaTheme="minorEastAsia" w:hAnsiTheme="minorEastAsia"/>
          <w:sz w:val="24"/>
          <w:szCs w:val="24"/>
        </w:rPr>
        <w:t>书本上学不到的知识和技能，在中心老师的指导下，也接触到了许多流行，</w:t>
      </w:r>
      <w:r w:rsidRPr="00402F38">
        <w:rPr>
          <w:rFonts w:asciiTheme="minorEastAsia" w:eastAsiaTheme="minorEastAsia" w:hAnsiTheme="minorEastAsia" w:hint="eastAsia"/>
          <w:sz w:val="24"/>
          <w:szCs w:val="24"/>
        </w:rPr>
        <w:t>有用</w:t>
      </w:r>
      <w:r w:rsidRPr="00402F38">
        <w:rPr>
          <w:rFonts w:asciiTheme="minorEastAsia" w:eastAsiaTheme="minorEastAsia" w:hAnsiTheme="minorEastAsia"/>
          <w:sz w:val="24"/>
          <w:szCs w:val="24"/>
        </w:rPr>
        <w:t>的技术，身边一群爱好技术的朋友也让我的</w:t>
      </w:r>
      <w:r w:rsidRPr="00402F38">
        <w:rPr>
          <w:rFonts w:asciiTheme="minorEastAsia" w:eastAsiaTheme="minorEastAsia" w:hAnsiTheme="minorEastAsia" w:hint="eastAsia"/>
          <w:sz w:val="24"/>
          <w:szCs w:val="24"/>
        </w:rPr>
        <w:t>眼界</w:t>
      </w:r>
      <w:r w:rsidRPr="00402F38">
        <w:rPr>
          <w:rFonts w:asciiTheme="minorEastAsia" w:eastAsiaTheme="minorEastAsia" w:hAnsiTheme="minorEastAsia"/>
          <w:sz w:val="24"/>
          <w:szCs w:val="24"/>
        </w:rPr>
        <w:t>更加宽广，看到了IT世界的更多有意思的东西，也极大的提高我的兴趣和学习积极性。</w:t>
      </w:r>
      <w:r w:rsidR="00402F38">
        <w:rPr>
          <w:rFonts w:asciiTheme="minorEastAsia" w:eastAsiaTheme="minorEastAsia" w:hAnsiTheme="minorEastAsia" w:hint="eastAsia"/>
          <w:sz w:val="24"/>
          <w:szCs w:val="24"/>
        </w:rPr>
        <w:t>在</w:t>
      </w:r>
      <w:r w:rsidR="00402F38">
        <w:rPr>
          <w:rFonts w:asciiTheme="minorEastAsia" w:eastAsiaTheme="minorEastAsia" w:hAnsiTheme="minorEastAsia"/>
          <w:sz w:val="24"/>
          <w:szCs w:val="24"/>
        </w:rPr>
        <w:t>两个月的实</w:t>
      </w:r>
      <w:proofErr w:type="gramStart"/>
      <w:r w:rsidR="00402F38">
        <w:rPr>
          <w:rFonts w:asciiTheme="minorEastAsia" w:eastAsiaTheme="minorEastAsia" w:hAnsiTheme="minorEastAsia"/>
          <w:sz w:val="24"/>
          <w:szCs w:val="24"/>
        </w:rPr>
        <w:t>训过程</w:t>
      </w:r>
      <w:proofErr w:type="gramEnd"/>
      <w:r w:rsidR="00402F38">
        <w:rPr>
          <w:rFonts w:asciiTheme="minorEastAsia" w:eastAsiaTheme="minorEastAsia" w:hAnsiTheme="minorEastAsia"/>
          <w:sz w:val="24"/>
          <w:szCs w:val="24"/>
        </w:rPr>
        <w:t>和一年的学习经历</w:t>
      </w:r>
      <w:r w:rsidR="00402F38">
        <w:rPr>
          <w:rFonts w:asciiTheme="minorEastAsia" w:eastAsiaTheme="minorEastAsia" w:hAnsiTheme="minorEastAsia" w:hint="eastAsia"/>
          <w:sz w:val="24"/>
          <w:szCs w:val="24"/>
        </w:rPr>
        <w:t>里</w:t>
      </w:r>
      <w:r w:rsidR="00402F38">
        <w:rPr>
          <w:rFonts w:asciiTheme="minorEastAsia" w:eastAsiaTheme="minorEastAsia" w:hAnsiTheme="minorEastAsia"/>
          <w:sz w:val="24"/>
          <w:szCs w:val="24"/>
        </w:rPr>
        <w:t>，</w:t>
      </w:r>
      <w:r w:rsidR="00402F38">
        <w:rPr>
          <w:rFonts w:asciiTheme="minorEastAsia" w:eastAsiaTheme="minorEastAsia" w:hAnsiTheme="minorEastAsia" w:hint="eastAsia"/>
          <w:sz w:val="24"/>
          <w:szCs w:val="24"/>
        </w:rPr>
        <w:t>各位</w:t>
      </w:r>
      <w:r w:rsidR="00402F38">
        <w:rPr>
          <w:rFonts w:asciiTheme="minorEastAsia" w:eastAsiaTheme="minorEastAsia" w:hAnsiTheme="minorEastAsia"/>
          <w:sz w:val="24"/>
          <w:szCs w:val="24"/>
        </w:rPr>
        <w:t>老师给了我们极大的帮助，</w:t>
      </w:r>
      <w:r w:rsidR="00402F38">
        <w:rPr>
          <w:rFonts w:ascii="Times New Roman" w:hAnsi="Times New Roman"/>
          <w:sz w:val="24"/>
          <w:szCs w:val="24"/>
        </w:rPr>
        <w:t>下面对这些老师给予的帮助表示感谢。</w:t>
      </w:r>
    </w:p>
    <w:p w:rsidR="00402F38" w:rsidRDefault="00402F38" w:rsidP="00402F38">
      <w:pPr>
        <w:spacing w:line="440" w:lineRule="exact"/>
        <w:ind w:firstLine="480"/>
        <w:rPr>
          <w:rFonts w:ascii="Times New Roman" w:hAnsi="Times New Roman"/>
          <w:sz w:val="24"/>
          <w:szCs w:val="24"/>
        </w:rPr>
      </w:pPr>
      <w:r>
        <w:rPr>
          <w:rFonts w:ascii="Times New Roman" w:hAnsi="Times New Roman"/>
          <w:sz w:val="24"/>
          <w:szCs w:val="24"/>
        </w:rPr>
        <w:t>感谢我们的指导老师</w:t>
      </w:r>
      <w:r>
        <w:rPr>
          <w:rFonts w:ascii="Times New Roman" w:hAnsi="Times New Roman" w:hint="eastAsia"/>
          <w:sz w:val="24"/>
          <w:szCs w:val="24"/>
        </w:rPr>
        <w:t>熊</w:t>
      </w:r>
      <w:r>
        <w:rPr>
          <w:rFonts w:ascii="Times New Roman" w:hAnsi="Times New Roman"/>
          <w:sz w:val="24"/>
          <w:szCs w:val="24"/>
        </w:rPr>
        <w:t>老师，在整个的项目开发过程中给予我们技术支持，在需求分析、架构设计、数据库设计和编码阶段对我们出现的错误给予纠正，在这过程中我们</w:t>
      </w:r>
      <w:proofErr w:type="gramStart"/>
      <w:r>
        <w:rPr>
          <w:rFonts w:ascii="Times New Roman" w:hAnsi="Times New Roman"/>
          <w:sz w:val="24"/>
          <w:szCs w:val="24"/>
        </w:rPr>
        <w:t>队项目</w:t>
      </w:r>
      <w:proofErr w:type="gramEnd"/>
      <w:r>
        <w:rPr>
          <w:rFonts w:ascii="Times New Roman" w:hAnsi="Times New Roman"/>
          <w:sz w:val="24"/>
          <w:szCs w:val="24"/>
        </w:rPr>
        <w:t>的开发流程有了整体的认识以及学到了很多软件开发相关的知识。</w:t>
      </w:r>
    </w:p>
    <w:p w:rsidR="00402F38" w:rsidRDefault="00402F38" w:rsidP="00402F38">
      <w:pPr>
        <w:spacing w:line="440" w:lineRule="exact"/>
        <w:ind w:firstLine="480"/>
        <w:rPr>
          <w:rFonts w:ascii="Times New Roman" w:hAnsi="Times New Roman"/>
          <w:sz w:val="24"/>
          <w:szCs w:val="24"/>
        </w:rPr>
      </w:pPr>
      <w:r>
        <w:rPr>
          <w:rFonts w:ascii="Times New Roman" w:hAnsi="Times New Roman"/>
          <w:sz w:val="24"/>
          <w:szCs w:val="24"/>
        </w:rPr>
        <w:t>感谢我们的</w:t>
      </w:r>
      <w:r>
        <w:rPr>
          <w:rFonts w:ascii="Times New Roman" w:hAnsi="Times New Roman" w:hint="eastAsia"/>
          <w:sz w:val="24"/>
          <w:szCs w:val="24"/>
        </w:rPr>
        <w:t>娄</w:t>
      </w:r>
      <w:r>
        <w:rPr>
          <w:rFonts w:ascii="Times New Roman" w:hAnsi="Times New Roman"/>
          <w:sz w:val="24"/>
          <w:szCs w:val="24"/>
        </w:rPr>
        <w:t>老师，在编码规范和文档编写规范给予了很大的帮助，让我们在项目开发过程中减少了很多不必要的麻烦。</w:t>
      </w:r>
    </w:p>
    <w:p w:rsidR="00402F38" w:rsidRDefault="00402F38" w:rsidP="00402F38">
      <w:pPr>
        <w:spacing w:line="440" w:lineRule="exact"/>
        <w:ind w:firstLine="480"/>
        <w:rPr>
          <w:rFonts w:ascii="Times New Roman" w:hAnsi="Times New Roman"/>
          <w:sz w:val="24"/>
          <w:szCs w:val="24"/>
        </w:rPr>
      </w:pPr>
      <w:r>
        <w:rPr>
          <w:rFonts w:ascii="Times New Roman" w:hAnsi="Times New Roman"/>
          <w:sz w:val="24"/>
          <w:szCs w:val="24"/>
        </w:rPr>
        <w:t>感谢我们的董老师，在项目测试和编写测试用例文档方面给予了很大的帮助，让我们对测试有了初步的了解，如期完成了项目相关测试。</w:t>
      </w:r>
    </w:p>
    <w:p w:rsidR="00402F38" w:rsidRDefault="00402F38" w:rsidP="00402F38">
      <w:pPr>
        <w:spacing w:line="440" w:lineRule="exact"/>
        <w:ind w:firstLine="480"/>
        <w:rPr>
          <w:rFonts w:ascii="Times New Roman" w:hAnsi="Times New Roman"/>
          <w:color w:val="000000"/>
          <w:sz w:val="24"/>
          <w:szCs w:val="24"/>
        </w:rPr>
      </w:pPr>
      <w:r>
        <w:rPr>
          <w:rFonts w:ascii="Times New Roman" w:hAnsi="Times New Roman"/>
          <w:color w:val="000000"/>
          <w:sz w:val="24"/>
          <w:szCs w:val="24"/>
        </w:rPr>
        <w:t>感谢我们的王老师，在项目开发过程中对我们的项目进度有了合理的规划，让我们对项目开发周期有了初步的认识。</w:t>
      </w:r>
    </w:p>
    <w:p w:rsidR="00402F38" w:rsidRDefault="00402F38" w:rsidP="00402F38">
      <w:pPr>
        <w:spacing w:line="440" w:lineRule="exact"/>
        <w:ind w:firstLine="480"/>
        <w:rPr>
          <w:rFonts w:ascii="Times New Roman" w:hAnsi="Times New Roman"/>
          <w:color w:val="000000"/>
          <w:sz w:val="24"/>
          <w:szCs w:val="24"/>
        </w:rPr>
      </w:pPr>
      <w:r>
        <w:rPr>
          <w:rFonts w:ascii="Times New Roman" w:hAnsi="Times New Roman"/>
          <w:color w:val="000000"/>
          <w:sz w:val="24"/>
          <w:szCs w:val="24"/>
        </w:rPr>
        <w:t>感谢</w:t>
      </w:r>
      <w:r>
        <w:rPr>
          <w:rFonts w:ascii="Times New Roman" w:hAnsi="Times New Roman" w:hint="eastAsia"/>
          <w:color w:val="000000"/>
          <w:sz w:val="24"/>
          <w:szCs w:val="24"/>
        </w:rPr>
        <w:t>班主任陆佳</w:t>
      </w:r>
      <w:r>
        <w:rPr>
          <w:rFonts w:ascii="Times New Roman" w:hAnsi="Times New Roman"/>
          <w:color w:val="000000"/>
          <w:sz w:val="24"/>
          <w:szCs w:val="24"/>
        </w:rPr>
        <w:t>对我们的监督，让我们如期完成项目。</w:t>
      </w:r>
    </w:p>
    <w:p w:rsidR="00402F38" w:rsidRDefault="00402F38" w:rsidP="00402F38">
      <w:pPr>
        <w:spacing w:line="440" w:lineRule="exact"/>
        <w:ind w:firstLine="480"/>
        <w:rPr>
          <w:rFonts w:ascii="Times New Roman" w:hAnsi="Times New Roman"/>
          <w:color w:val="000000"/>
          <w:sz w:val="24"/>
          <w:szCs w:val="24"/>
        </w:rPr>
      </w:pPr>
      <w:r>
        <w:rPr>
          <w:rFonts w:ascii="Times New Roman" w:hAnsi="Times New Roman" w:hint="eastAsia"/>
          <w:color w:val="000000"/>
          <w:sz w:val="24"/>
          <w:szCs w:val="24"/>
        </w:rPr>
        <w:t>感谢我们</w:t>
      </w:r>
      <w:r>
        <w:rPr>
          <w:rFonts w:ascii="Times New Roman" w:hAnsi="Times New Roman"/>
          <w:color w:val="000000"/>
          <w:sz w:val="24"/>
          <w:szCs w:val="24"/>
        </w:rPr>
        <w:t>学校的</w:t>
      </w:r>
      <w:r>
        <w:rPr>
          <w:rFonts w:ascii="Times New Roman" w:hAnsi="Times New Roman" w:hint="eastAsia"/>
          <w:color w:val="000000"/>
          <w:sz w:val="24"/>
          <w:szCs w:val="24"/>
        </w:rPr>
        <w:t>任课</w:t>
      </w:r>
      <w:r>
        <w:rPr>
          <w:rFonts w:ascii="Times New Roman" w:hAnsi="Times New Roman"/>
          <w:color w:val="000000"/>
          <w:sz w:val="24"/>
          <w:szCs w:val="24"/>
        </w:rPr>
        <w:t>老师</w:t>
      </w:r>
      <w:r>
        <w:rPr>
          <w:rFonts w:ascii="Times New Roman" w:hAnsi="Times New Roman" w:hint="eastAsia"/>
          <w:color w:val="000000"/>
          <w:sz w:val="24"/>
          <w:szCs w:val="24"/>
        </w:rPr>
        <w:t>和中心任课</w:t>
      </w:r>
      <w:r>
        <w:rPr>
          <w:rFonts w:ascii="Times New Roman" w:hAnsi="Times New Roman"/>
          <w:color w:val="000000"/>
          <w:sz w:val="24"/>
          <w:szCs w:val="24"/>
        </w:rPr>
        <w:t>老师给我们带来专业的知识，特别感谢要从学校</w:t>
      </w:r>
      <w:r>
        <w:rPr>
          <w:rFonts w:ascii="Times New Roman" w:hAnsi="Times New Roman" w:hint="eastAsia"/>
          <w:color w:val="000000"/>
          <w:sz w:val="24"/>
          <w:szCs w:val="24"/>
        </w:rPr>
        <w:t>老师</w:t>
      </w:r>
      <w:r>
        <w:rPr>
          <w:rFonts w:ascii="Times New Roman" w:hAnsi="Times New Roman"/>
          <w:color w:val="000000"/>
          <w:sz w:val="24"/>
          <w:szCs w:val="24"/>
        </w:rPr>
        <w:t>风云无阻</w:t>
      </w:r>
      <w:r>
        <w:rPr>
          <w:rFonts w:ascii="Times New Roman" w:hAnsi="Times New Roman" w:hint="eastAsia"/>
          <w:color w:val="000000"/>
          <w:sz w:val="24"/>
          <w:szCs w:val="24"/>
        </w:rPr>
        <w:t>从</w:t>
      </w:r>
      <w:r>
        <w:rPr>
          <w:rFonts w:ascii="Times New Roman" w:hAnsi="Times New Roman"/>
          <w:color w:val="000000"/>
          <w:sz w:val="24"/>
          <w:szCs w:val="24"/>
        </w:rPr>
        <w:t>学校</w:t>
      </w:r>
      <w:r>
        <w:rPr>
          <w:rFonts w:ascii="Times New Roman" w:hAnsi="Times New Roman" w:hint="eastAsia"/>
          <w:color w:val="000000"/>
          <w:sz w:val="24"/>
          <w:szCs w:val="24"/>
        </w:rPr>
        <w:t>来到</w:t>
      </w:r>
      <w:r>
        <w:rPr>
          <w:rFonts w:ascii="Times New Roman" w:hAnsi="Times New Roman"/>
          <w:color w:val="000000"/>
          <w:sz w:val="24"/>
          <w:szCs w:val="24"/>
        </w:rPr>
        <w:t>中心给我们上课，答疑解惑。</w:t>
      </w:r>
    </w:p>
    <w:p w:rsidR="00402F38" w:rsidRDefault="00402F38" w:rsidP="00402F38">
      <w:pPr>
        <w:spacing w:line="440" w:lineRule="exact"/>
        <w:ind w:firstLine="480"/>
        <w:rPr>
          <w:rFonts w:ascii="Times New Roman" w:hAnsi="Times New Roman"/>
          <w:color w:val="000000"/>
          <w:sz w:val="24"/>
          <w:szCs w:val="24"/>
        </w:rPr>
      </w:pPr>
      <w:r>
        <w:rPr>
          <w:rFonts w:ascii="Times New Roman" w:hAnsi="Times New Roman"/>
          <w:color w:val="000000"/>
          <w:sz w:val="24"/>
          <w:szCs w:val="24"/>
        </w:rPr>
        <w:t>最后感谢我们的组员，大家共同合作、共同探讨、互相学习使项目得以完成。</w:t>
      </w:r>
    </w:p>
    <w:p w:rsidR="0065435F" w:rsidRDefault="0047543F" w:rsidP="0065435F">
      <w:pPr>
        <w:adjustRightInd w:val="0"/>
        <w:snapToGrid w:val="0"/>
        <w:spacing w:line="360" w:lineRule="auto"/>
        <w:ind w:firstLineChars="50" w:firstLine="105"/>
        <w:rPr>
          <w:i/>
          <w:color w:val="000000"/>
          <w:szCs w:val="21"/>
        </w:rPr>
      </w:pPr>
      <w:r>
        <w:rPr>
          <w:noProof/>
        </w:rPr>
        <mc:AlternateContent>
          <mc:Choice Requires="wps">
            <w:drawing>
              <wp:anchor distT="0" distB="0" distL="114300" distR="114300" simplePos="0" relativeHeight="251662336" behindDoc="0" locked="0" layoutInCell="1" allowOverlap="1">
                <wp:simplePos x="0" y="0"/>
                <wp:positionH relativeFrom="column">
                  <wp:posOffset>2867025</wp:posOffset>
                </wp:positionH>
                <wp:positionV relativeFrom="paragraph">
                  <wp:posOffset>704215</wp:posOffset>
                </wp:positionV>
                <wp:extent cx="2124075" cy="866775"/>
                <wp:effectExtent l="9525" t="697230" r="9525" b="762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866775"/>
                        </a:xfrm>
                        <a:prstGeom prst="wedgeRoundRectCallout">
                          <a:avLst>
                            <a:gd name="adj1" fmla="val -34722"/>
                            <a:gd name="adj2" fmla="val -128167"/>
                            <a:gd name="adj3" fmla="val 16667"/>
                          </a:avLst>
                        </a:prstGeom>
                        <a:solidFill>
                          <a:srgbClr val="FFFFFF"/>
                        </a:solidFill>
                        <a:ln w="9525">
                          <a:solidFill>
                            <a:srgbClr val="000000"/>
                          </a:solidFill>
                          <a:miter lim="800000"/>
                          <a:headEnd/>
                          <a:tailEnd/>
                        </a:ln>
                      </wps:spPr>
                      <wps:txbx>
                        <w:txbxContent>
                          <w:p w:rsidR="008C777F" w:rsidRDefault="008C777F" w:rsidP="0065435F">
                            <w:pPr>
                              <w:rPr>
                                <w:color w:val="FF0000"/>
                              </w:rPr>
                            </w:pPr>
                            <w:proofErr w:type="gramStart"/>
                            <w:r>
                              <w:rPr>
                                <w:rFonts w:hint="eastAsia"/>
                                <w:color w:val="FF0000"/>
                              </w:rPr>
                              <w:t>“</w:t>
                            </w:r>
                            <w:proofErr w:type="gramEnd"/>
                            <w:r>
                              <w:rPr>
                                <w:rFonts w:hint="eastAsia"/>
                                <w:color w:val="FF0000"/>
                              </w:rPr>
                              <w:t>谢辞“标题居中，小三号黑体</w:t>
                            </w:r>
                            <w:r>
                              <w:rPr>
                                <w:color w:val="FF0000"/>
                              </w:rPr>
                              <w:t>;</w:t>
                            </w:r>
                            <w:r>
                              <w:rPr>
                                <w:rFonts w:hint="eastAsia"/>
                                <w:color w:val="FF0000"/>
                              </w:rPr>
                              <w:t>内容：宋体小四号，固定行距</w:t>
                            </w:r>
                            <w:r>
                              <w:rPr>
                                <w:color w:val="FF0000"/>
                              </w:rPr>
                              <w:t>22Pt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30" type="#_x0000_t62" style="position:absolute;left:0;text-align:left;margin-left:225.75pt;margin-top:55.45pt;width:167.25pt;height:6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" adj="3300,-16884">
                <v:textbox>
                  <w:txbxContent>
                    <w:p w:rsidR="008C777F" w:rsidRDefault="008C777F" w:rsidP="0065435F">
                      <w:pPr>
                        <w:rPr>
                          <w:color w:val="FF0000"/>
                        </w:rPr>
                      </w:pPr>
                      <w:proofErr w:type="gramStart"/>
                      <w:r>
                        <w:rPr>
                          <w:rFonts w:hint="eastAsia"/>
                          <w:color w:val="FF0000"/>
                        </w:rPr>
                        <w:t>“</w:t>
                      </w:r>
                      <w:proofErr w:type="gramEnd"/>
                      <w:r>
                        <w:rPr>
                          <w:rFonts w:hint="eastAsia"/>
                          <w:color w:val="FF0000"/>
                        </w:rPr>
                        <w:t>谢辞“标题居中，小三号黑体</w:t>
                      </w:r>
                      <w:r>
                        <w:rPr>
                          <w:color w:val="FF0000"/>
                        </w:rPr>
                        <w:t>;</w:t>
                      </w:r>
                      <w:r>
                        <w:rPr>
                          <w:rFonts w:hint="eastAsia"/>
                          <w:color w:val="FF0000"/>
                        </w:rPr>
                        <w:t>内容：宋体小四号，固定行距</w:t>
                      </w:r>
                      <w:r>
                        <w:rPr>
                          <w:color w:val="FF0000"/>
                        </w:rPr>
                        <w:t>22Pt</w:t>
                      </w:r>
                    </w:p>
                  </w:txbxContent>
                </v:textbox>
              </v:shape>
            </w:pict>
          </mc:Fallback>
        </mc:AlternateContent>
      </w:r>
      <w:r w:rsidR="0065435F">
        <w:rPr>
          <w:rFonts w:hint="eastAsia"/>
          <w:i/>
          <w:color w:val="000000"/>
          <w:szCs w:val="21"/>
        </w:rPr>
        <w:t>提示：对给予本文研究的选题、构思、实验或撰写等方面给以指导、帮助或建议的人员致以谢意</w:t>
      </w:r>
    </w:p>
    <w:p w:rsidR="0065435F"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Pr="000029DB"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Default="0065435F" w:rsidP="0065435F">
      <w:pPr>
        <w:adjustRightInd w:val="0"/>
        <w:snapToGrid w:val="0"/>
        <w:spacing w:line="360" w:lineRule="auto"/>
        <w:ind w:firstLineChars="50" w:firstLine="105"/>
        <w:rPr>
          <w:i/>
          <w:color w:val="000000"/>
          <w:szCs w:val="21"/>
        </w:rPr>
      </w:pPr>
    </w:p>
    <w:p w:rsidR="0065435F" w:rsidRPr="0065435F" w:rsidRDefault="0065435F" w:rsidP="00B92319">
      <w:pPr>
        <w:rPr>
          <w:color w:val="000000"/>
        </w:rPr>
      </w:pPr>
    </w:p>
    <w:sectPr w:rsidR="0065435F" w:rsidRPr="0065435F" w:rsidSect="0065435F">
      <w:pgSz w:w="11906" w:h="16838"/>
      <w:pgMar w:top="1440" w:right="1091" w:bottom="1440" w:left="1800" w:header="567" w:footer="567"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B4D" w:rsidRDefault="00C37B4D" w:rsidP="00B6399B">
      <w:r>
        <w:separator/>
      </w:r>
    </w:p>
  </w:endnote>
  <w:endnote w:type="continuationSeparator" w:id="0">
    <w:p w:rsidR="00C37B4D" w:rsidRDefault="00C37B4D" w:rsidP="00B63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B4D" w:rsidRDefault="00C37B4D" w:rsidP="00B6399B">
      <w:r>
        <w:separator/>
      </w:r>
    </w:p>
  </w:footnote>
  <w:footnote w:type="continuationSeparator" w:id="0">
    <w:p w:rsidR="00C37B4D" w:rsidRDefault="00C37B4D" w:rsidP="00B639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77F" w:rsidRPr="00176533" w:rsidRDefault="008C777F">
    <w:pPr>
      <w:pStyle w:val="a3"/>
    </w:pPr>
    <w:r>
      <w:rPr>
        <w:rFonts w:ascii="Times New Roman" w:hAnsi="Times New Roman" w:hint="eastAsia"/>
        <w:noProof/>
        <w:sz w:val="13"/>
        <w:szCs w:val="13"/>
      </w:rPr>
      <w:drawing>
        <wp:anchor distT="0" distB="0" distL="114300" distR="114300" simplePos="0" relativeHeight="251659264" behindDoc="1" locked="0" layoutInCell="1" allowOverlap="1" wp14:anchorId="206429B0" wp14:editId="3D9FF857">
          <wp:simplePos x="0" y="0"/>
          <wp:positionH relativeFrom="column">
            <wp:posOffset>421640</wp:posOffset>
          </wp:positionH>
          <wp:positionV relativeFrom="paragraph">
            <wp:posOffset>-46355</wp:posOffset>
          </wp:positionV>
          <wp:extent cx="1115695" cy="182880"/>
          <wp:effectExtent l="0" t="0" r="0" b="0"/>
          <wp:wrapNone/>
          <wp:docPr id="2" name="图片 2" descr="name2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name2 拷贝"/>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1115695" cy="1828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hint="eastAsia"/>
        <w:noProof/>
      </w:rPr>
      <w:drawing>
        <wp:anchor distT="0" distB="0" distL="114300" distR="114300" simplePos="0" relativeHeight="251660288" behindDoc="1" locked="0" layoutInCell="1" allowOverlap="1" wp14:anchorId="3D06EC4F" wp14:editId="4DA47036">
          <wp:simplePos x="0" y="0"/>
          <wp:positionH relativeFrom="column">
            <wp:posOffset>1270</wp:posOffset>
          </wp:positionH>
          <wp:positionV relativeFrom="paragraph">
            <wp:posOffset>-135255</wp:posOffset>
          </wp:positionV>
          <wp:extent cx="402590" cy="306705"/>
          <wp:effectExtent l="0" t="0" r="0" b="0"/>
          <wp:wrapNone/>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校徽"/>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02590" cy="30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22E1">
      <w:rPr>
        <w:rFonts w:ascii="Times New Roman" w:hAnsi="Times New Roman" w:hint="eastAsia"/>
      </w:rPr>
      <w:t xml:space="preserve">                                                                </w:t>
    </w:r>
    <w:r w:rsidRPr="00B122E1">
      <w:rPr>
        <w:rFonts w:ascii="Times New Roman" w:hAnsi="Times New Roman" w:hint="eastAsia"/>
      </w:rPr>
      <w:t>软件学院</w:t>
    </w:r>
    <w:r w:rsidRPr="00B122E1">
      <w:rPr>
        <w:rFonts w:ascii="Times New Roman" w:hAnsi="Times New Roman" w:hint="eastAsia"/>
      </w:rPr>
      <w:t>-</w:t>
    </w:r>
    <w:r w:rsidRPr="00B122E1">
      <w:rPr>
        <w:rFonts w:ascii="Times New Roman" w:hAnsi="Times New Roman" w:hint="eastAsia"/>
      </w:rPr>
      <w:t>微软班毕业设计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5CF5"/>
    <w:multiLevelType w:val="multilevel"/>
    <w:tmpl w:val="DC4E33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08E6571"/>
    <w:multiLevelType w:val="hybridMultilevel"/>
    <w:tmpl w:val="9E720A76"/>
    <w:lvl w:ilvl="0" w:tplc="06B471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CD5932"/>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9E84A7A"/>
    <w:multiLevelType w:val="multilevel"/>
    <w:tmpl w:val="F76ED2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4)"/>
      <w:lvlJc w:val="left"/>
      <w:pPr>
        <w:ind w:left="1984"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A9408B2"/>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D036FBA"/>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0E952726"/>
    <w:multiLevelType w:val="hybridMultilevel"/>
    <w:tmpl w:val="289C7170"/>
    <w:lvl w:ilvl="0" w:tplc="4114F2B2">
      <w:start w:val="1"/>
      <w:numFmt w:val="decimal"/>
      <w:lvlText w:val="(%1)"/>
      <w:lvlJc w:val="left"/>
      <w:pPr>
        <w:ind w:left="137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16601B"/>
    <w:multiLevelType w:val="hybridMultilevel"/>
    <w:tmpl w:val="B0121512"/>
    <w:lvl w:ilvl="0" w:tplc="FD30A740">
      <w:start w:val="2"/>
      <w:numFmt w:val="decimal"/>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3234E7E"/>
    <w:multiLevelType w:val="hybridMultilevel"/>
    <w:tmpl w:val="491AE0BC"/>
    <w:lvl w:ilvl="0" w:tplc="87D0D3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540503"/>
    <w:multiLevelType w:val="hybridMultilevel"/>
    <w:tmpl w:val="B56EEE62"/>
    <w:lvl w:ilvl="0" w:tplc="334442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0162FD"/>
    <w:multiLevelType w:val="multilevel"/>
    <w:tmpl w:val="AF84C700"/>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1A2F2643"/>
    <w:multiLevelType w:val="hybridMultilevel"/>
    <w:tmpl w:val="E45067C6"/>
    <w:lvl w:ilvl="0" w:tplc="151044C0">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1C9067D1"/>
    <w:multiLevelType w:val="hybridMultilevel"/>
    <w:tmpl w:val="244027E0"/>
    <w:lvl w:ilvl="0" w:tplc="77DE1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7F2F9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DD74831"/>
    <w:multiLevelType w:val="hybridMultilevel"/>
    <w:tmpl w:val="EA962506"/>
    <w:lvl w:ilvl="0" w:tplc="77DE1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6D3666"/>
    <w:multiLevelType w:val="hybridMultilevel"/>
    <w:tmpl w:val="315E5378"/>
    <w:lvl w:ilvl="0" w:tplc="19CE38DE">
      <w:start w:val="1"/>
      <w:numFmt w:val="decimal"/>
      <w:lvlText w:val="(%1)"/>
      <w:lvlJc w:val="left"/>
      <w:pPr>
        <w:ind w:left="1374" w:hanging="420"/>
      </w:pPr>
      <w:rPr>
        <w:rFonts w:hint="eastAsia"/>
      </w:rPr>
    </w:lvl>
    <w:lvl w:ilvl="1" w:tplc="04090019" w:tentative="1">
      <w:start w:val="1"/>
      <w:numFmt w:val="lowerLetter"/>
      <w:lvlText w:val="%2)"/>
      <w:lvlJc w:val="left"/>
      <w:pPr>
        <w:ind w:left="1794" w:hanging="420"/>
      </w:pPr>
    </w:lvl>
    <w:lvl w:ilvl="2" w:tplc="0409001B" w:tentative="1">
      <w:start w:val="1"/>
      <w:numFmt w:val="lowerRoman"/>
      <w:lvlText w:val="%3."/>
      <w:lvlJc w:val="right"/>
      <w:pPr>
        <w:ind w:left="2214" w:hanging="420"/>
      </w:pPr>
    </w:lvl>
    <w:lvl w:ilvl="3" w:tplc="0409000F" w:tentative="1">
      <w:start w:val="1"/>
      <w:numFmt w:val="decimal"/>
      <w:lvlText w:val="%4."/>
      <w:lvlJc w:val="left"/>
      <w:pPr>
        <w:ind w:left="2634" w:hanging="420"/>
      </w:pPr>
    </w:lvl>
    <w:lvl w:ilvl="4" w:tplc="04090019" w:tentative="1">
      <w:start w:val="1"/>
      <w:numFmt w:val="lowerLetter"/>
      <w:lvlText w:val="%5)"/>
      <w:lvlJc w:val="left"/>
      <w:pPr>
        <w:ind w:left="3054" w:hanging="420"/>
      </w:pPr>
    </w:lvl>
    <w:lvl w:ilvl="5" w:tplc="0409001B" w:tentative="1">
      <w:start w:val="1"/>
      <w:numFmt w:val="lowerRoman"/>
      <w:lvlText w:val="%6."/>
      <w:lvlJc w:val="right"/>
      <w:pPr>
        <w:ind w:left="3474" w:hanging="420"/>
      </w:pPr>
    </w:lvl>
    <w:lvl w:ilvl="6" w:tplc="0409000F" w:tentative="1">
      <w:start w:val="1"/>
      <w:numFmt w:val="decimal"/>
      <w:lvlText w:val="%7."/>
      <w:lvlJc w:val="left"/>
      <w:pPr>
        <w:ind w:left="3894" w:hanging="420"/>
      </w:pPr>
    </w:lvl>
    <w:lvl w:ilvl="7" w:tplc="04090019" w:tentative="1">
      <w:start w:val="1"/>
      <w:numFmt w:val="lowerLetter"/>
      <w:lvlText w:val="%8)"/>
      <w:lvlJc w:val="left"/>
      <w:pPr>
        <w:ind w:left="4314" w:hanging="420"/>
      </w:pPr>
    </w:lvl>
    <w:lvl w:ilvl="8" w:tplc="0409001B" w:tentative="1">
      <w:start w:val="1"/>
      <w:numFmt w:val="lowerRoman"/>
      <w:lvlText w:val="%9."/>
      <w:lvlJc w:val="right"/>
      <w:pPr>
        <w:ind w:left="4734" w:hanging="420"/>
      </w:pPr>
    </w:lvl>
  </w:abstractNum>
  <w:abstractNum w:abstractNumId="16" w15:restartNumberingAfterBreak="0">
    <w:nsid w:val="2E8D1805"/>
    <w:multiLevelType w:val="hybridMultilevel"/>
    <w:tmpl w:val="AC523664"/>
    <w:lvl w:ilvl="0" w:tplc="261414F8">
      <w:start w:val="1"/>
      <w:numFmt w:val="decimal"/>
      <w:lvlText w:val="（%1）"/>
      <w:lvlJc w:val="left"/>
      <w:pPr>
        <w:ind w:left="1625" w:hanging="720"/>
      </w:pPr>
      <w:rPr>
        <w:rFonts w:hint="default"/>
      </w:r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17" w15:restartNumberingAfterBreak="0">
    <w:nsid w:val="32DA1775"/>
    <w:multiLevelType w:val="hybridMultilevel"/>
    <w:tmpl w:val="5A24A342"/>
    <w:lvl w:ilvl="0" w:tplc="6AB2A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323A6C"/>
    <w:multiLevelType w:val="hybridMultilevel"/>
    <w:tmpl w:val="65A4BB7C"/>
    <w:lvl w:ilvl="0" w:tplc="77DE1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36B3E56"/>
    <w:multiLevelType w:val="hybridMultilevel"/>
    <w:tmpl w:val="31643708"/>
    <w:lvl w:ilvl="0" w:tplc="30F6C18C">
      <w:start w:val="1"/>
      <w:numFmt w:val="decimal"/>
      <w:lvlText w:val="（%1）"/>
      <w:lvlJc w:val="left"/>
      <w:pPr>
        <w:ind w:left="1140" w:hanging="720"/>
      </w:pPr>
    </w:lvl>
    <w:lvl w:ilvl="1" w:tplc="9DFEC690">
      <w:start w:val="1"/>
      <w:numFmt w:val="decimal"/>
      <w:lvlText w:val="%2."/>
      <w:lvlJc w:val="left"/>
      <w:pPr>
        <w:tabs>
          <w:tab w:val="num" w:pos="1440"/>
        </w:tabs>
        <w:ind w:left="1440" w:hanging="360"/>
      </w:pPr>
    </w:lvl>
    <w:lvl w:ilvl="2" w:tplc="021C4288">
      <w:start w:val="1"/>
      <w:numFmt w:val="decimal"/>
      <w:lvlText w:val="%3."/>
      <w:lvlJc w:val="left"/>
      <w:pPr>
        <w:tabs>
          <w:tab w:val="num" w:pos="2160"/>
        </w:tabs>
        <w:ind w:left="2160" w:hanging="360"/>
      </w:pPr>
    </w:lvl>
    <w:lvl w:ilvl="3" w:tplc="B3E61110">
      <w:start w:val="1"/>
      <w:numFmt w:val="decimal"/>
      <w:lvlText w:val="%4."/>
      <w:lvlJc w:val="left"/>
      <w:pPr>
        <w:tabs>
          <w:tab w:val="num" w:pos="2880"/>
        </w:tabs>
        <w:ind w:left="2880" w:hanging="360"/>
      </w:pPr>
    </w:lvl>
    <w:lvl w:ilvl="4" w:tplc="E580DF3A">
      <w:start w:val="1"/>
      <w:numFmt w:val="decimal"/>
      <w:lvlText w:val="%5."/>
      <w:lvlJc w:val="left"/>
      <w:pPr>
        <w:tabs>
          <w:tab w:val="num" w:pos="3600"/>
        </w:tabs>
        <w:ind w:left="3600" w:hanging="360"/>
      </w:pPr>
    </w:lvl>
    <w:lvl w:ilvl="5" w:tplc="56B48B8C">
      <w:start w:val="1"/>
      <w:numFmt w:val="decimal"/>
      <w:lvlText w:val="%6."/>
      <w:lvlJc w:val="left"/>
      <w:pPr>
        <w:tabs>
          <w:tab w:val="num" w:pos="4320"/>
        </w:tabs>
        <w:ind w:left="4320" w:hanging="360"/>
      </w:pPr>
    </w:lvl>
    <w:lvl w:ilvl="6" w:tplc="F5C63A5C">
      <w:start w:val="1"/>
      <w:numFmt w:val="decimal"/>
      <w:lvlText w:val="%7."/>
      <w:lvlJc w:val="left"/>
      <w:pPr>
        <w:tabs>
          <w:tab w:val="num" w:pos="5040"/>
        </w:tabs>
        <w:ind w:left="5040" w:hanging="360"/>
      </w:pPr>
    </w:lvl>
    <w:lvl w:ilvl="7" w:tplc="4D4CD35C">
      <w:start w:val="1"/>
      <w:numFmt w:val="decimal"/>
      <w:lvlText w:val="%8."/>
      <w:lvlJc w:val="left"/>
      <w:pPr>
        <w:tabs>
          <w:tab w:val="num" w:pos="5760"/>
        </w:tabs>
        <w:ind w:left="5760" w:hanging="360"/>
      </w:pPr>
    </w:lvl>
    <w:lvl w:ilvl="8" w:tplc="32043238">
      <w:start w:val="1"/>
      <w:numFmt w:val="decimal"/>
      <w:lvlText w:val="%9."/>
      <w:lvlJc w:val="left"/>
      <w:pPr>
        <w:tabs>
          <w:tab w:val="num" w:pos="6480"/>
        </w:tabs>
        <w:ind w:left="6480" w:hanging="360"/>
      </w:pPr>
    </w:lvl>
  </w:abstractNum>
  <w:abstractNum w:abstractNumId="20" w15:restartNumberingAfterBreak="0">
    <w:nsid w:val="336C7C60"/>
    <w:multiLevelType w:val="hybridMultilevel"/>
    <w:tmpl w:val="D912FF1A"/>
    <w:lvl w:ilvl="0" w:tplc="FBB4D0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1347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454D64E4"/>
    <w:multiLevelType w:val="hybridMultilevel"/>
    <w:tmpl w:val="36221DE8"/>
    <w:lvl w:ilvl="0" w:tplc="0F686EC6">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7154411"/>
    <w:multiLevelType w:val="hybridMultilevel"/>
    <w:tmpl w:val="BFA80B7C"/>
    <w:lvl w:ilvl="0" w:tplc="2960C1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910A52"/>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4D3524D3"/>
    <w:multiLevelType w:val="hybridMultilevel"/>
    <w:tmpl w:val="31643708"/>
    <w:lvl w:ilvl="0" w:tplc="6EECD96A">
      <w:start w:val="1"/>
      <w:numFmt w:val="decimal"/>
      <w:lvlText w:val="（%1）"/>
      <w:lvlJc w:val="left"/>
      <w:pPr>
        <w:ind w:left="11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517C420B"/>
    <w:multiLevelType w:val="multilevel"/>
    <w:tmpl w:val="0409001D"/>
    <w:lvl w:ilvl="0">
      <w:start w:val="1"/>
      <w:numFmt w:val="decimal"/>
      <w:lvlText w:val="%1"/>
      <w:lvlJc w:val="left"/>
      <w:pPr>
        <w:ind w:left="425" w:hanging="425"/>
      </w:pPr>
    </w:lvl>
    <w:lvl w:ilvl="1">
      <w:start w:val="1"/>
      <w:numFmt w:val="decimal"/>
      <w:lvlText w:val="%1.%2"/>
      <w:lvlJc w:val="left"/>
      <w:pPr>
        <w:ind w:left="851"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51C2540A"/>
    <w:multiLevelType w:val="hybridMultilevel"/>
    <w:tmpl w:val="6232972C"/>
    <w:lvl w:ilvl="0" w:tplc="D9041364">
      <w:start w:val="3"/>
      <w:numFmt w:val="decimal"/>
      <w:lvlText w:val="（%1）"/>
      <w:lvlJc w:val="left"/>
      <w:pPr>
        <w:ind w:left="1035"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51F14074"/>
    <w:multiLevelType w:val="hybridMultilevel"/>
    <w:tmpl w:val="734806C6"/>
    <w:lvl w:ilvl="0" w:tplc="66E4AB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49D4B9A"/>
    <w:multiLevelType w:val="hybridMultilevel"/>
    <w:tmpl w:val="5CFC8D84"/>
    <w:lvl w:ilvl="0" w:tplc="6A0E020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7465815"/>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60281F4F"/>
    <w:multiLevelType w:val="multilevel"/>
    <w:tmpl w:val="0EF88B8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652C0E31"/>
    <w:multiLevelType w:val="hybridMultilevel"/>
    <w:tmpl w:val="42D65AEA"/>
    <w:lvl w:ilvl="0" w:tplc="1C72C7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0C1BF2"/>
    <w:multiLevelType w:val="hybridMultilevel"/>
    <w:tmpl w:val="4A6227A8"/>
    <w:lvl w:ilvl="0" w:tplc="C242127A">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4" w15:restartNumberingAfterBreak="0">
    <w:nsid w:val="69B76B80"/>
    <w:multiLevelType w:val="hybridMultilevel"/>
    <w:tmpl w:val="7898BEE2"/>
    <w:lvl w:ilvl="0" w:tplc="3140AD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79D0718"/>
    <w:multiLevelType w:val="hybridMultilevel"/>
    <w:tmpl w:val="85A808D4"/>
    <w:lvl w:ilvl="0" w:tplc="89D42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A6B36AB"/>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7AAB33D3"/>
    <w:multiLevelType w:val="hybridMultilevel"/>
    <w:tmpl w:val="D8108180"/>
    <w:lvl w:ilvl="0" w:tplc="F1A63378">
      <w:start w:val="3"/>
      <w:numFmt w:val="decimal"/>
      <w:lvlText w:val="（%1）"/>
      <w:lvlJc w:val="left"/>
      <w:pPr>
        <w:ind w:left="720" w:hanging="720"/>
      </w:pPr>
      <w:rPr>
        <w:rFonts w:ascii="Calibri" w:hAnsi="Calibri" w:cs="Times New Roman" w:hint="default"/>
        <w: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7DCF50B5"/>
    <w:multiLevelType w:val="hybridMultilevel"/>
    <w:tmpl w:val="C742B8D6"/>
    <w:lvl w:ilvl="0" w:tplc="7FD8026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6"/>
  </w:num>
  <w:num w:numId="8">
    <w:abstractNumId w:val="10"/>
  </w:num>
  <w:num w:numId="9">
    <w:abstractNumId w:val="3"/>
  </w:num>
  <w:num w:numId="10">
    <w:abstractNumId w:val="31"/>
  </w:num>
  <w:num w:numId="11">
    <w:abstractNumId w:val="15"/>
  </w:num>
  <w:num w:numId="12">
    <w:abstractNumId w:val="6"/>
  </w:num>
  <w:num w:numId="13">
    <w:abstractNumId w:val="22"/>
  </w:num>
  <w:num w:numId="14">
    <w:abstractNumId w:val="21"/>
  </w:num>
  <w:num w:numId="15">
    <w:abstractNumId w:val="0"/>
  </w:num>
  <w:num w:numId="16">
    <w:abstractNumId w:val="8"/>
  </w:num>
  <w:num w:numId="17">
    <w:abstractNumId w:val="9"/>
  </w:num>
  <w:num w:numId="18">
    <w:abstractNumId w:val="17"/>
  </w:num>
  <w:num w:numId="19">
    <w:abstractNumId w:val="35"/>
  </w:num>
  <w:num w:numId="20">
    <w:abstractNumId w:val="14"/>
  </w:num>
  <w:num w:numId="21">
    <w:abstractNumId w:val="12"/>
  </w:num>
  <w:num w:numId="22">
    <w:abstractNumId w:val="18"/>
  </w:num>
  <w:num w:numId="23">
    <w:abstractNumId w:val="32"/>
  </w:num>
  <w:num w:numId="24">
    <w:abstractNumId w:val="38"/>
  </w:num>
  <w:num w:numId="25">
    <w:abstractNumId w:val="11"/>
  </w:num>
  <w:num w:numId="26">
    <w:abstractNumId w:val="1"/>
  </w:num>
  <w:num w:numId="27">
    <w:abstractNumId w:val="29"/>
  </w:num>
  <w:num w:numId="28">
    <w:abstractNumId w:val="30"/>
  </w:num>
  <w:num w:numId="29">
    <w:abstractNumId w:val="13"/>
  </w:num>
  <w:num w:numId="30">
    <w:abstractNumId w:val="24"/>
  </w:num>
  <w:num w:numId="31">
    <w:abstractNumId w:val="5"/>
  </w:num>
  <w:num w:numId="32">
    <w:abstractNumId w:val="4"/>
  </w:num>
  <w:num w:numId="33">
    <w:abstractNumId w:val="23"/>
  </w:num>
  <w:num w:numId="34">
    <w:abstractNumId w:val="20"/>
  </w:num>
  <w:num w:numId="35">
    <w:abstractNumId w:val="28"/>
  </w:num>
  <w:num w:numId="36">
    <w:abstractNumId w:val="33"/>
  </w:num>
  <w:num w:numId="37">
    <w:abstractNumId w:val="34"/>
  </w:num>
  <w:num w:numId="38">
    <w:abstractNumId w:val="16"/>
  </w:num>
  <w:num w:numId="39">
    <w:abstractNumId w:val="36"/>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9B"/>
    <w:rsid w:val="000029DB"/>
    <w:rsid w:val="000122BA"/>
    <w:rsid w:val="00015993"/>
    <w:rsid w:val="00034337"/>
    <w:rsid w:val="00053A4F"/>
    <w:rsid w:val="00062644"/>
    <w:rsid w:val="0006313E"/>
    <w:rsid w:val="0007427D"/>
    <w:rsid w:val="00093185"/>
    <w:rsid w:val="00094A8C"/>
    <w:rsid w:val="000A1539"/>
    <w:rsid w:val="000C3063"/>
    <w:rsid w:val="000C3202"/>
    <w:rsid w:val="000C34F5"/>
    <w:rsid w:val="000D557F"/>
    <w:rsid w:val="00105B2D"/>
    <w:rsid w:val="001103DD"/>
    <w:rsid w:val="001179A4"/>
    <w:rsid w:val="00140C3E"/>
    <w:rsid w:val="00141A54"/>
    <w:rsid w:val="001547E7"/>
    <w:rsid w:val="0016165E"/>
    <w:rsid w:val="001618C6"/>
    <w:rsid w:val="00171554"/>
    <w:rsid w:val="00176327"/>
    <w:rsid w:val="00176533"/>
    <w:rsid w:val="00193869"/>
    <w:rsid w:val="001A2886"/>
    <w:rsid w:val="001A596B"/>
    <w:rsid w:val="001C49CF"/>
    <w:rsid w:val="001F0C58"/>
    <w:rsid w:val="001F2B75"/>
    <w:rsid w:val="002139EF"/>
    <w:rsid w:val="00220B3B"/>
    <w:rsid w:val="00255A67"/>
    <w:rsid w:val="00262AF2"/>
    <w:rsid w:val="00263B5C"/>
    <w:rsid w:val="00273209"/>
    <w:rsid w:val="00275B69"/>
    <w:rsid w:val="002A6C1B"/>
    <w:rsid w:val="002C7ADB"/>
    <w:rsid w:val="002E7175"/>
    <w:rsid w:val="002F4B43"/>
    <w:rsid w:val="002F5513"/>
    <w:rsid w:val="00305B08"/>
    <w:rsid w:val="003075A6"/>
    <w:rsid w:val="00313BC9"/>
    <w:rsid w:val="00362256"/>
    <w:rsid w:val="00367703"/>
    <w:rsid w:val="00392527"/>
    <w:rsid w:val="003C18EB"/>
    <w:rsid w:val="003D3AC3"/>
    <w:rsid w:val="003F1EA0"/>
    <w:rsid w:val="003F6235"/>
    <w:rsid w:val="00402F38"/>
    <w:rsid w:val="0044035D"/>
    <w:rsid w:val="00451E3F"/>
    <w:rsid w:val="00466CE0"/>
    <w:rsid w:val="0047543F"/>
    <w:rsid w:val="004A3D9E"/>
    <w:rsid w:val="004B6A63"/>
    <w:rsid w:val="004D0640"/>
    <w:rsid w:val="004F6022"/>
    <w:rsid w:val="00503BA7"/>
    <w:rsid w:val="00504FE0"/>
    <w:rsid w:val="005057EC"/>
    <w:rsid w:val="00533096"/>
    <w:rsid w:val="00541F53"/>
    <w:rsid w:val="00543A40"/>
    <w:rsid w:val="00545D45"/>
    <w:rsid w:val="00560965"/>
    <w:rsid w:val="00560C16"/>
    <w:rsid w:val="005673A5"/>
    <w:rsid w:val="0057757B"/>
    <w:rsid w:val="00577EDC"/>
    <w:rsid w:val="00586E51"/>
    <w:rsid w:val="00590236"/>
    <w:rsid w:val="005A34AA"/>
    <w:rsid w:val="005A526F"/>
    <w:rsid w:val="005B7B43"/>
    <w:rsid w:val="005C2AEE"/>
    <w:rsid w:val="005E19C3"/>
    <w:rsid w:val="005F3E42"/>
    <w:rsid w:val="00631A35"/>
    <w:rsid w:val="00646A0A"/>
    <w:rsid w:val="006539E8"/>
    <w:rsid w:val="0065435F"/>
    <w:rsid w:val="00664983"/>
    <w:rsid w:val="00667B38"/>
    <w:rsid w:val="00670A55"/>
    <w:rsid w:val="00677EBC"/>
    <w:rsid w:val="006B25B7"/>
    <w:rsid w:val="006D7283"/>
    <w:rsid w:val="00703CD9"/>
    <w:rsid w:val="007105B8"/>
    <w:rsid w:val="007A1054"/>
    <w:rsid w:val="007B71A5"/>
    <w:rsid w:val="0081436E"/>
    <w:rsid w:val="00843794"/>
    <w:rsid w:val="00881D31"/>
    <w:rsid w:val="00886F27"/>
    <w:rsid w:val="008A0A12"/>
    <w:rsid w:val="008B10DC"/>
    <w:rsid w:val="008B6ECC"/>
    <w:rsid w:val="008C777F"/>
    <w:rsid w:val="008E642F"/>
    <w:rsid w:val="008E7DC5"/>
    <w:rsid w:val="00920A23"/>
    <w:rsid w:val="00921197"/>
    <w:rsid w:val="00935E6A"/>
    <w:rsid w:val="00946A8A"/>
    <w:rsid w:val="009577BA"/>
    <w:rsid w:val="00967EA4"/>
    <w:rsid w:val="00993F79"/>
    <w:rsid w:val="009A24DD"/>
    <w:rsid w:val="009A5538"/>
    <w:rsid w:val="009E6082"/>
    <w:rsid w:val="009F1419"/>
    <w:rsid w:val="00A3126E"/>
    <w:rsid w:val="00A7119E"/>
    <w:rsid w:val="00A71DF9"/>
    <w:rsid w:val="00A76CCA"/>
    <w:rsid w:val="00A86EA3"/>
    <w:rsid w:val="00AD48F0"/>
    <w:rsid w:val="00AE329E"/>
    <w:rsid w:val="00AF31CA"/>
    <w:rsid w:val="00B02798"/>
    <w:rsid w:val="00B23E87"/>
    <w:rsid w:val="00B302D4"/>
    <w:rsid w:val="00B31AA9"/>
    <w:rsid w:val="00B55EFB"/>
    <w:rsid w:val="00B6399B"/>
    <w:rsid w:val="00B92319"/>
    <w:rsid w:val="00BC5D2B"/>
    <w:rsid w:val="00BD062D"/>
    <w:rsid w:val="00BD49D2"/>
    <w:rsid w:val="00BE03DC"/>
    <w:rsid w:val="00BF36B5"/>
    <w:rsid w:val="00C3393F"/>
    <w:rsid w:val="00C37B4D"/>
    <w:rsid w:val="00C40318"/>
    <w:rsid w:val="00C44BE9"/>
    <w:rsid w:val="00C61ED6"/>
    <w:rsid w:val="00C74743"/>
    <w:rsid w:val="00C84D8B"/>
    <w:rsid w:val="00C931BE"/>
    <w:rsid w:val="00CB150E"/>
    <w:rsid w:val="00CB21BF"/>
    <w:rsid w:val="00CC7A79"/>
    <w:rsid w:val="00CD349E"/>
    <w:rsid w:val="00CE4904"/>
    <w:rsid w:val="00D16A2D"/>
    <w:rsid w:val="00D24418"/>
    <w:rsid w:val="00D40CEF"/>
    <w:rsid w:val="00D51C7B"/>
    <w:rsid w:val="00D91C66"/>
    <w:rsid w:val="00DB0408"/>
    <w:rsid w:val="00DC16A7"/>
    <w:rsid w:val="00DD0425"/>
    <w:rsid w:val="00DE7115"/>
    <w:rsid w:val="00E02457"/>
    <w:rsid w:val="00E077B0"/>
    <w:rsid w:val="00E10682"/>
    <w:rsid w:val="00E27AC6"/>
    <w:rsid w:val="00E30E1A"/>
    <w:rsid w:val="00E34297"/>
    <w:rsid w:val="00E402A6"/>
    <w:rsid w:val="00E90378"/>
    <w:rsid w:val="00EC3791"/>
    <w:rsid w:val="00EF16E8"/>
    <w:rsid w:val="00F05038"/>
    <w:rsid w:val="00F4410B"/>
    <w:rsid w:val="00F90E4B"/>
    <w:rsid w:val="00F93101"/>
    <w:rsid w:val="00FE0476"/>
    <w:rsid w:val="00FE0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936D1F-6D9C-45B0-BFEF-E7987658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399B"/>
    <w:pPr>
      <w:widowControl w:val="0"/>
      <w:jc w:val="both"/>
    </w:pPr>
    <w:rPr>
      <w:rFonts w:ascii="Calibri" w:eastAsia="宋体" w:hAnsi="Calibri" w:cs="Times New Roman"/>
    </w:rPr>
  </w:style>
  <w:style w:type="paragraph" w:styleId="1">
    <w:name w:val="heading 1"/>
    <w:basedOn w:val="a"/>
    <w:next w:val="a"/>
    <w:link w:val="1Char"/>
    <w:qFormat/>
    <w:rsid w:val="001103DD"/>
    <w:pPr>
      <w:keepNext/>
      <w:keepLines/>
      <w:tabs>
        <w:tab w:val="left" w:pos="284"/>
      </w:tabs>
      <w:spacing w:before="100" w:beforeAutospacing="1" w:after="100" w:afterAutospacing="1" w:line="360" w:lineRule="auto"/>
      <w:ind w:left="864" w:rightChars="42" w:right="88" w:hanging="864"/>
      <w:jc w:val="left"/>
      <w:outlineLvl w:val="0"/>
    </w:pPr>
    <w:rPr>
      <w:rFonts w:asciiTheme="minorEastAsia" w:eastAsiaTheme="minorEastAsia" w:hAnsiTheme="minorEastAsia"/>
      <w:b/>
      <w:bCs/>
      <w:kern w:val="44"/>
      <w:sz w:val="30"/>
      <w:szCs w:val="30"/>
    </w:rPr>
  </w:style>
  <w:style w:type="paragraph" w:styleId="2">
    <w:name w:val="heading 2"/>
    <w:basedOn w:val="a"/>
    <w:next w:val="a"/>
    <w:link w:val="2Char"/>
    <w:unhideWhenUsed/>
    <w:qFormat/>
    <w:rsid w:val="007B71A5"/>
    <w:pPr>
      <w:keepNext/>
      <w:keepLines/>
      <w:tabs>
        <w:tab w:val="left" w:pos="426"/>
      </w:tabs>
      <w:spacing w:before="100" w:beforeAutospacing="1" w:after="100" w:afterAutospacing="1"/>
      <w:ind w:hangingChars="270" w:hanging="567"/>
      <w:jc w:val="left"/>
      <w:outlineLvl w:val="1"/>
    </w:pPr>
    <w:rPr>
      <w:rFonts w:ascii="Arial" w:hAnsi="Arial"/>
      <w:b/>
      <w:bCs/>
      <w:noProof/>
      <w:color w:val="000000"/>
      <w:sz w:val="28"/>
      <w:szCs w:val="32"/>
    </w:rPr>
  </w:style>
  <w:style w:type="paragraph" w:styleId="3">
    <w:name w:val="heading 3"/>
    <w:basedOn w:val="a"/>
    <w:next w:val="a"/>
    <w:link w:val="3Char"/>
    <w:unhideWhenUsed/>
    <w:qFormat/>
    <w:rsid w:val="00255A67"/>
    <w:pPr>
      <w:keepNext/>
      <w:keepLines/>
      <w:numPr>
        <w:ilvl w:val="2"/>
      </w:numPr>
      <w:tabs>
        <w:tab w:val="left" w:pos="709"/>
      </w:tabs>
      <w:spacing w:before="260" w:after="260" w:line="360" w:lineRule="auto"/>
      <w:ind w:rightChars="100" w:right="210"/>
      <w:jc w:val="left"/>
      <w:outlineLvl w:val="2"/>
    </w:pPr>
    <w:rPr>
      <w:rFonts w:asciiTheme="minorEastAsia" w:eastAsiaTheme="minorEastAsia" w:hAnsiTheme="minorEastAsia"/>
      <w:b/>
      <w:bCs/>
      <w:sz w:val="24"/>
      <w:szCs w:val="32"/>
    </w:rPr>
  </w:style>
  <w:style w:type="paragraph" w:styleId="4">
    <w:name w:val="heading 4"/>
    <w:basedOn w:val="a"/>
    <w:next w:val="a"/>
    <w:link w:val="4Char"/>
    <w:unhideWhenUsed/>
    <w:qFormat/>
    <w:rsid w:val="00B92319"/>
    <w:pPr>
      <w:keepNext/>
      <w:keepLines/>
      <w:spacing w:before="280" w:after="290"/>
      <w:ind w:left="1559" w:hanging="708"/>
      <w:jc w:val="left"/>
      <w:outlineLvl w:val="3"/>
    </w:pPr>
    <w:rPr>
      <w:rFonts w:ascii="Arial" w:hAnsi="Arial"/>
      <w:b/>
      <w:bCs/>
      <w:kern w:val="0"/>
      <w:sz w:val="20"/>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399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6399B"/>
    <w:rPr>
      <w:sz w:val="18"/>
      <w:szCs w:val="18"/>
    </w:rPr>
  </w:style>
  <w:style w:type="paragraph" w:styleId="a4">
    <w:name w:val="footer"/>
    <w:basedOn w:val="a"/>
    <w:link w:val="Char0"/>
    <w:uiPriority w:val="99"/>
    <w:unhideWhenUsed/>
    <w:rsid w:val="00B6399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6399B"/>
    <w:rPr>
      <w:sz w:val="18"/>
      <w:szCs w:val="18"/>
    </w:rPr>
  </w:style>
  <w:style w:type="character" w:styleId="a5">
    <w:name w:val="Hyperlink"/>
    <w:uiPriority w:val="99"/>
    <w:unhideWhenUsed/>
    <w:rsid w:val="00B6399B"/>
    <w:rPr>
      <w:color w:val="0000FF"/>
      <w:u w:val="single"/>
    </w:rPr>
  </w:style>
  <w:style w:type="paragraph" w:styleId="10">
    <w:name w:val="toc 1"/>
    <w:basedOn w:val="a"/>
    <w:next w:val="a"/>
    <w:autoRedefine/>
    <w:uiPriority w:val="39"/>
    <w:unhideWhenUsed/>
    <w:rsid w:val="00B6399B"/>
    <w:pPr>
      <w:tabs>
        <w:tab w:val="left" w:pos="420"/>
        <w:tab w:val="right" w:leader="dot" w:pos="8296"/>
      </w:tabs>
      <w:jc w:val="left"/>
    </w:pPr>
  </w:style>
  <w:style w:type="paragraph" w:styleId="20">
    <w:name w:val="toc 2"/>
    <w:basedOn w:val="a"/>
    <w:next w:val="a"/>
    <w:autoRedefine/>
    <w:uiPriority w:val="39"/>
    <w:unhideWhenUsed/>
    <w:rsid w:val="00B6399B"/>
    <w:pPr>
      <w:tabs>
        <w:tab w:val="left" w:pos="1050"/>
        <w:tab w:val="right" w:leader="dot" w:pos="8296"/>
      </w:tabs>
      <w:spacing w:line="360" w:lineRule="auto"/>
      <w:ind w:leftChars="200" w:left="420"/>
    </w:pPr>
  </w:style>
  <w:style w:type="paragraph" w:styleId="30">
    <w:name w:val="toc 3"/>
    <w:basedOn w:val="a"/>
    <w:next w:val="a"/>
    <w:autoRedefine/>
    <w:uiPriority w:val="39"/>
    <w:unhideWhenUsed/>
    <w:rsid w:val="00B6399B"/>
    <w:pPr>
      <w:tabs>
        <w:tab w:val="left" w:pos="1680"/>
        <w:tab w:val="right" w:leader="dot" w:pos="8222"/>
      </w:tabs>
      <w:ind w:leftChars="400" w:left="840"/>
    </w:pPr>
  </w:style>
  <w:style w:type="character" w:customStyle="1" w:styleId="1Char">
    <w:name w:val="标题 1 Char"/>
    <w:basedOn w:val="a0"/>
    <w:link w:val="1"/>
    <w:rsid w:val="001103DD"/>
    <w:rPr>
      <w:rFonts w:asciiTheme="minorEastAsia" w:hAnsiTheme="minorEastAsia" w:cs="Times New Roman"/>
      <w:b/>
      <w:bCs/>
      <w:kern w:val="44"/>
      <w:sz w:val="30"/>
      <w:szCs w:val="30"/>
    </w:rPr>
  </w:style>
  <w:style w:type="paragraph" w:styleId="TOC">
    <w:name w:val="TOC Heading"/>
    <w:basedOn w:val="1"/>
    <w:next w:val="a"/>
    <w:uiPriority w:val="39"/>
    <w:unhideWhenUsed/>
    <w:qFormat/>
    <w:rsid w:val="00B92319"/>
    <w:pPr>
      <w:outlineLvl w:val="9"/>
    </w:pPr>
  </w:style>
  <w:style w:type="character" w:customStyle="1" w:styleId="2Char">
    <w:name w:val="标题 2 Char"/>
    <w:basedOn w:val="a0"/>
    <w:link w:val="2"/>
    <w:rsid w:val="007B71A5"/>
    <w:rPr>
      <w:rFonts w:ascii="Arial" w:eastAsia="宋体" w:hAnsi="Arial" w:cs="Times New Roman"/>
      <w:b/>
      <w:bCs/>
      <w:noProof/>
      <w:color w:val="000000"/>
      <w:sz w:val="28"/>
      <w:szCs w:val="32"/>
    </w:rPr>
  </w:style>
  <w:style w:type="character" w:customStyle="1" w:styleId="3Char">
    <w:name w:val="标题 3 Char"/>
    <w:basedOn w:val="a0"/>
    <w:link w:val="3"/>
    <w:rsid w:val="00255A67"/>
    <w:rPr>
      <w:rFonts w:asciiTheme="minorEastAsia" w:hAnsiTheme="minorEastAsia" w:cs="Times New Roman"/>
      <w:b/>
      <w:bCs/>
      <w:sz w:val="24"/>
      <w:szCs w:val="32"/>
    </w:rPr>
  </w:style>
  <w:style w:type="character" w:customStyle="1" w:styleId="4Char">
    <w:name w:val="标题 4 Char"/>
    <w:basedOn w:val="a0"/>
    <w:link w:val="4"/>
    <w:rsid w:val="00B92319"/>
    <w:rPr>
      <w:rFonts w:ascii="Arial" w:eastAsia="宋体" w:hAnsi="Arial" w:cs="Times New Roman"/>
      <w:b/>
      <w:bCs/>
      <w:kern w:val="0"/>
      <w:sz w:val="20"/>
      <w:szCs w:val="28"/>
    </w:rPr>
  </w:style>
  <w:style w:type="paragraph" w:styleId="a6">
    <w:name w:val="List Paragraph"/>
    <w:basedOn w:val="a"/>
    <w:uiPriority w:val="34"/>
    <w:qFormat/>
    <w:rsid w:val="0065435F"/>
    <w:pPr>
      <w:ind w:firstLineChars="200" w:firstLine="420"/>
    </w:pPr>
  </w:style>
  <w:style w:type="paragraph" w:customStyle="1" w:styleId="11">
    <w:name w:val="列出段落1"/>
    <w:basedOn w:val="a"/>
    <w:rsid w:val="00FE0476"/>
    <w:pPr>
      <w:ind w:firstLineChars="200" w:firstLine="4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61002">
      <w:bodyDiv w:val="1"/>
      <w:marLeft w:val="0"/>
      <w:marRight w:val="0"/>
      <w:marTop w:val="0"/>
      <w:marBottom w:val="0"/>
      <w:divBdr>
        <w:top w:val="none" w:sz="0" w:space="0" w:color="auto"/>
        <w:left w:val="none" w:sz="0" w:space="0" w:color="auto"/>
        <w:bottom w:val="none" w:sz="0" w:space="0" w:color="auto"/>
        <w:right w:val="none" w:sz="0" w:space="0" w:color="auto"/>
      </w:divBdr>
    </w:div>
    <w:div w:id="65690410">
      <w:bodyDiv w:val="1"/>
      <w:marLeft w:val="0"/>
      <w:marRight w:val="0"/>
      <w:marTop w:val="0"/>
      <w:marBottom w:val="0"/>
      <w:divBdr>
        <w:top w:val="none" w:sz="0" w:space="0" w:color="auto"/>
        <w:left w:val="none" w:sz="0" w:space="0" w:color="auto"/>
        <w:bottom w:val="none" w:sz="0" w:space="0" w:color="auto"/>
        <w:right w:val="none" w:sz="0" w:space="0" w:color="auto"/>
      </w:divBdr>
    </w:div>
    <w:div w:id="66878899">
      <w:bodyDiv w:val="1"/>
      <w:marLeft w:val="0"/>
      <w:marRight w:val="0"/>
      <w:marTop w:val="0"/>
      <w:marBottom w:val="0"/>
      <w:divBdr>
        <w:top w:val="none" w:sz="0" w:space="0" w:color="auto"/>
        <w:left w:val="none" w:sz="0" w:space="0" w:color="auto"/>
        <w:bottom w:val="none" w:sz="0" w:space="0" w:color="auto"/>
        <w:right w:val="none" w:sz="0" w:space="0" w:color="auto"/>
      </w:divBdr>
    </w:div>
    <w:div w:id="128792650">
      <w:bodyDiv w:val="1"/>
      <w:marLeft w:val="0"/>
      <w:marRight w:val="0"/>
      <w:marTop w:val="0"/>
      <w:marBottom w:val="0"/>
      <w:divBdr>
        <w:top w:val="none" w:sz="0" w:space="0" w:color="auto"/>
        <w:left w:val="none" w:sz="0" w:space="0" w:color="auto"/>
        <w:bottom w:val="none" w:sz="0" w:space="0" w:color="auto"/>
        <w:right w:val="none" w:sz="0" w:space="0" w:color="auto"/>
      </w:divBdr>
    </w:div>
    <w:div w:id="176701334">
      <w:bodyDiv w:val="1"/>
      <w:marLeft w:val="0"/>
      <w:marRight w:val="0"/>
      <w:marTop w:val="0"/>
      <w:marBottom w:val="0"/>
      <w:divBdr>
        <w:top w:val="none" w:sz="0" w:space="0" w:color="auto"/>
        <w:left w:val="none" w:sz="0" w:space="0" w:color="auto"/>
        <w:bottom w:val="none" w:sz="0" w:space="0" w:color="auto"/>
        <w:right w:val="none" w:sz="0" w:space="0" w:color="auto"/>
      </w:divBdr>
    </w:div>
    <w:div w:id="188839085">
      <w:bodyDiv w:val="1"/>
      <w:marLeft w:val="0"/>
      <w:marRight w:val="0"/>
      <w:marTop w:val="0"/>
      <w:marBottom w:val="0"/>
      <w:divBdr>
        <w:top w:val="none" w:sz="0" w:space="0" w:color="auto"/>
        <w:left w:val="none" w:sz="0" w:space="0" w:color="auto"/>
        <w:bottom w:val="none" w:sz="0" w:space="0" w:color="auto"/>
        <w:right w:val="none" w:sz="0" w:space="0" w:color="auto"/>
      </w:divBdr>
    </w:div>
    <w:div w:id="191069575">
      <w:bodyDiv w:val="1"/>
      <w:marLeft w:val="0"/>
      <w:marRight w:val="0"/>
      <w:marTop w:val="0"/>
      <w:marBottom w:val="0"/>
      <w:divBdr>
        <w:top w:val="none" w:sz="0" w:space="0" w:color="auto"/>
        <w:left w:val="none" w:sz="0" w:space="0" w:color="auto"/>
        <w:bottom w:val="none" w:sz="0" w:space="0" w:color="auto"/>
        <w:right w:val="none" w:sz="0" w:space="0" w:color="auto"/>
      </w:divBdr>
    </w:div>
    <w:div w:id="202519365">
      <w:bodyDiv w:val="1"/>
      <w:marLeft w:val="0"/>
      <w:marRight w:val="0"/>
      <w:marTop w:val="0"/>
      <w:marBottom w:val="0"/>
      <w:divBdr>
        <w:top w:val="none" w:sz="0" w:space="0" w:color="auto"/>
        <w:left w:val="none" w:sz="0" w:space="0" w:color="auto"/>
        <w:bottom w:val="none" w:sz="0" w:space="0" w:color="auto"/>
        <w:right w:val="none" w:sz="0" w:space="0" w:color="auto"/>
      </w:divBdr>
    </w:div>
    <w:div w:id="230388521">
      <w:bodyDiv w:val="1"/>
      <w:marLeft w:val="0"/>
      <w:marRight w:val="0"/>
      <w:marTop w:val="0"/>
      <w:marBottom w:val="0"/>
      <w:divBdr>
        <w:top w:val="none" w:sz="0" w:space="0" w:color="auto"/>
        <w:left w:val="none" w:sz="0" w:space="0" w:color="auto"/>
        <w:bottom w:val="none" w:sz="0" w:space="0" w:color="auto"/>
        <w:right w:val="none" w:sz="0" w:space="0" w:color="auto"/>
      </w:divBdr>
    </w:div>
    <w:div w:id="330448048">
      <w:bodyDiv w:val="1"/>
      <w:marLeft w:val="0"/>
      <w:marRight w:val="0"/>
      <w:marTop w:val="0"/>
      <w:marBottom w:val="0"/>
      <w:divBdr>
        <w:top w:val="none" w:sz="0" w:space="0" w:color="auto"/>
        <w:left w:val="none" w:sz="0" w:space="0" w:color="auto"/>
        <w:bottom w:val="none" w:sz="0" w:space="0" w:color="auto"/>
        <w:right w:val="none" w:sz="0" w:space="0" w:color="auto"/>
      </w:divBdr>
    </w:div>
    <w:div w:id="335693265">
      <w:bodyDiv w:val="1"/>
      <w:marLeft w:val="0"/>
      <w:marRight w:val="0"/>
      <w:marTop w:val="0"/>
      <w:marBottom w:val="0"/>
      <w:divBdr>
        <w:top w:val="none" w:sz="0" w:space="0" w:color="auto"/>
        <w:left w:val="none" w:sz="0" w:space="0" w:color="auto"/>
        <w:bottom w:val="none" w:sz="0" w:space="0" w:color="auto"/>
        <w:right w:val="none" w:sz="0" w:space="0" w:color="auto"/>
      </w:divBdr>
    </w:div>
    <w:div w:id="344095875">
      <w:bodyDiv w:val="1"/>
      <w:marLeft w:val="0"/>
      <w:marRight w:val="0"/>
      <w:marTop w:val="0"/>
      <w:marBottom w:val="0"/>
      <w:divBdr>
        <w:top w:val="none" w:sz="0" w:space="0" w:color="auto"/>
        <w:left w:val="none" w:sz="0" w:space="0" w:color="auto"/>
        <w:bottom w:val="none" w:sz="0" w:space="0" w:color="auto"/>
        <w:right w:val="none" w:sz="0" w:space="0" w:color="auto"/>
      </w:divBdr>
    </w:div>
    <w:div w:id="379398269">
      <w:bodyDiv w:val="1"/>
      <w:marLeft w:val="0"/>
      <w:marRight w:val="0"/>
      <w:marTop w:val="0"/>
      <w:marBottom w:val="0"/>
      <w:divBdr>
        <w:top w:val="none" w:sz="0" w:space="0" w:color="auto"/>
        <w:left w:val="none" w:sz="0" w:space="0" w:color="auto"/>
        <w:bottom w:val="none" w:sz="0" w:space="0" w:color="auto"/>
        <w:right w:val="none" w:sz="0" w:space="0" w:color="auto"/>
      </w:divBdr>
    </w:div>
    <w:div w:id="430862565">
      <w:bodyDiv w:val="1"/>
      <w:marLeft w:val="0"/>
      <w:marRight w:val="0"/>
      <w:marTop w:val="0"/>
      <w:marBottom w:val="0"/>
      <w:divBdr>
        <w:top w:val="none" w:sz="0" w:space="0" w:color="auto"/>
        <w:left w:val="none" w:sz="0" w:space="0" w:color="auto"/>
        <w:bottom w:val="none" w:sz="0" w:space="0" w:color="auto"/>
        <w:right w:val="none" w:sz="0" w:space="0" w:color="auto"/>
      </w:divBdr>
    </w:div>
    <w:div w:id="431895282">
      <w:bodyDiv w:val="1"/>
      <w:marLeft w:val="0"/>
      <w:marRight w:val="0"/>
      <w:marTop w:val="0"/>
      <w:marBottom w:val="0"/>
      <w:divBdr>
        <w:top w:val="none" w:sz="0" w:space="0" w:color="auto"/>
        <w:left w:val="none" w:sz="0" w:space="0" w:color="auto"/>
        <w:bottom w:val="none" w:sz="0" w:space="0" w:color="auto"/>
        <w:right w:val="none" w:sz="0" w:space="0" w:color="auto"/>
      </w:divBdr>
    </w:div>
    <w:div w:id="438376415">
      <w:bodyDiv w:val="1"/>
      <w:marLeft w:val="0"/>
      <w:marRight w:val="0"/>
      <w:marTop w:val="0"/>
      <w:marBottom w:val="0"/>
      <w:divBdr>
        <w:top w:val="none" w:sz="0" w:space="0" w:color="auto"/>
        <w:left w:val="none" w:sz="0" w:space="0" w:color="auto"/>
        <w:bottom w:val="none" w:sz="0" w:space="0" w:color="auto"/>
        <w:right w:val="none" w:sz="0" w:space="0" w:color="auto"/>
      </w:divBdr>
    </w:div>
    <w:div w:id="528297839">
      <w:bodyDiv w:val="1"/>
      <w:marLeft w:val="0"/>
      <w:marRight w:val="0"/>
      <w:marTop w:val="0"/>
      <w:marBottom w:val="0"/>
      <w:divBdr>
        <w:top w:val="none" w:sz="0" w:space="0" w:color="auto"/>
        <w:left w:val="none" w:sz="0" w:space="0" w:color="auto"/>
        <w:bottom w:val="none" w:sz="0" w:space="0" w:color="auto"/>
        <w:right w:val="none" w:sz="0" w:space="0" w:color="auto"/>
      </w:divBdr>
    </w:div>
    <w:div w:id="532690623">
      <w:bodyDiv w:val="1"/>
      <w:marLeft w:val="0"/>
      <w:marRight w:val="0"/>
      <w:marTop w:val="0"/>
      <w:marBottom w:val="0"/>
      <w:divBdr>
        <w:top w:val="none" w:sz="0" w:space="0" w:color="auto"/>
        <w:left w:val="none" w:sz="0" w:space="0" w:color="auto"/>
        <w:bottom w:val="none" w:sz="0" w:space="0" w:color="auto"/>
        <w:right w:val="none" w:sz="0" w:space="0" w:color="auto"/>
      </w:divBdr>
    </w:div>
    <w:div w:id="558399265">
      <w:bodyDiv w:val="1"/>
      <w:marLeft w:val="0"/>
      <w:marRight w:val="0"/>
      <w:marTop w:val="0"/>
      <w:marBottom w:val="0"/>
      <w:divBdr>
        <w:top w:val="none" w:sz="0" w:space="0" w:color="auto"/>
        <w:left w:val="none" w:sz="0" w:space="0" w:color="auto"/>
        <w:bottom w:val="none" w:sz="0" w:space="0" w:color="auto"/>
        <w:right w:val="none" w:sz="0" w:space="0" w:color="auto"/>
      </w:divBdr>
      <w:divsChild>
        <w:div w:id="1833910484">
          <w:marLeft w:val="0"/>
          <w:marRight w:val="0"/>
          <w:marTop w:val="0"/>
          <w:marBottom w:val="0"/>
          <w:divBdr>
            <w:top w:val="none" w:sz="0" w:space="0" w:color="auto"/>
            <w:left w:val="none" w:sz="0" w:space="0" w:color="auto"/>
            <w:bottom w:val="none" w:sz="0" w:space="0" w:color="auto"/>
            <w:right w:val="none" w:sz="0" w:space="0" w:color="auto"/>
          </w:divBdr>
        </w:div>
      </w:divsChild>
    </w:div>
    <w:div w:id="580723423">
      <w:bodyDiv w:val="1"/>
      <w:marLeft w:val="0"/>
      <w:marRight w:val="0"/>
      <w:marTop w:val="0"/>
      <w:marBottom w:val="0"/>
      <w:divBdr>
        <w:top w:val="none" w:sz="0" w:space="0" w:color="auto"/>
        <w:left w:val="none" w:sz="0" w:space="0" w:color="auto"/>
        <w:bottom w:val="none" w:sz="0" w:space="0" w:color="auto"/>
        <w:right w:val="none" w:sz="0" w:space="0" w:color="auto"/>
      </w:divBdr>
    </w:div>
    <w:div w:id="617224505">
      <w:bodyDiv w:val="1"/>
      <w:marLeft w:val="0"/>
      <w:marRight w:val="0"/>
      <w:marTop w:val="0"/>
      <w:marBottom w:val="0"/>
      <w:divBdr>
        <w:top w:val="none" w:sz="0" w:space="0" w:color="auto"/>
        <w:left w:val="none" w:sz="0" w:space="0" w:color="auto"/>
        <w:bottom w:val="none" w:sz="0" w:space="0" w:color="auto"/>
        <w:right w:val="none" w:sz="0" w:space="0" w:color="auto"/>
      </w:divBdr>
    </w:div>
    <w:div w:id="638653034">
      <w:bodyDiv w:val="1"/>
      <w:marLeft w:val="0"/>
      <w:marRight w:val="0"/>
      <w:marTop w:val="0"/>
      <w:marBottom w:val="0"/>
      <w:divBdr>
        <w:top w:val="none" w:sz="0" w:space="0" w:color="auto"/>
        <w:left w:val="none" w:sz="0" w:space="0" w:color="auto"/>
        <w:bottom w:val="none" w:sz="0" w:space="0" w:color="auto"/>
        <w:right w:val="none" w:sz="0" w:space="0" w:color="auto"/>
      </w:divBdr>
    </w:div>
    <w:div w:id="706680263">
      <w:bodyDiv w:val="1"/>
      <w:marLeft w:val="0"/>
      <w:marRight w:val="0"/>
      <w:marTop w:val="0"/>
      <w:marBottom w:val="0"/>
      <w:divBdr>
        <w:top w:val="none" w:sz="0" w:space="0" w:color="auto"/>
        <w:left w:val="none" w:sz="0" w:space="0" w:color="auto"/>
        <w:bottom w:val="none" w:sz="0" w:space="0" w:color="auto"/>
        <w:right w:val="none" w:sz="0" w:space="0" w:color="auto"/>
      </w:divBdr>
    </w:div>
    <w:div w:id="711001604">
      <w:bodyDiv w:val="1"/>
      <w:marLeft w:val="0"/>
      <w:marRight w:val="0"/>
      <w:marTop w:val="0"/>
      <w:marBottom w:val="0"/>
      <w:divBdr>
        <w:top w:val="none" w:sz="0" w:space="0" w:color="auto"/>
        <w:left w:val="none" w:sz="0" w:space="0" w:color="auto"/>
        <w:bottom w:val="none" w:sz="0" w:space="0" w:color="auto"/>
        <w:right w:val="none" w:sz="0" w:space="0" w:color="auto"/>
      </w:divBdr>
    </w:div>
    <w:div w:id="788284655">
      <w:bodyDiv w:val="1"/>
      <w:marLeft w:val="0"/>
      <w:marRight w:val="0"/>
      <w:marTop w:val="0"/>
      <w:marBottom w:val="0"/>
      <w:divBdr>
        <w:top w:val="none" w:sz="0" w:space="0" w:color="auto"/>
        <w:left w:val="none" w:sz="0" w:space="0" w:color="auto"/>
        <w:bottom w:val="none" w:sz="0" w:space="0" w:color="auto"/>
        <w:right w:val="none" w:sz="0" w:space="0" w:color="auto"/>
      </w:divBdr>
    </w:div>
    <w:div w:id="816721932">
      <w:bodyDiv w:val="1"/>
      <w:marLeft w:val="0"/>
      <w:marRight w:val="0"/>
      <w:marTop w:val="0"/>
      <w:marBottom w:val="0"/>
      <w:divBdr>
        <w:top w:val="none" w:sz="0" w:space="0" w:color="auto"/>
        <w:left w:val="none" w:sz="0" w:space="0" w:color="auto"/>
        <w:bottom w:val="none" w:sz="0" w:space="0" w:color="auto"/>
        <w:right w:val="none" w:sz="0" w:space="0" w:color="auto"/>
      </w:divBdr>
    </w:div>
    <w:div w:id="830876617">
      <w:bodyDiv w:val="1"/>
      <w:marLeft w:val="0"/>
      <w:marRight w:val="0"/>
      <w:marTop w:val="0"/>
      <w:marBottom w:val="0"/>
      <w:divBdr>
        <w:top w:val="none" w:sz="0" w:space="0" w:color="auto"/>
        <w:left w:val="none" w:sz="0" w:space="0" w:color="auto"/>
        <w:bottom w:val="none" w:sz="0" w:space="0" w:color="auto"/>
        <w:right w:val="none" w:sz="0" w:space="0" w:color="auto"/>
      </w:divBdr>
    </w:div>
    <w:div w:id="850337045">
      <w:bodyDiv w:val="1"/>
      <w:marLeft w:val="0"/>
      <w:marRight w:val="0"/>
      <w:marTop w:val="0"/>
      <w:marBottom w:val="0"/>
      <w:divBdr>
        <w:top w:val="none" w:sz="0" w:space="0" w:color="auto"/>
        <w:left w:val="none" w:sz="0" w:space="0" w:color="auto"/>
        <w:bottom w:val="none" w:sz="0" w:space="0" w:color="auto"/>
        <w:right w:val="none" w:sz="0" w:space="0" w:color="auto"/>
      </w:divBdr>
    </w:div>
    <w:div w:id="877668678">
      <w:bodyDiv w:val="1"/>
      <w:marLeft w:val="0"/>
      <w:marRight w:val="0"/>
      <w:marTop w:val="0"/>
      <w:marBottom w:val="0"/>
      <w:divBdr>
        <w:top w:val="none" w:sz="0" w:space="0" w:color="auto"/>
        <w:left w:val="none" w:sz="0" w:space="0" w:color="auto"/>
        <w:bottom w:val="none" w:sz="0" w:space="0" w:color="auto"/>
        <w:right w:val="none" w:sz="0" w:space="0" w:color="auto"/>
      </w:divBdr>
    </w:div>
    <w:div w:id="897978256">
      <w:bodyDiv w:val="1"/>
      <w:marLeft w:val="0"/>
      <w:marRight w:val="0"/>
      <w:marTop w:val="0"/>
      <w:marBottom w:val="0"/>
      <w:divBdr>
        <w:top w:val="none" w:sz="0" w:space="0" w:color="auto"/>
        <w:left w:val="none" w:sz="0" w:space="0" w:color="auto"/>
        <w:bottom w:val="none" w:sz="0" w:space="0" w:color="auto"/>
        <w:right w:val="none" w:sz="0" w:space="0" w:color="auto"/>
      </w:divBdr>
    </w:div>
    <w:div w:id="917135982">
      <w:bodyDiv w:val="1"/>
      <w:marLeft w:val="0"/>
      <w:marRight w:val="0"/>
      <w:marTop w:val="0"/>
      <w:marBottom w:val="0"/>
      <w:divBdr>
        <w:top w:val="none" w:sz="0" w:space="0" w:color="auto"/>
        <w:left w:val="none" w:sz="0" w:space="0" w:color="auto"/>
        <w:bottom w:val="none" w:sz="0" w:space="0" w:color="auto"/>
        <w:right w:val="none" w:sz="0" w:space="0" w:color="auto"/>
      </w:divBdr>
    </w:div>
    <w:div w:id="948896037">
      <w:bodyDiv w:val="1"/>
      <w:marLeft w:val="0"/>
      <w:marRight w:val="0"/>
      <w:marTop w:val="0"/>
      <w:marBottom w:val="0"/>
      <w:divBdr>
        <w:top w:val="none" w:sz="0" w:space="0" w:color="auto"/>
        <w:left w:val="none" w:sz="0" w:space="0" w:color="auto"/>
        <w:bottom w:val="none" w:sz="0" w:space="0" w:color="auto"/>
        <w:right w:val="none" w:sz="0" w:space="0" w:color="auto"/>
      </w:divBdr>
    </w:div>
    <w:div w:id="1010721527">
      <w:bodyDiv w:val="1"/>
      <w:marLeft w:val="0"/>
      <w:marRight w:val="0"/>
      <w:marTop w:val="0"/>
      <w:marBottom w:val="0"/>
      <w:divBdr>
        <w:top w:val="none" w:sz="0" w:space="0" w:color="auto"/>
        <w:left w:val="none" w:sz="0" w:space="0" w:color="auto"/>
        <w:bottom w:val="none" w:sz="0" w:space="0" w:color="auto"/>
        <w:right w:val="none" w:sz="0" w:space="0" w:color="auto"/>
      </w:divBdr>
    </w:div>
    <w:div w:id="1022054246">
      <w:bodyDiv w:val="1"/>
      <w:marLeft w:val="0"/>
      <w:marRight w:val="0"/>
      <w:marTop w:val="0"/>
      <w:marBottom w:val="0"/>
      <w:divBdr>
        <w:top w:val="none" w:sz="0" w:space="0" w:color="auto"/>
        <w:left w:val="none" w:sz="0" w:space="0" w:color="auto"/>
        <w:bottom w:val="none" w:sz="0" w:space="0" w:color="auto"/>
        <w:right w:val="none" w:sz="0" w:space="0" w:color="auto"/>
      </w:divBdr>
    </w:div>
    <w:div w:id="1029838414">
      <w:bodyDiv w:val="1"/>
      <w:marLeft w:val="0"/>
      <w:marRight w:val="0"/>
      <w:marTop w:val="0"/>
      <w:marBottom w:val="0"/>
      <w:divBdr>
        <w:top w:val="none" w:sz="0" w:space="0" w:color="auto"/>
        <w:left w:val="none" w:sz="0" w:space="0" w:color="auto"/>
        <w:bottom w:val="none" w:sz="0" w:space="0" w:color="auto"/>
        <w:right w:val="none" w:sz="0" w:space="0" w:color="auto"/>
      </w:divBdr>
    </w:div>
    <w:div w:id="1054810726">
      <w:bodyDiv w:val="1"/>
      <w:marLeft w:val="0"/>
      <w:marRight w:val="0"/>
      <w:marTop w:val="0"/>
      <w:marBottom w:val="0"/>
      <w:divBdr>
        <w:top w:val="none" w:sz="0" w:space="0" w:color="auto"/>
        <w:left w:val="none" w:sz="0" w:space="0" w:color="auto"/>
        <w:bottom w:val="none" w:sz="0" w:space="0" w:color="auto"/>
        <w:right w:val="none" w:sz="0" w:space="0" w:color="auto"/>
      </w:divBdr>
    </w:div>
    <w:div w:id="1064253516">
      <w:bodyDiv w:val="1"/>
      <w:marLeft w:val="0"/>
      <w:marRight w:val="0"/>
      <w:marTop w:val="0"/>
      <w:marBottom w:val="0"/>
      <w:divBdr>
        <w:top w:val="none" w:sz="0" w:space="0" w:color="auto"/>
        <w:left w:val="none" w:sz="0" w:space="0" w:color="auto"/>
        <w:bottom w:val="none" w:sz="0" w:space="0" w:color="auto"/>
        <w:right w:val="none" w:sz="0" w:space="0" w:color="auto"/>
      </w:divBdr>
    </w:div>
    <w:div w:id="1072317278">
      <w:bodyDiv w:val="1"/>
      <w:marLeft w:val="0"/>
      <w:marRight w:val="0"/>
      <w:marTop w:val="0"/>
      <w:marBottom w:val="0"/>
      <w:divBdr>
        <w:top w:val="none" w:sz="0" w:space="0" w:color="auto"/>
        <w:left w:val="none" w:sz="0" w:space="0" w:color="auto"/>
        <w:bottom w:val="none" w:sz="0" w:space="0" w:color="auto"/>
        <w:right w:val="none" w:sz="0" w:space="0" w:color="auto"/>
      </w:divBdr>
    </w:div>
    <w:div w:id="1072969232">
      <w:bodyDiv w:val="1"/>
      <w:marLeft w:val="0"/>
      <w:marRight w:val="0"/>
      <w:marTop w:val="0"/>
      <w:marBottom w:val="0"/>
      <w:divBdr>
        <w:top w:val="none" w:sz="0" w:space="0" w:color="auto"/>
        <w:left w:val="none" w:sz="0" w:space="0" w:color="auto"/>
        <w:bottom w:val="none" w:sz="0" w:space="0" w:color="auto"/>
        <w:right w:val="none" w:sz="0" w:space="0" w:color="auto"/>
      </w:divBdr>
    </w:div>
    <w:div w:id="1114593128">
      <w:bodyDiv w:val="1"/>
      <w:marLeft w:val="0"/>
      <w:marRight w:val="0"/>
      <w:marTop w:val="0"/>
      <w:marBottom w:val="0"/>
      <w:divBdr>
        <w:top w:val="none" w:sz="0" w:space="0" w:color="auto"/>
        <w:left w:val="none" w:sz="0" w:space="0" w:color="auto"/>
        <w:bottom w:val="none" w:sz="0" w:space="0" w:color="auto"/>
        <w:right w:val="none" w:sz="0" w:space="0" w:color="auto"/>
      </w:divBdr>
    </w:div>
    <w:div w:id="1126238069">
      <w:bodyDiv w:val="1"/>
      <w:marLeft w:val="0"/>
      <w:marRight w:val="0"/>
      <w:marTop w:val="0"/>
      <w:marBottom w:val="0"/>
      <w:divBdr>
        <w:top w:val="none" w:sz="0" w:space="0" w:color="auto"/>
        <w:left w:val="none" w:sz="0" w:space="0" w:color="auto"/>
        <w:bottom w:val="none" w:sz="0" w:space="0" w:color="auto"/>
        <w:right w:val="none" w:sz="0" w:space="0" w:color="auto"/>
      </w:divBdr>
    </w:div>
    <w:div w:id="1142845105">
      <w:bodyDiv w:val="1"/>
      <w:marLeft w:val="0"/>
      <w:marRight w:val="0"/>
      <w:marTop w:val="0"/>
      <w:marBottom w:val="0"/>
      <w:divBdr>
        <w:top w:val="none" w:sz="0" w:space="0" w:color="auto"/>
        <w:left w:val="none" w:sz="0" w:space="0" w:color="auto"/>
        <w:bottom w:val="none" w:sz="0" w:space="0" w:color="auto"/>
        <w:right w:val="none" w:sz="0" w:space="0" w:color="auto"/>
      </w:divBdr>
    </w:div>
    <w:div w:id="1167137915">
      <w:bodyDiv w:val="1"/>
      <w:marLeft w:val="0"/>
      <w:marRight w:val="0"/>
      <w:marTop w:val="0"/>
      <w:marBottom w:val="0"/>
      <w:divBdr>
        <w:top w:val="none" w:sz="0" w:space="0" w:color="auto"/>
        <w:left w:val="none" w:sz="0" w:space="0" w:color="auto"/>
        <w:bottom w:val="none" w:sz="0" w:space="0" w:color="auto"/>
        <w:right w:val="none" w:sz="0" w:space="0" w:color="auto"/>
      </w:divBdr>
    </w:div>
    <w:div w:id="1207371345">
      <w:bodyDiv w:val="1"/>
      <w:marLeft w:val="0"/>
      <w:marRight w:val="0"/>
      <w:marTop w:val="0"/>
      <w:marBottom w:val="0"/>
      <w:divBdr>
        <w:top w:val="none" w:sz="0" w:space="0" w:color="auto"/>
        <w:left w:val="none" w:sz="0" w:space="0" w:color="auto"/>
        <w:bottom w:val="none" w:sz="0" w:space="0" w:color="auto"/>
        <w:right w:val="none" w:sz="0" w:space="0" w:color="auto"/>
      </w:divBdr>
    </w:div>
    <w:div w:id="1271933527">
      <w:bodyDiv w:val="1"/>
      <w:marLeft w:val="0"/>
      <w:marRight w:val="0"/>
      <w:marTop w:val="0"/>
      <w:marBottom w:val="0"/>
      <w:divBdr>
        <w:top w:val="none" w:sz="0" w:space="0" w:color="auto"/>
        <w:left w:val="none" w:sz="0" w:space="0" w:color="auto"/>
        <w:bottom w:val="none" w:sz="0" w:space="0" w:color="auto"/>
        <w:right w:val="none" w:sz="0" w:space="0" w:color="auto"/>
      </w:divBdr>
    </w:div>
    <w:div w:id="1283078557">
      <w:bodyDiv w:val="1"/>
      <w:marLeft w:val="0"/>
      <w:marRight w:val="0"/>
      <w:marTop w:val="0"/>
      <w:marBottom w:val="0"/>
      <w:divBdr>
        <w:top w:val="none" w:sz="0" w:space="0" w:color="auto"/>
        <w:left w:val="none" w:sz="0" w:space="0" w:color="auto"/>
        <w:bottom w:val="none" w:sz="0" w:space="0" w:color="auto"/>
        <w:right w:val="none" w:sz="0" w:space="0" w:color="auto"/>
      </w:divBdr>
    </w:div>
    <w:div w:id="1332173241">
      <w:bodyDiv w:val="1"/>
      <w:marLeft w:val="0"/>
      <w:marRight w:val="0"/>
      <w:marTop w:val="0"/>
      <w:marBottom w:val="0"/>
      <w:divBdr>
        <w:top w:val="none" w:sz="0" w:space="0" w:color="auto"/>
        <w:left w:val="none" w:sz="0" w:space="0" w:color="auto"/>
        <w:bottom w:val="none" w:sz="0" w:space="0" w:color="auto"/>
        <w:right w:val="none" w:sz="0" w:space="0" w:color="auto"/>
      </w:divBdr>
    </w:div>
    <w:div w:id="1333802542">
      <w:bodyDiv w:val="1"/>
      <w:marLeft w:val="0"/>
      <w:marRight w:val="0"/>
      <w:marTop w:val="0"/>
      <w:marBottom w:val="0"/>
      <w:divBdr>
        <w:top w:val="none" w:sz="0" w:space="0" w:color="auto"/>
        <w:left w:val="none" w:sz="0" w:space="0" w:color="auto"/>
        <w:bottom w:val="none" w:sz="0" w:space="0" w:color="auto"/>
        <w:right w:val="none" w:sz="0" w:space="0" w:color="auto"/>
      </w:divBdr>
    </w:div>
    <w:div w:id="1343580509">
      <w:bodyDiv w:val="1"/>
      <w:marLeft w:val="0"/>
      <w:marRight w:val="0"/>
      <w:marTop w:val="0"/>
      <w:marBottom w:val="0"/>
      <w:divBdr>
        <w:top w:val="none" w:sz="0" w:space="0" w:color="auto"/>
        <w:left w:val="none" w:sz="0" w:space="0" w:color="auto"/>
        <w:bottom w:val="none" w:sz="0" w:space="0" w:color="auto"/>
        <w:right w:val="none" w:sz="0" w:space="0" w:color="auto"/>
      </w:divBdr>
    </w:div>
    <w:div w:id="1422263138">
      <w:bodyDiv w:val="1"/>
      <w:marLeft w:val="0"/>
      <w:marRight w:val="0"/>
      <w:marTop w:val="0"/>
      <w:marBottom w:val="0"/>
      <w:divBdr>
        <w:top w:val="none" w:sz="0" w:space="0" w:color="auto"/>
        <w:left w:val="none" w:sz="0" w:space="0" w:color="auto"/>
        <w:bottom w:val="none" w:sz="0" w:space="0" w:color="auto"/>
        <w:right w:val="none" w:sz="0" w:space="0" w:color="auto"/>
      </w:divBdr>
    </w:div>
    <w:div w:id="1451120800">
      <w:bodyDiv w:val="1"/>
      <w:marLeft w:val="0"/>
      <w:marRight w:val="0"/>
      <w:marTop w:val="0"/>
      <w:marBottom w:val="0"/>
      <w:divBdr>
        <w:top w:val="none" w:sz="0" w:space="0" w:color="auto"/>
        <w:left w:val="none" w:sz="0" w:space="0" w:color="auto"/>
        <w:bottom w:val="none" w:sz="0" w:space="0" w:color="auto"/>
        <w:right w:val="none" w:sz="0" w:space="0" w:color="auto"/>
      </w:divBdr>
    </w:div>
    <w:div w:id="1485199044">
      <w:bodyDiv w:val="1"/>
      <w:marLeft w:val="0"/>
      <w:marRight w:val="0"/>
      <w:marTop w:val="0"/>
      <w:marBottom w:val="0"/>
      <w:divBdr>
        <w:top w:val="none" w:sz="0" w:space="0" w:color="auto"/>
        <w:left w:val="none" w:sz="0" w:space="0" w:color="auto"/>
        <w:bottom w:val="none" w:sz="0" w:space="0" w:color="auto"/>
        <w:right w:val="none" w:sz="0" w:space="0" w:color="auto"/>
      </w:divBdr>
    </w:div>
    <w:div w:id="1504127589">
      <w:bodyDiv w:val="1"/>
      <w:marLeft w:val="0"/>
      <w:marRight w:val="0"/>
      <w:marTop w:val="0"/>
      <w:marBottom w:val="0"/>
      <w:divBdr>
        <w:top w:val="none" w:sz="0" w:space="0" w:color="auto"/>
        <w:left w:val="none" w:sz="0" w:space="0" w:color="auto"/>
        <w:bottom w:val="none" w:sz="0" w:space="0" w:color="auto"/>
        <w:right w:val="none" w:sz="0" w:space="0" w:color="auto"/>
      </w:divBdr>
    </w:div>
    <w:div w:id="1570535304">
      <w:bodyDiv w:val="1"/>
      <w:marLeft w:val="0"/>
      <w:marRight w:val="0"/>
      <w:marTop w:val="0"/>
      <w:marBottom w:val="0"/>
      <w:divBdr>
        <w:top w:val="none" w:sz="0" w:space="0" w:color="auto"/>
        <w:left w:val="none" w:sz="0" w:space="0" w:color="auto"/>
        <w:bottom w:val="none" w:sz="0" w:space="0" w:color="auto"/>
        <w:right w:val="none" w:sz="0" w:space="0" w:color="auto"/>
      </w:divBdr>
    </w:div>
    <w:div w:id="1576939301">
      <w:bodyDiv w:val="1"/>
      <w:marLeft w:val="0"/>
      <w:marRight w:val="0"/>
      <w:marTop w:val="0"/>
      <w:marBottom w:val="0"/>
      <w:divBdr>
        <w:top w:val="none" w:sz="0" w:space="0" w:color="auto"/>
        <w:left w:val="none" w:sz="0" w:space="0" w:color="auto"/>
        <w:bottom w:val="none" w:sz="0" w:space="0" w:color="auto"/>
        <w:right w:val="none" w:sz="0" w:space="0" w:color="auto"/>
      </w:divBdr>
    </w:div>
    <w:div w:id="1595937109">
      <w:bodyDiv w:val="1"/>
      <w:marLeft w:val="0"/>
      <w:marRight w:val="0"/>
      <w:marTop w:val="0"/>
      <w:marBottom w:val="0"/>
      <w:divBdr>
        <w:top w:val="none" w:sz="0" w:space="0" w:color="auto"/>
        <w:left w:val="none" w:sz="0" w:space="0" w:color="auto"/>
        <w:bottom w:val="none" w:sz="0" w:space="0" w:color="auto"/>
        <w:right w:val="none" w:sz="0" w:space="0" w:color="auto"/>
      </w:divBdr>
    </w:div>
    <w:div w:id="1598319579">
      <w:bodyDiv w:val="1"/>
      <w:marLeft w:val="0"/>
      <w:marRight w:val="0"/>
      <w:marTop w:val="0"/>
      <w:marBottom w:val="0"/>
      <w:divBdr>
        <w:top w:val="none" w:sz="0" w:space="0" w:color="auto"/>
        <w:left w:val="none" w:sz="0" w:space="0" w:color="auto"/>
        <w:bottom w:val="none" w:sz="0" w:space="0" w:color="auto"/>
        <w:right w:val="none" w:sz="0" w:space="0" w:color="auto"/>
      </w:divBdr>
    </w:div>
    <w:div w:id="1601184182">
      <w:bodyDiv w:val="1"/>
      <w:marLeft w:val="0"/>
      <w:marRight w:val="0"/>
      <w:marTop w:val="0"/>
      <w:marBottom w:val="0"/>
      <w:divBdr>
        <w:top w:val="none" w:sz="0" w:space="0" w:color="auto"/>
        <w:left w:val="none" w:sz="0" w:space="0" w:color="auto"/>
        <w:bottom w:val="none" w:sz="0" w:space="0" w:color="auto"/>
        <w:right w:val="none" w:sz="0" w:space="0" w:color="auto"/>
      </w:divBdr>
    </w:div>
    <w:div w:id="1644306350">
      <w:bodyDiv w:val="1"/>
      <w:marLeft w:val="0"/>
      <w:marRight w:val="0"/>
      <w:marTop w:val="0"/>
      <w:marBottom w:val="0"/>
      <w:divBdr>
        <w:top w:val="none" w:sz="0" w:space="0" w:color="auto"/>
        <w:left w:val="none" w:sz="0" w:space="0" w:color="auto"/>
        <w:bottom w:val="none" w:sz="0" w:space="0" w:color="auto"/>
        <w:right w:val="none" w:sz="0" w:space="0" w:color="auto"/>
      </w:divBdr>
    </w:div>
    <w:div w:id="1653486257">
      <w:bodyDiv w:val="1"/>
      <w:marLeft w:val="0"/>
      <w:marRight w:val="0"/>
      <w:marTop w:val="0"/>
      <w:marBottom w:val="0"/>
      <w:divBdr>
        <w:top w:val="none" w:sz="0" w:space="0" w:color="auto"/>
        <w:left w:val="none" w:sz="0" w:space="0" w:color="auto"/>
        <w:bottom w:val="none" w:sz="0" w:space="0" w:color="auto"/>
        <w:right w:val="none" w:sz="0" w:space="0" w:color="auto"/>
      </w:divBdr>
    </w:div>
    <w:div w:id="1722630523">
      <w:bodyDiv w:val="1"/>
      <w:marLeft w:val="0"/>
      <w:marRight w:val="0"/>
      <w:marTop w:val="0"/>
      <w:marBottom w:val="0"/>
      <w:divBdr>
        <w:top w:val="none" w:sz="0" w:space="0" w:color="auto"/>
        <w:left w:val="none" w:sz="0" w:space="0" w:color="auto"/>
        <w:bottom w:val="none" w:sz="0" w:space="0" w:color="auto"/>
        <w:right w:val="none" w:sz="0" w:space="0" w:color="auto"/>
      </w:divBdr>
    </w:div>
    <w:div w:id="1741899108">
      <w:bodyDiv w:val="1"/>
      <w:marLeft w:val="0"/>
      <w:marRight w:val="0"/>
      <w:marTop w:val="0"/>
      <w:marBottom w:val="0"/>
      <w:divBdr>
        <w:top w:val="none" w:sz="0" w:space="0" w:color="auto"/>
        <w:left w:val="none" w:sz="0" w:space="0" w:color="auto"/>
        <w:bottom w:val="none" w:sz="0" w:space="0" w:color="auto"/>
        <w:right w:val="none" w:sz="0" w:space="0" w:color="auto"/>
      </w:divBdr>
    </w:div>
    <w:div w:id="1743870432">
      <w:bodyDiv w:val="1"/>
      <w:marLeft w:val="0"/>
      <w:marRight w:val="0"/>
      <w:marTop w:val="0"/>
      <w:marBottom w:val="0"/>
      <w:divBdr>
        <w:top w:val="none" w:sz="0" w:space="0" w:color="auto"/>
        <w:left w:val="none" w:sz="0" w:space="0" w:color="auto"/>
        <w:bottom w:val="none" w:sz="0" w:space="0" w:color="auto"/>
        <w:right w:val="none" w:sz="0" w:space="0" w:color="auto"/>
      </w:divBdr>
      <w:divsChild>
        <w:div w:id="557328909">
          <w:marLeft w:val="0"/>
          <w:marRight w:val="0"/>
          <w:marTop w:val="0"/>
          <w:marBottom w:val="0"/>
          <w:divBdr>
            <w:top w:val="none" w:sz="0" w:space="0" w:color="auto"/>
            <w:left w:val="none" w:sz="0" w:space="0" w:color="auto"/>
            <w:bottom w:val="none" w:sz="0" w:space="0" w:color="auto"/>
            <w:right w:val="none" w:sz="0" w:space="0" w:color="auto"/>
          </w:divBdr>
          <w:divsChild>
            <w:div w:id="1838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1292">
      <w:bodyDiv w:val="1"/>
      <w:marLeft w:val="0"/>
      <w:marRight w:val="0"/>
      <w:marTop w:val="0"/>
      <w:marBottom w:val="0"/>
      <w:divBdr>
        <w:top w:val="none" w:sz="0" w:space="0" w:color="auto"/>
        <w:left w:val="none" w:sz="0" w:space="0" w:color="auto"/>
        <w:bottom w:val="none" w:sz="0" w:space="0" w:color="auto"/>
        <w:right w:val="none" w:sz="0" w:space="0" w:color="auto"/>
      </w:divBdr>
    </w:div>
    <w:div w:id="1750497626">
      <w:bodyDiv w:val="1"/>
      <w:marLeft w:val="0"/>
      <w:marRight w:val="0"/>
      <w:marTop w:val="0"/>
      <w:marBottom w:val="0"/>
      <w:divBdr>
        <w:top w:val="none" w:sz="0" w:space="0" w:color="auto"/>
        <w:left w:val="none" w:sz="0" w:space="0" w:color="auto"/>
        <w:bottom w:val="none" w:sz="0" w:space="0" w:color="auto"/>
        <w:right w:val="none" w:sz="0" w:space="0" w:color="auto"/>
      </w:divBdr>
    </w:div>
    <w:div w:id="1778987475">
      <w:bodyDiv w:val="1"/>
      <w:marLeft w:val="0"/>
      <w:marRight w:val="0"/>
      <w:marTop w:val="0"/>
      <w:marBottom w:val="0"/>
      <w:divBdr>
        <w:top w:val="none" w:sz="0" w:space="0" w:color="auto"/>
        <w:left w:val="none" w:sz="0" w:space="0" w:color="auto"/>
        <w:bottom w:val="none" w:sz="0" w:space="0" w:color="auto"/>
        <w:right w:val="none" w:sz="0" w:space="0" w:color="auto"/>
      </w:divBdr>
    </w:div>
    <w:div w:id="1837306542">
      <w:bodyDiv w:val="1"/>
      <w:marLeft w:val="0"/>
      <w:marRight w:val="0"/>
      <w:marTop w:val="0"/>
      <w:marBottom w:val="0"/>
      <w:divBdr>
        <w:top w:val="none" w:sz="0" w:space="0" w:color="auto"/>
        <w:left w:val="none" w:sz="0" w:space="0" w:color="auto"/>
        <w:bottom w:val="none" w:sz="0" w:space="0" w:color="auto"/>
        <w:right w:val="none" w:sz="0" w:space="0" w:color="auto"/>
      </w:divBdr>
    </w:div>
    <w:div w:id="1886024990">
      <w:bodyDiv w:val="1"/>
      <w:marLeft w:val="0"/>
      <w:marRight w:val="0"/>
      <w:marTop w:val="0"/>
      <w:marBottom w:val="0"/>
      <w:divBdr>
        <w:top w:val="none" w:sz="0" w:space="0" w:color="auto"/>
        <w:left w:val="none" w:sz="0" w:space="0" w:color="auto"/>
        <w:bottom w:val="none" w:sz="0" w:space="0" w:color="auto"/>
        <w:right w:val="none" w:sz="0" w:space="0" w:color="auto"/>
      </w:divBdr>
    </w:div>
    <w:div w:id="1918785483">
      <w:bodyDiv w:val="1"/>
      <w:marLeft w:val="0"/>
      <w:marRight w:val="0"/>
      <w:marTop w:val="0"/>
      <w:marBottom w:val="0"/>
      <w:divBdr>
        <w:top w:val="none" w:sz="0" w:space="0" w:color="auto"/>
        <w:left w:val="none" w:sz="0" w:space="0" w:color="auto"/>
        <w:bottom w:val="none" w:sz="0" w:space="0" w:color="auto"/>
        <w:right w:val="none" w:sz="0" w:space="0" w:color="auto"/>
      </w:divBdr>
    </w:div>
    <w:div w:id="1988780944">
      <w:bodyDiv w:val="1"/>
      <w:marLeft w:val="0"/>
      <w:marRight w:val="0"/>
      <w:marTop w:val="0"/>
      <w:marBottom w:val="0"/>
      <w:divBdr>
        <w:top w:val="none" w:sz="0" w:space="0" w:color="auto"/>
        <w:left w:val="none" w:sz="0" w:space="0" w:color="auto"/>
        <w:bottom w:val="none" w:sz="0" w:space="0" w:color="auto"/>
        <w:right w:val="none" w:sz="0" w:space="0" w:color="auto"/>
      </w:divBdr>
    </w:div>
    <w:div w:id="1996302044">
      <w:bodyDiv w:val="1"/>
      <w:marLeft w:val="0"/>
      <w:marRight w:val="0"/>
      <w:marTop w:val="0"/>
      <w:marBottom w:val="0"/>
      <w:divBdr>
        <w:top w:val="none" w:sz="0" w:space="0" w:color="auto"/>
        <w:left w:val="none" w:sz="0" w:space="0" w:color="auto"/>
        <w:bottom w:val="none" w:sz="0" w:space="0" w:color="auto"/>
        <w:right w:val="none" w:sz="0" w:space="0" w:color="auto"/>
      </w:divBdr>
    </w:div>
    <w:div w:id="2077508566">
      <w:bodyDiv w:val="1"/>
      <w:marLeft w:val="0"/>
      <w:marRight w:val="0"/>
      <w:marTop w:val="0"/>
      <w:marBottom w:val="0"/>
      <w:divBdr>
        <w:top w:val="none" w:sz="0" w:space="0" w:color="auto"/>
        <w:left w:val="none" w:sz="0" w:space="0" w:color="auto"/>
        <w:bottom w:val="none" w:sz="0" w:space="0" w:color="auto"/>
        <w:right w:val="none" w:sz="0" w:space="0" w:color="auto"/>
      </w:divBdr>
    </w:div>
    <w:div w:id="2088262039">
      <w:bodyDiv w:val="1"/>
      <w:marLeft w:val="0"/>
      <w:marRight w:val="0"/>
      <w:marTop w:val="0"/>
      <w:marBottom w:val="0"/>
      <w:divBdr>
        <w:top w:val="none" w:sz="0" w:space="0" w:color="auto"/>
        <w:left w:val="none" w:sz="0" w:space="0" w:color="auto"/>
        <w:bottom w:val="none" w:sz="0" w:space="0" w:color="auto"/>
        <w:right w:val="none" w:sz="0" w:space="0" w:color="auto"/>
      </w:divBdr>
    </w:div>
    <w:div w:id="2097050332">
      <w:bodyDiv w:val="1"/>
      <w:marLeft w:val="0"/>
      <w:marRight w:val="0"/>
      <w:marTop w:val="0"/>
      <w:marBottom w:val="0"/>
      <w:divBdr>
        <w:top w:val="none" w:sz="0" w:space="0" w:color="auto"/>
        <w:left w:val="none" w:sz="0" w:space="0" w:color="auto"/>
        <w:bottom w:val="none" w:sz="0" w:space="0" w:color="auto"/>
        <w:right w:val="none" w:sz="0" w:space="0" w:color="auto"/>
      </w:divBdr>
    </w:div>
    <w:div w:id="210306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TotalTime>
  <Pages>42</Pages>
  <Words>4998</Words>
  <Characters>28493</Characters>
  <Application>Microsoft Office Word</Application>
  <DocSecurity>0</DocSecurity>
  <Lines>237</Lines>
  <Paragraphs>66</Paragraphs>
  <ScaleCrop>false</ScaleCrop>
  <Company/>
  <LinksUpToDate>false</LinksUpToDate>
  <CharactersWithSpaces>33425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dc:creator>
  <cp:keywords/>
  <dc:description/>
  <cp:lastModifiedBy>pc</cp:lastModifiedBy>
  <cp:revision>73</cp:revision>
  <dcterms:created xsi:type="dcterms:W3CDTF">2015-09-17T09:53:00Z</dcterms:created>
  <dcterms:modified xsi:type="dcterms:W3CDTF">2015-09-22T03:01:00Z</dcterms:modified>
</cp:coreProperties>
</file>